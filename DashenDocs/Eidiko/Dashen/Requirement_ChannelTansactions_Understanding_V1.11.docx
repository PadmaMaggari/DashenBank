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F378D" w14:textId="77777777" w:rsidR="009E74D0" w:rsidRDefault="009E74D0">
      <w:pPr>
        <w:rPr>
          <w:rFonts w:ascii="Book Antiqua" w:hAnsi="Book Antiqua" w:cs="Book Antiqua"/>
          <w:b/>
          <w:sz w:val="40"/>
        </w:rPr>
      </w:pPr>
    </w:p>
    <w:sdt>
      <w:sdtPr>
        <w:rPr>
          <w:rFonts w:ascii="Book Antiqua" w:eastAsiaTheme="minorHAnsi" w:hAnsi="Book Antiqua" w:cs="Book Antiqua"/>
          <w:b/>
          <w:bCs/>
          <w:color w:val="auto"/>
          <w:sz w:val="22"/>
          <w:szCs w:val="22"/>
        </w:rPr>
        <w:id w:val="-607503272"/>
        <w:docPartObj>
          <w:docPartGallery w:val="Table of Contents"/>
          <w:docPartUnique/>
        </w:docPartObj>
      </w:sdtPr>
      <w:sdtEndPr/>
      <w:sdtContent>
        <w:p w14:paraId="47B30A38" w14:textId="77777777" w:rsidR="009E74D0" w:rsidRDefault="00237A1A">
          <w:pPr>
            <w:pStyle w:val="TOCHeading1"/>
            <w:rPr>
              <w:rFonts w:ascii="Book Antiqua" w:hAnsi="Book Antiqua" w:cs="Book Antiqua"/>
              <w:b/>
              <w:bCs/>
            </w:rPr>
          </w:pPr>
          <w:r>
            <w:rPr>
              <w:rFonts w:ascii="Book Antiqua" w:hAnsi="Book Antiqua" w:cs="Book Antiqua"/>
              <w:b/>
              <w:bCs/>
            </w:rPr>
            <w:t>Contents</w:t>
          </w:r>
        </w:p>
        <w:p w14:paraId="3B09C4CB" w14:textId="77777777" w:rsidR="00795E63" w:rsidRDefault="00237A1A">
          <w:pPr>
            <w:pStyle w:val="TOC1"/>
            <w:tabs>
              <w:tab w:val="left" w:pos="440"/>
              <w:tab w:val="right" w:leader="dot" w:pos="9350"/>
            </w:tabs>
            <w:rPr>
              <w:rFonts w:eastAsiaTheme="minorEastAsia"/>
              <w:noProof/>
            </w:rPr>
          </w:pPr>
          <w:r>
            <w:rPr>
              <w:rFonts w:ascii="Book Antiqua" w:hAnsi="Book Antiqua" w:cs="Book Antiqua"/>
            </w:rPr>
            <w:fldChar w:fldCharType="begin"/>
          </w:r>
          <w:r>
            <w:rPr>
              <w:rFonts w:ascii="Book Antiqua" w:hAnsi="Book Antiqua" w:cs="Book Antiqua"/>
            </w:rPr>
            <w:instrText xml:space="preserve"> TOC \o "1-3" \h \z \u </w:instrText>
          </w:r>
          <w:r>
            <w:rPr>
              <w:rFonts w:ascii="Book Antiqua" w:hAnsi="Book Antiqua" w:cs="Book Antiqua"/>
            </w:rPr>
            <w:fldChar w:fldCharType="separate"/>
          </w:r>
          <w:hyperlink w:anchor="_Toc54969336" w:history="1">
            <w:r w:rsidR="00795E63" w:rsidRPr="009E38FA">
              <w:rPr>
                <w:rStyle w:val="Hyperlink"/>
                <w:rFonts w:ascii="Book Antiqua" w:hAnsi="Book Antiqua" w:cs="Book Antiqua"/>
                <w:b/>
                <w:noProof/>
              </w:rPr>
              <w:t>1.</w:t>
            </w:r>
            <w:r w:rsidR="00795E63">
              <w:rPr>
                <w:rFonts w:eastAsiaTheme="minorEastAsia"/>
                <w:noProof/>
              </w:rPr>
              <w:tab/>
            </w:r>
            <w:r w:rsidR="00795E63" w:rsidRPr="009E38FA">
              <w:rPr>
                <w:rStyle w:val="Hyperlink"/>
                <w:rFonts w:ascii="Book Antiqua" w:hAnsi="Book Antiqua" w:cs="Book Antiqua"/>
                <w:b/>
                <w:noProof/>
              </w:rPr>
              <w:t>Introduction</w:t>
            </w:r>
            <w:r w:rsidR="00795E63">
              <w:rPr>
                <w:noProof/>
                <w:webHidden/>
              </w:rPr>
              <w:tab/>
            </w:r>
            <w:r w:rsidR="00795E63">
              <w:rPr>
                <w:noProof/>
                <w:webHidden/>
              </w:rPr>
              <w:fldChar w:fldCharType="begin"/>
            </w:r>
            <w:r w:rsidR="00795E63">
              <w:rPr>
                <w:noProof/>
                <w:webHidden/>
              </w:rPr>
              <w:instrText xml:space="preserve"> PAGEREF _Toc54969336 \h </w:instrText>
            </w:r>
            <w:r w:rsidR="00795E63">
              <w:rPr>
                <w:noProof/>
                <w:webHidden/>
              </w:rPr>
            </w:r>
            <w:r w:rsidR="00795E63">
              <w:rPr>
                <w:noProof/>
                <w:webHidden/>
              </w:rPr>
              <w:fldChar w:fldCharType="separate"/>
            </w:r>
            <w:r w:rsidR="00795E63">
              <w:rPr>
                <w:noProof/>
                <w:webHidden/>
              </w:rPr>
              <w:t>3</w:t>
            </w:r>
            <w:r w:rsidR="00795E63">
              <w:rPr>
                <w:noProof/>
                <w:webHidden/>
              </w:rPr>
              <w:fldChar w:fldCharType="end"/>
            </w:r>
          </w:hyperlink>
        </w:p>
        <w:p w14:paraId="00CF6668" w14:textId="77777777" w:rsidR="00795E63" w:rsidRDefault="00385992">
          <w:pPr>
            <w:pStyle w:val="TOC1"/>
            <w:tabs>
              <w:tab w:val="left" w:pos="440"/>
              <w:tab w:val="right" w:leader="dot" w:pos="9350"/>
            </w:tabs>
            <w:rPr>
              <w:rFonts w:eastAsiaTheme="minorEastAsia"/>
              <w:noProof/>
            </w:rPr>
          </w:pPr>
          <w:hyperlink w:anchor="_Toc54969337" w:history="1">
            <w:r w:rsidR="00795E63" w:rsidRPr="009E38FA">
              <w:rPr>
                <w:rStyle w:val="Hyperlink"/>
                <w:rFonts w:ascii="Book Antiqua" w:hAnsi="Book Antiqua" w:cs="Book Antiqua"/>
                <w:b/>
                <w:noProof/>
              </w:rPr>
              <w:t>2.</w:t>
            </w:r>
            <w:r w:rsidR="00795E63">
              <w:rPr>
                <w:rFonts w:eastAsiaTheme="minorEastAsia"/>
                <w:noProof/>
              </w:rPr>
              <w:tab/>
            </w:r>
            <w:r w:rsidR="00795E63" w:rsidRPr="009E38FA">
              <w:rPr>
                <w:rStyle w:val="Hyperlink"/>
                <w:rFonts w:ascii="Book Antiqua" w:hAnsi="Book Antiqua" w:cs="Book Antiqua"/>
                <w:b/>
                <w:noProof/>
              </w:rPr>
              <w:t>Channels</w:t>
            </w:r>
            <w:r w:rsidR="00795E63">
              <w:rPr>
                <w:noProof/>
                <w:webHidden/>
              </w:rPr>
              <w:tab/>
            </w:r>
            <w:r w:rsidR="00795E63">
              <w:rPr>
                <w:noProof/>
                <w:webHidden/>
              </w:rPr>
              <w:fldChar w:fldCharType="begin"/>
            </w:r>
            <w:r w:rsidR="00795E63">
              <w:rPr>
                <w:noProof/>
                <w:webHidden/>
              </w:rPr>
              <w:instrText xml:space="preserve"> PAGEREF _Toc54969337 \h </w:instrText>
            </w:r>
            <w:r w:rsidR="00795E63">
              <w:rPr>
                <w:noProof/>
                <w:webHidden/>
              </w:rPr>
            </w:r>
            <w:r w:rsidR="00795E63">
              <w:rPr>
                <w:noProof/>
                <w:webHidden/>
              </w:rPr>
              <w:fldChar w:fldCharType="separate"/>
            </w:r>
            <w:r w:rsidR="00795E63">
              <w:rPr>
                <w:noProof/>
                <w:webHidden/>
              </w:rPr>
              <w:t>3</w:t>
            </w:r>
            <w:r w:rsidR="00795E63">
              <w:rPr>
                <w:noProof/>
                <w:webHidden/>
              </w:rPr>
              <w:fldChar w:fldCharType="end"/>
            </w:r>
          </w:hyperlink>
        </w:p>
        <w:p w14:paraId="2F986246" w14:textId="77777777" w:rsidR="00795E63" w:rsidRDefault="00385992">
          <w:pPr>
            <w:pStyle w:val="TOC1"/>
            <w:tabs>
              <w:tab w:val="left" w:pos="440"/>
              <w:tab w:val="right" w:leader="dot" w:pos="9350"/>
            </w:tabs>
            <w:rPr>
              <w:rFonts w:eastAsiaTheme="minorEastAsia"/>
              <w:noProof/>
            </w:rPr>
          </w:pPr>
          <w:hyperlink w:anchor="_Toc54969338" w:history="1">
            <w:r w:rsidR="00795E63" w:rsidRPr="009E38FA">
              <w:rPr>
                <w:rStyle w:val="Hyperlink"/>
                <w:rFonts w:ascii="Book Antiqua" w:hAnsi="Book Antiqua" w:cs="Book Antiqua"/>
                <w:b/>
                <w:noProof/>
              </w:rPr>
              <w:t>1.</w:t>
            </w:r>
            <w:r w:rsidR="00795E63">
              <w:rPr>
                <w:rFonts w:eastAsiaTheme="minorEastAsia"/>
                <w:noProof/>
              </w:rPr>
              <w:tab/>
            </w:r>
            <w:r w:rsidR="00795E63" w:rsidRPr="009E38FA">
              <w:rPr>
                <w:rStyle w:val="Hyperlink"/>
                <w:rFonts w:ascii="Book Antiqua" w:hAnsi="Book Antiqua" w:cs="Book Antiqua"/>
                <w:b/>
                <w:noProof/>
              </w:rPr>
              <w:t>Mobile Banking</w:t>
            </w:r>
            <w:r w:rsidR="00795E63">
              <w:rPr>
                <w:noProof/>
                <w:webHidden/>
              </w:rPr>
              <w:tab/>
            </w:r>
            <w:r w:rsidR="00795E63">
              <w:rPr>
                <w:noProof/>
                <w:webHidden/>
              </w:rPr>
              <w:fldChar w:fldCharType="begin"/>
            </w:r>
            <w:r w:rsidR="00795E63">
              <w:rPr>
                <w:noProof/>
                <w:webHidden/>
              </w:rPr>
              <w:instrText xml:space="preserve"> PAGEREF _Toc54969338 \h </w:instrText>
            </w:r>
            <w:r w:rsidR="00795E63">
              <w:rPr>
                <w:noProof/>
                <w:webHidden/>
              </w:rPr>
            </w:r>
            <w:r w:rsidR="00795E63">
              <w:rPr>
                <w:noProof/>
                <w:webHidden/>
              </w:rPr>
              <w:fldChar w:fldCharType="separate"/>
            </w:r>
            <w:r w:rsidR="00795E63">
              <w:rPr>
                <w:noProof/>
                <w:webHidden/>
              </w:rPr>
              <w:t>3</w:t>
            </w:r>
            <w:r w:rsidR="00795E63">
              <w:rPr>
                <w:noProof/>
                <w:webHidden/>
              </w:rPr>
              <w:fldChar w:fldCharType="end"/>
            </w:r>
          </w:hyperlink>
        </w:p>
        <w:p w14:paraId="03FEDDA5" w14:textId="77777777" w:rsidR="00795E63" w:rsidRDefault="00385992">
          <w:pPr>
            <w:pStyle w:val="TOC3"/>
            <w:tabs>
              <w:tab w:val="right" w:leader="dot" w:pos="9350"/>
            </w:tabs>
            <w:rPr>
              <w:rFonts w:eastAsiaTheme="minorEastAsia"/>
              <w:noProof/>
            </w:rPr>
          </w:pPr>
          <w:hyperlink w:anchor="_Toc54969339" w:history="1">
            <w:r w:rsidR="00795E63" w:rsidRPr="009E38FA">
              <w:rPr>
                <w:rStyle w:val="Hyperlink"/>
                <w:rFonts w:ascii="Book Antiqua" w:hAnsi="Book Antiqua" w:cs="Book Antiqua"/>
                <w:b/>
                <w:bCs/>
                <w:noProof/>
              </w:rPr>
              <w:t>1. Bank Account Balance Enquiry</w:t>
            </w:r>
            <w:r w:rsidR="00795E63">
              <w:rPr>
                <w:noProof/>
                <w:webHidden/>
              </w:rPr>
              <w:tab/>
            </w:r>
            <w:r w:rsidR="00795E63">
              <w:rPr>
                <w:noProof/>
                <w:webHidden/>
              </w:rPr>
              <w:fldChar w:fldCharType="begin"/>
            </w:r>
            <w:r w:rsidR="00795E63">
              <w:rPr>
                <w:noProof/>
                <w:webHidden/>
              </w:rPr>
              <w:instrText xml:space="preserve"> PAGEREF _Toc54969339 \h </w:instrText>
            </w:r>
            <w:r w:rsidR="00795E63">
              <w:rPr>
                <w:noProof/>
                <w:webHidden/>
              </w:rPr>
            </w:r>
            <w:r w:rsidR="00795E63">
              <w:rPr>
                <w:noProof/>
                <w:webHidden/>
              </w:rPr>
              <w:fldChar w:fldCharType="separate"/>
            </w:r>
            <w:r w:rsidR="00795E63">
              <w:rPr>
                <w:noProof/>
                <w:webHidden/>
              </w:rPr>
              <w:t>3</w:t>
            </w:r>
            <w:r w:rsidR="00795E63">
              <w:rPr>
                <w:noProof/>
                <w:webHidden/>
              </w:rPr>
              <w:fldChar w:fldCharType="end"/>
            </w:r>
          </w:hyperlink>
        </w:p>
        <w:p w14:paraId="6389A31F" w14:textId="77777777" w:rsidR="00795E63" w:rsidRDefault="00385992">
          <w:pPr>
            <w:pStyle w:val="TOC3"/>
            <w:tabs>
              <w:tab w:val="right" w:leader="dot" w:pos="9350"/>
            </w:tabs>
            <w:rPr>
              <w:rFonts w:eastAsiaTheme="minorEastAsia"/>
              <w:noProof/>
            </w:rPr>
          </w:pPr>
          <w:hyperlink w:anchor="_Toc54969340" w:history="1">
            <w:r w:rsidR="00795E63" w:rsidRPr="009E38FA">
              <w:rPr>
                <w:rStyle w:val="Hyperlink"/>
                <w:rFonts w:ascii="Book Antiqua" w:hAnsi="Book Antiqua" w:cs="Book Antiqua"/>
                <w:b/>
                <w:bCs/>
                <w:noProof/>
              </w:rPr>
              <w:t>2. Internal Transfer [ETB to ETB, Dollar to ETB within the Bank]</w:t>
            </w:r>
            <w:r w:rsidR="00795E63">
              <w:rPr>
                <w:noProof/>
                <w:webHidden/>
              </w:rPr>
              <w:tab/>
            </w:r>
            <w:r w:rsidR="00795E63">
              <w:rPr>
                <w:noProof/>
                <w:webHidden/>
              </w:rPr>
              <w:fldChar w:fldCharType="begin"/>
            </w:r>
            <w:r w:rsidR="00795E63">
              <w:rPr>
                <w:noProof/>
                <w:webHidden/>
              </w:rPr>
              <w:instrText xml:space="preserve"> PAGEREF _Toc54969340 \h </w:instrText>
            </w:r>
            <w:r w:rsidR="00795E63">
              <w:rPr>
                <w:noProof/>
                <w:webHidden/>
              </w:rPr>
            </w:r>
            <w:r w:rsidR="00795E63">
              <w:rPr>
                <w:noProof/>
                <w:webHidden/>
              </w:rPr>
              <w:fldChar w:fldCharType="separate"/>
            </w:r>
            <w:r w:rsidR="00795E63">
              <w:rPr>
                <w:noProof/>
                <w:webHidden/>
              </w:rPr>
              <w:t>3</w:t>
            </w:r>
            <w:r w:rsidR="00795E63">
              <w:rPr>
                <w:noProof/>
                <w:webHidden/>
              </w:rPr>
              <w:fldChar w:fldCharType="end"/>
            </w:r>
          </w:hyperlink>
        </w:p>
        <w:p w14:paraId="3243C9D8" w14:textId="77777777" w:rsidR="00795E63" w:rsidRDefault="00385992">
          <w:pPr>
            <w:pStyle w:val="TOC3"/>
            <w:tabs>
              <w:tab w:val="right" w:leader="dot" w:pos="9350"/>
            </w:tabs>
            <w:rPr>
              <w:rFonts w:eastAsiaTheme="minorEastAsia"/>
              <w:noProof/>
            </w:rPr>
          </w:pPr>
          <w:hyperlink w:anchor="_Toc54969341" w:history="1">
            <w:r w:rsidR="00795E63" w:rsidRPr="009E38FA">
              <w:rPr>
                <w:rStyle w:val="Hyperlink"/>
                <w:rFonts w:ascii="Book Antiqua" w:hAnsi="Book Antiqua" w:cs="Book Antiqua"/>
                <w:b/>
                <w:bCs/>
                <w:noProof/>
              </w:rPr>
              <w:t>3. Bank Account Details</w:t>
            </w:r>
            <w:r w:rsidR="00795E63">
              <w:rPr>
                <w:noProof/>
                <w:webHidden/>
              </w:rPr>
              <w:tab/>
            </w:r>
            <w:r w:rsidR="00795E63">
              <w:rPr>
                <w:noProof/>
                <w:webHidden/>
              </w:rPr>
              <w:fldChar w:fldCharType="begin"/>
            </w:r>
            <w:r w:rsidR="00795E63">
              <w:rPr>
                <w:noProof/>
                <w:webHidden/>
              </w:rPr>
              <w:instrText xml:space="preserve"> PAGEREF _Toc54969341 \h </w:instrText>
            </w:r>
            <w:r w:rsidR="00795E63">
              <w:rPr>
                <w:noProof/>
                <w:webHidden/>
              </w:rPr>
            </w:r>
            <w:r w:rsidR="00795E63">
              <w:rPr>
                <w:noProof/>
                <w:webHidden/>
              </w:rPr>
              <w:fldChar w:fldCharType="separate"/>
            </w:r>
            <w:r w:rsidR="00795E63">
              <w:rPr>
                <w:noProof/>
                <w:webHidden/>
              </w:rPr>
              <w:t>3</w:t>
            </w:r>
            <w:r w:rsidR="00795E63">
              <w:rPr>
                <w:noProof/>
                <w:webHidden/>
              </w:rPr>
              <w:fldChar w:fldCharType="end"/>
            </w:r>
          </w:hyperlink>
        </w:p>
        <w:p w14:paraId="6DA34313" w14:textId="77777777" w:rsidR="00795E63" w:rsidRDefault="00385992">
          <w:pPr>
            <w:pStyle w:val="TOC3"/>
            <w:tabs>
              <w:tab w:val="right" w:leader="dot" w:pos="9350"/>
            </w:tabs>
            <w:rPr>
              <w:rFonts w:eastAsiaTheme="minorEastAsia"/>
              <w:noProof/>
            </w:rPr>
          </w:pPr>
          <w:hyperlink w:anchor="_Toc54969342" w:history="1">
            <w:r w:rsidR="00795E63" w:rsidRPr="009E38FA">
              <w:rPr>
                <w:rStyle w:val="Hyperlink"/>
                <w:rFonts w:ascii="Book Antiqua" w:hAnsi="Book Antiqua" w:cs="Book Antiqua"/>
                <w:b/>
                <w:bCs/>
                <w:noProof/>
              </w:rPr>
              <w:t>4. Mini Statement</w:t>
            </w:r>
            <w:r w:rsidR="00795E63">
              <w:rPr>
                <w:noProof/>
                <w:webHidden/>
              </w:rPr>
              <w:tab/>
            </w:r>
            <w:r w:rsidR="00795E63">
              <w:rPr>
                <w:noProof/>
                <w:webHidden/>
              </w:rPr>
              <w:fldChar w:fldCharType="begin"/>
            </w:r>
            <w:r w:rsidR="00795E63">
              <w:rPr>
                <w:noProof/>
                <w:webHidden/>
              </w:rPr>
              <w:instrText xml:space="preserve"> PAGEREF _Toc54969342 \h </w:instrText>
            </w:r>
            <w:r w:rsidR="00795E63">
              <w:rPr>
                <w:noProof/>
                <w:webHidden/>
              </w:rPr>
            </w:r>
            <w:r w:rsidR="00795E63">
              <w:rPr>
                <w:noProof/>
                <w:webHidden/>
              </w:rPr>
              <w:fldChar w:fldCharType="separate"/>
            </w:r>
            <w:r w:rsidR="00795E63">
              <w:rPr>
                <w:noProof/>
                <w:webHidden/>
              </w:rPr>
              <w:t>4</w:t>
            </w:r>
            <w:r w:rsidR="00795E63">
              <w:rPr>
                <w:noProof/>
                <w:webHidden/>
              </w:rPr>
              <w:fldChar w:fldCharType="end"/>
            </w:r>
          </w:hyperlink>
        </w:p>
        <w:p w14:paraId="2B51276A" w14:textId="77777777" w:rsidR="00795E63" w:rsidRDefault="00385992">
          <w:pPr>
            <w:pStyle w:val="TOC3"/>
            <w:tabs>
              <w:tab w:val="right" w:leader="dot" w:pos="9350"/>
            </w:tabs>
            <w:rPr>
              <w:rFonts w:eastAsiaTheme="minorEastAsia"/>
              <w:noProof/>
            </w:rPr>
          </w:pPr>
          <w:hyperlink w:anchor="_Toc54969343" w:history="1">
            <w:r w:rsidR="00795E63" w:rsidRPr="009E38FA">
              <w:rPr>
                <w:rStyle w:val="Hyperlink"/>
                <w:rFonts w:ascii="Book Antiqua" w:hAnsi="Book Antiqua" w:cs="Book Antiqua"/>
                <w:b/>
                <w:bCs/>
                <w:noProof/>
              </w:rPr>
              <w:t>5. Wallet to Bank Transfer</w:t>
            </w:r>
            <w:r w:rsidR="00795E63">
              <w:rPr>
                <w:noProof/>
                <w:webHidden/>
              </w:rPr>
              <w:tab/>
            </w:r>
            <w:r w:rsidR="00795E63">
              <w:rPr>
                <w:noProof/>
                <w:webHidden/>
              </w:rPr>
              <w:fldChar w:fldCharType="begin"/>
            </w:r>
            <w:r w:rsidR="00795E63">
              <w:rPr>
                <w:noProof/>
                <w:webHidden/>
              </w:rPr>
              <w:instrText xml:space="preserve"> PAGEREF _Toc54969343 \h </w:instrText>
            </w:r>
            <w:r w:rsidR="00795E63">
              <w:rPr>
                <w:noProof/>
                <w:webHidden/>
              </w:rPr>
            </w:r>
            <w:r w:rsidR="00795E63">
              <w:rPr>
                <w:noProof/>
                <w:webHidden/>
              </w:rPr>
              <w:fldChar w:fldCharType="separate"/>
            </w:r>
            <w:r w:rsidR="00795E63">
              <w:rPr>
                <w:noProof/>
                <w:webHidden/>
              </w:rPr>
              <w:t>5</w:t>
            </w:r>
            <w:r w:rsidR="00795E63">
              <w:rPr>
                <w:noProof/>
                <w:webHidden/>
              </w:rPr>
              <w:fldChar w:fldCharType="end"/>
            </w:r>
          </w:hyperlink>
        </w:p>
        <w:p w14:paraId="6361DC8E" w14:textId="77777777" w:rsidR="00795E63" w:rsidRDefault="00385992">
          <w:pPr>
            <w:pStyle w:val="TOC3"/>
            <w:tabs>
              <w:tab w:val="right" w:leader="dot" w:pos="9350"/>
            </w:tabs>
            <w:rPr>
              <w:rFonts w:eastAsiaTheme="minorEastAsia"/>
              <w:noProof/>
            </w:rPr>
          </w:pPr>
          <w:hyperlink w:anchor="_Toc54969344" w:history="1">
            <w:r w:rsidR="00795E63" w:rsidRPr="009E38FA">
              <w:rPr>
                <w:rStyle w:val="Hyperlink"/>
                <w:rFonts w:ascii="Book Antiqua" w:hAnsi="Book Antiqua" w:cs="Book Antiqua"/>
                <w:b/>
                <w:bCs/>
                <w:noProof/>
              </w:rPr>
              <w:t>6. Bank to Wallet Transfer</w:t>
            </w:r>
            <w:r w:rsidR="00795E63">
              <w:rPr>
                <w:noProof/>
                <w:webHidden/>
              </w:rPr>
              <w:tab/>
            </w:r>
            <w:r w:rsidR="00795E63">
              <w:rPr>
                <w:noProof/>
                <w:webHidden/>
              </w:rPr>
              <w:fldChar w:fldCharType="begin"/>
            </w:r>
            <w:r w:rsidR="00795E63">
              <w:rPr>
                <w:noProof/>
                <w:webHidden/>
              </w:rPr>
              <w:instrText xml:space="preserve"> PAGEREF _Toc54969344 \h </w:instrText>
            </w:r>
            <w:r w:rsidR="00795E63">
              <w:rPr>
                <w:noProof/>
                <w:webHidden/>
              </w:rPr>
            </w:r>
            <w:r w:rsidR="00795E63">
              <w:rPr>
                <w:noProof/>
                <w:webHidden/>
              </w:rPr>
              <w:fldChar w:fldCharType="separate"/>
            </w:r>
            <w:r w:rsidR="00795E63">
              <w:rPr>
                <w:noProof/>
                <w:webHidden/>
              </w:rPr>
              <w:t>6</w:t>
            </w:r>
            <w:r w:rsidR="00795E63">
              <w:rPr>
                <w:noProof/>
                <w:webHidden/>
              </w:rPr>
              <w:fldChar w:fldCharType="end"/>
            </w:r>
          </w:hyperlink>
        </w:p>
        <w:p w14:paraId="3C5725A1" w14:textId="77777777" w:rsidR="00795E63" w:rsidRDefault="00385992">
          <w:pPr>
            <w:pStyle w:val="TOC3"/>
            <w:tabs>
              <w:tab w:val="right" w:leader="dot" w:pos="9350"/>
            </w:tabs>
            <w:rPr>
              <w:rFonts w:eastAsiaTheme="minorEastAsia"/>
              <w:noProof/>
            </w:rPr>
          </w:pPr>
          <w:hyperlink w:anchor="_Toc54969345" w:history="1">
            <w:r w:rsidR="00795E63" w:rsidRPr="009E38FA">
              <w:rPr>
                <w:rStyle w:val="Hyperlink"/>
                <w:rFonts w:ascii="Book Antiqua" w:hAnsi="Book Antiqua" w:cs="Book Antiqua"/>
                <w:b/>
                <w:bCs/>
                <w:noProof/>
              </w:rPr>
              <w:t>7. Internal Transfer [ETB to ETB other bank]</w:t>
            </w:r>
            <w:r w:rsidR="00795E63">
              <w:rPr>
                <w:noProof/>
                <w:webHidden/>
              </w:rPr>
              <w:tab/>
            </w:r>
            <w:r w:rsidR="00795E63">
              <w:rPr>
                <w:noProof/>
                <w:webHidden/>
              </w:rPr>
              <w:fldChar w:fldCharType="begin"/>
            </w:r>
            <w:r w:rsidR="00795E63">
              <w:rPr>
                <w:noProof/>
                <w:webHidden/>
              </w:rPr>
              <w:instrText xml:space="preserve"> PAGEREF _Toc54969345 \h </w:instrText>
            </w:r>
            <w:r w:rsidR="00795E63">
              <w:rPr>
                <w:noProof/>
                <w:webHidden/>
              </w:rPr>
            </w:r>
            <w:r w:rsidR="00795E63">
              <w:rPr>
                <w:noProof/>
                <w:webHidden/>
              </w:rPr>
              <w:fldChar w:fldCharType="separate"/>
            </w:r>
            <w:r w:rsidR="00795E63">
              <w:rPr>
                <w:noProof/>
                <w:webHidden/>
              </w:rPr>
              <w:t>7</w:t>
            </w:r>
            <w:r w:rsidR="00795E63">
              <w:rPr>
                <w:noProof/>
                <w:webHidden/>
              </w:rPr>
              <w:fldChar w:fldCharType="end"/>
            </w:r>
          </w:hyperlink>
        </w:p>
        <w:p w14:paraId="764B567F" w14:textId="77777777" w:rsidR="00795E63" w:rsidRDefault="00385992">
          <w:pPr>
            <w:pStyle w:val="TOC3"/>
            <w:tabs>
              <w:tab w:val="right" w:leader="dot" w:pos="9350"/>
            </w:tabs>
            <w:rPr>
              <w:rFonts w:eastAsiaTheme="minorEastAsia"/>
              <w:noProof/>
            </w:rPr>
          </w:pPr>
          <w:hyperlink w:anchor="_Toc54969346" w:history="1">
            <w:r w:rsidR="00795E63" w:rsidRPr="009E38FA">
              <w:rPr>
                <w:rStyle w:val="Hyperlink"/>
                <w:rFonts w:ascii="Book Antiqua" w:hAnsi="Book Antiqua" w:cs="Book Antiqua"/>
                <w:b/>
                <w:bCs/>
                <w:noProof/>
              </w:rPr>
              <w:t>8. Bill Payment using Bank Account</w:t>
            </w:r>
            <w:r w:rsidR="00795E63">
              <w:rPr>
                <w:noProof/>
                <w:webHidden/>
              </w:rPr>
              <w:tab/>
            </w:r>
            <w:r w:rsidR="00795E63">
              <w:rPr>
                <w:noProof/>
                <w:webHidden/>
              </w:rPr>
              <w:fldChar w:fldCharType="begin"/>
            </w:r>
            <w:r w:rsidR="00795E63">
              <w:rPr>
                <w:noProof/>
                <w:webHidden/>
              </w:rPr>
              <w:instrText xml:space="preserve"> PAGEREF _Toc54969346 \h </w:instrText>
            </w:r>
            <w:r w:rsidR="00795E63">
              <w:rPr>
                <w:noProof/>
                <w:webHidden/>
              </w:rPr>
            </w:r>
            <w:r w:rsidR="00795E63">
              <w:rPr>
                <w:noProof/>
                <w:webHidden/>
              </w:rPr>
              <w:fldChar w:fldCharType="separate"/>
            </w:r>
            <w:r w:rsidR="00795E63">
              <w:rPr>
                <w:noProof/>
                <w:webHidden/>
              </w:rPr>
              <w:t>8</w:t>
            </w:r>
            <w:r w:rsidR="00795E63">
              <w:rPr>
                <w:noProof/>
                <w:webHidden/>
              </w:rPr>
              <w:fldChar w:fldCharType="end"/>
            </w:r>
          </w:hyperlink>
        </w:p>
        <w:p w14:paraId="43422B24" w14:textId="77777777" w:rsidR="00795E63" w:rsidRDefault="00385992">
          <w:pPr>
            <w:pStyle w:val="TOC3"/>
            <w:tabs>
              <w:tab w:val="right" w:leader="dot" w:pos="9350"/>
            </w:tabs>
            <w:rPr>
              <w:rFonts w:eastAsiaTheme="minorEastAsia"/>
              <w:noProof/>
            </w:rPr>
          </w:pPr>
          <w:hyperlink w:anchor="_Toc54969347" w:history="1">
            <w:r w:rsidR="00795E63" w:rsidRPr="009E38FA">
              <w:rPr>
                <w:rStyle w:val="Hyperlink"/>
                <w:rFonts w:ascii="Book Antiqua" w:hAnsi="Book Antiqua" w:cs="Book Antiqua"/>
                <w:b/>
                <w:bCs/>
                <w:noProof/>
              </w:rPr>
              <w:t>9. Reversal Process</w:t>
            </w:r>
            <w:r w:rsidR="00795E63">
              <w:rPr>
                <w:noProof/>
                <w:webHidden/>
              </w:rPr>
              <w:tab/>
            </w:r>
            <w:r w:rsidR="00795E63">
              <w:rPr>
                <w:noProof/>
                <w:webHidden/>
              </w:rPr>
              <w:fldChar w:fldCharType="begin"/>
            </w:r>
            <w:r w:rsidR="00795E63">
              <w:rPr>
                <w:noProof/>
                <w:webHidden/>
              </w:rPr>
              <w:instrText xml:space="preserve"> PAGEREF _Toc54969347 \h </w:instrText>
            </w:r>
            <w:r w:rsidR="00795E63">
              <w:rPr>
                <w:noProof/>
                <w:webHidden/>
              </w:rPr>
            </w:r>
            <w:r w:rsidR="00795E63">
              <w:rPr>
                <w:noProof/>
                <w:webHidden/>
              </w:rPr>
              <w:fldChar w:fldCharType="separate"/>
            </w:r>
            <w:r w:rsidR="00795E63">
              <w:rPr>
                <w:noProof/>
                <w:webHidden/>
              </w:rPr>
              <w:t>11</w:t>
            </w:r>
            <w:r w:rsidR="00795E63">
              <w:rPr>
                <w:noProof/>
                <w:webHidden/>
              </w:rPr>
              <w:fldChar w:fldCharType="end"/>
            </w:r>
          </w:hyperlink>
        </w:p>
        <w:p w14:paraId="5C7DD839" w14:textId="77777777" w:rsidR="00795E63" w:rsidRDefault="00385992">
          <w:pPr>
            <w:pStyle w:val="TOC1"/>
            <w:tabs>
              <w:tab w:val="left" w:pos="440"/>
              <w:tab w:val="right" w:leader="dot" w:pos="9350"/>
            </w:tabs>
            <w:rPr>
              <w:rFonts w:eastAsiaTheme="minorEastAsia"/>
              <w:noProof/>
            </w:rPr>
          </w:pPr>
          <w:hyperlink w:anchor="_Toc54969348"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Internet Banking</w:t>
            </w:r>
            <w:r w:rsidR="00795E63">
              <w:rPr>
                <w:noProof/>
                <w:webHidden/>
              </w:rPr>
              <w:tab/>
            </w:r>
            <w:r w:rsidR="00795E63">
              <w:rPr>
                <w:noProof/>
                <w:webHidden/>
              </w:rPr>
              <w:fldChar w:fldCharType="begin"/>
            </w:r>
            <w:r w:rsidR="00795E63">
              <w:rPr>
                <w:noProof/>
                <w:webHidden/>
              </w:rPr>
              <w:instrText xml:space="preserve"> PAGEREF _Toc54969348 \h </w:instrText>
            </w:r>
            <w:r w:rsidR="00795E63">
              <w:rPr>
                <w:noProof/>
                <w:webHidden/>
              </w:rPr>
            </w:r>
            <w:r w:rsidR="00795E63">
              <w:rPr>
                <w:noProof/>
                <w:webHidden/>
              </w:rPr>
              <w:fldChar w:fldCharType="separate"/>
            </w:r>
            <w:r w:rsidR="00795E63">
              <w:rPr>
                <w:noProof/>
                <w:webHidden/>
              </w:rPr>
              <w:t>11</w:t>
            </w:r>
            <w:r w:rsidR="00795E63">
              <w:rPr>
                <w:noProof/>
                <w:webHidden/>
              </w:rPr>
              <w:fldChar w:fldCharType="end"/>
            </w:r>
          </w:hyperlink>
        </w:p>
        <w:p w14:paraId="62DCDBDF" w14:textId="77777777" w:rsidR="00795E63" w:rsidRDefault="00385992">
          <w:pPr>
            <w:pStyle w:val="TOC3"/>
            <w:tabs>
              <w:tab w:val="right" w:leader="dot" w:pos="9350"/>
            </w:tabs>
            <w:rPr>
              <w:rFonts w:eastAsiaTheme="minorEastAsia"/>
              <w:noProof/>
            </w:rPr>
          </w:pPr>
          <w:hyperlink w:anchor="_Toc54969349" w:history="1">
            <w:r w:rsidR="00795E63" w:rsidRPr="009E38FA">
              <w:rPr>
                <w:rStyle w:val="Hyperlink"/>
                <w:rFonts w:ascii="Book Antiqua" w:hAnsi="Book Antiqua" w:cs="Book Antiqua"/>
                <w:b/>
                <w:bCs/>
                <w:noProof/>
              </w:rPr>
              <w:t>1. Bank Account Balance Enquiry</w:t>
            </w:r>
            <w:r w:rsidR="00795E63">
              <w:rPr>
                <w:noProof/>
                <w:webHidden/>
              </w:rPr>
              <w:tab/>
            </w:r>
            <w:r w:rsidR="00795E63">
              <w:rPr>
                <w:noProof/>
                <w:webHidden/>
              </w:rPr>
              <w:fldChar w:fldCharType="begin"/>
            </w:r>
            <w:r w:rsidR="00795E63">
              <w:rPr>
                <w:noProof/>
                <w:webHidden/>
              </w:rPr>
              <w:instrText xml:space="preserve"> PAGEREF _Toc54969349 \h </w:instrText>
            </w:r>
            <w:r w:rsidR="00795E63">
              <w:rPr>
                <w:noProof/>
                <w:webHidden/>
              </w:rPr>
            </w:r>
            <w:r w:rsidR="00795E63">
              <w:rPr>
                <w:noProof/>
                <w:webHidden/>
              </w:rPr>
              <w:fldChar w:fldCharType="separate"/>
            </w:r>
            <w:r w:rsidR="00795E63">
              <w:rPr>
                <w:noProof/>
                <w:webHidden/>
              </w:rPr>
              <w:t>12</w:t>
            </w:r>
            <w:r w:rsidR="00795E63">
              <w:rPr>
                <w:noProof/>
                <w:webHidden/>
              </w:rPr>
              <w:fldChar w:fldCharType="end"/>
            </w:r>
          </w:hyperlink>
        </w:p>
        <w:p w14:paraId="4DEBD9B2" w14:textId="77777777" w:rsidR="00795E63" w:rsidRDefault="00385992">
          <w:pPr>
            <w:pStyle w:val="TOC3"/>
            <w:tabs>
              <w:tab w:val="right" w:leader="dot" w:pos="9350"/>
            </w:tabs>
            <w:rPr>
              <w:rFonts w:eastAsiaTheme="minorEastAsia"/>
              <w:noProof/>
            </w:rPr>
          </w:pPr>
          <w:hyperlink w:anchor="_Toc54969350" w:history="1">
            <w:r w:rsidR="00795E63" w:rsidRPr="009E38FA">
              <w:rPr>
                <w:rStyle w:val="Hyperlink"/>
                <w:rFonts w:ascii="Book Antiqua" w:hAnsi="Book Antiqua" w:cs="Book Antiqua"/>
                <w:b/>
                <w:bCs/>
                <w:noProof/>
              </w:rPr>
              <w:t>2. Internal Transfer [ETB to ETB, Dollar to ETB within the Bank]</w:t>
            </w:r>
            <w:r w:rsidR="00795E63">
              <w:rPr>
                <w:noProof/>
                <w:webHidden/>
              </w:rPr>
              <w:tab/>
            </w:r>
            <w:r w:rsidR="00795E63">
              <w:rPr>
                <w:noProof/>
                <w:webHidden/>
              </w:rPr>
              <w:fldChar w:fldCharType="begin"/>
            </w:r>
            <w:r w:rsidR="00795E63">
              <w:rPr>
                <w:noProof/>
                <w:webHidden/>
              </w:rPr>
              <w:instrText xml:space="preserve"> PAGEREF _Toc54969350 \h </w:instrText>
            </w:r>
            <w:r w:rsidR="00795E63">
              <w:rPr>
                <w:noProof/>
                <w:webHidden/>
              </w:rPr>
            </w:r>
            <w:r w:rsidR="00795E63">
              <w:rPr>
                <w:noProof/>
                <w:webHidden/>
              </w:rPr>
              <w:fldChar w:fldCharType="separate"/>
            </w:r>
            <w:r w:rsidR="00795E63">
              <w:rPr>
                <w:noProof/>
                <w:webHidden/>
              </w:rPr>
              <w:t>12</w:t>
            </w:r>
            <w:r w:rsidR="00795E63">
              <w:rPr>
                <w:noProof/>
                <w:webHidden/>
              </w:rPr>
              <w:fldChar w:fldCharType="end"/>
            </w:r>
          </w:hyperlink>
        </w:p>
        <w:p w14:paraId="6C0B59C7" w14:textId="77777777" w:rsidR="00795E63" w:rsidRDefault="00385992">
          <w:pPr>
            <w:pStyle w:val="TOC3"/>
            <w:tabs>
              <w:tab w:val="right" w:leader="dot" w:pos="9350"/>
            </w:tabs>
            <w:rPr>
              <w:rFonts w:eastAsiaTheme="minorEastAsia"/>
              <w:noProof/>
            </w:rPr>
          </w:pPr>
          <w:hyperlink w:anchor="_Toc54969351" w:history="1">
            <w:r w:rsidR="00795E63" w:rsidRPr="009E38FA">
              <w:rPr>
                <w:rStyle w:val="Hyperlink"/>
                <w:rFonts w:ascii="Book Antiqua" w:hAnsi="Book Antiqua" w:cs="Book Antiqua"/>
                <w:b/>
                <w:bCs/>
                <w:noProof/>
              </w:rPr>
              <w:t>3. Batch Upload [corporate customers]</w:t>
            </w:r>
            <w:r w:rsidR="00795E63">
              <w:rPr>
                <w:noProof/>
                <w:webHidden/>
              </w:rPr>
              <w:tab/>
            </w:r>
            <w:r w:rsidR="00795E63">
              <w:rPr>
                <w:noProof/>
                <w:webHidden/>
              </w:rPr>
              <w:fldChar w:fldCharType="begin"/>
            </w:r>
            <w:r w:rsidR="00795E63">
              <w:rPr>
                <w:noProof/>
                <w:webHidden/>
              </w:rPr>
              <w:instrText xml:space="preserve"> PAGEREF _Toc54969351 \h </w:instrText>
            </w:r>
            <w:r w:rsidR="00795E63">
              <w:rPr>
                <w:noProof/>
                <w:webHidden/>
              </w:rPr>
            </w:r>
            <w:r w:rsidR="00795E63">
              <w:rPr>
                <w:noProof/>
                <w:webHidden/>
              </w:rPr>
              <w:fldChar w:fldCharType="separate"/>
            </w:r>
            <w:r w:rsidR="00795E63">
              <w:rPr>
                <w:noProof/>
                <w:webHidden/>
              </w:rPr>
              <w:t>12</w:t>
            </w:r>
            <w:r w:rsidR="00795E63">
              <w:rPr>
                <w:noProof/>
                <w:webHidden/>
              </w:rPr>
              <w:fldChar w:fldCharType="end"/>
            </w:r>
          </w:hyperlink>
        </w:p>
        <w:p w14:paraId="0A801883" w14:textId="77777777" w:rsidR="00795E63" w:rsidRDefault="00385992">
          <w:pPr>
            <w:pStyle w:val="TOC3"/>
            <w:tabs>
              <w:tab w:val="right" w:leader="dot" w:pos="9350"/>
            </w:tabs>
            <w:rPr>
              <w:rFonts w:eastAsiaTheme="minorEastAsia"/>
              <w:noProof/>
            </w:rPr>
          </w:pPr>
          <w:hyperlink w:anchor="_Toc54969352" w:history="1">
            <w:r w:rsidR="00795E63" w:rsidRPr="009E38FA">
              <w:rPr>
                <w:rStyle w:val="Hyperlink"/>
                <w:rFonts w:ascii="Book Antiqua" w:hAnsi="Book Antiqua" w:cs="Book Antiqua"/>
                <w:b/>
                <w:bCs/>
                <w:noProof/>
              </w:rPr>
              <w:t>4. Account Details Bank</w:t>
            </w:r>
            <w:r w:rsidR="00795E63">
              <w:rPr>
                <w:noProof/>
                <w:webHidden/>
              </w:rPr>
              <w:tab/>
            </w:r>
            <w:r w:rsidR="00795E63">
              <w:rPr>
                <w:noProof/>
                <w:webHidden/>
              </w:rPr>
              <w:fldChar w:fldCharType="begin"/>
            </w:r>
            <w:r w:rsidR="00795E63">
              <w:rPr>
                <w:noProof/>
                <w:webHidden/>
              </w:rPr>
              <w:instrText xml:space="preserve"> PAGEREF _Toc54969352 \h </w:instrText>
            </w:r>
            <w:r w:rsidR="00795E63">
              <w:rPr>
                <w:noProof/>
                <w:webHidden/>
              </w:rPr>
            </w:r>
            <w:r w:rsidR="00795E63">
              <w:rPr>
                <w:noProof/>
                <w:webHidden/>
              </w:rPr>
              <w:fldChar w:fldCharType="separate"/>
            </w:r>
            <w:r w:rsidR="00795E63">
              <w:rPr>
                <w:noProof/>
                <w:webHidden/>
              </w:rPr>
              <w:t>12</w:t>
            </w:r>
            <w:r w:rsidR="00795E63">
              <w:rPr>
                <w:noProof/>
                <w:webHidden/>
              </w:rPr>
              <w:fldChar w:fldCharType="end"/>
            </w:r>
          </w:hyperlink>
        </w:p>
        <w:p w14:paraId="6F391EBF" w14:textId="77777777" w:rsidR="00795E63" w:rsidRDefault="00385992">
          <w:pPr>
            <w:pStyle w:val="TOC3"/>
            <w:tabs>
              <w:tab w:val="right" w:leader="dot" w:pos="9350"/>
            </w:tabs>
            <w:rPr>
              <w:rFonts w:eastAsiaTheme="minorEastAsia"/>
              <w:noProof/>
            </w:rPr>
          </w:pPr>
          <w:hyperlink w:anchor="_Toc54969353" w:history="1">
            <w:r w:rsidR="00795E63" w:rsidRPr="009E38FA">
              <w:rPr>
                <w:rStyle w:val="Hyperlink"/>
                <w:rFonts w:ascii="Book Antiqua" w:hAnsi="Book Antiqua" w:cs="Book Antiqua"/>
                <w:b/>
                <w:bCs/>
                <w:noProof/>
              </w:rPr>
              <w:t>5. Mini Statement</w:t>
            </w:r>
            <w:r w:rsidR="00795E63">
              <w:rPr>
                <w:noProof/>
                <w:webHidden/>
              </w:rPr>
              <w:tab/>
            </w:r>
            <w:r w:rsidR="00795E63">
              <w:rPr>
                <w:noProof/>
                <w:webHidden/>
              </w:rPr>
              <w:fldChar w:fldCharType="begin"/>
            </w:r>
            <w:r w:rsidR="00795E63">
              <w:rPr>
                <w:noProof/>
                <w:webHidden/>
              </w:rPr>
              <w:instrText xml:space="preserve"> PAGEREF _Toc54969353 \h </w:instrText>
            </w:r>
            <w:r w:rsidR="00795E63">
              <w:rPr>
                <w:noProof/>
                <w:webHidden/>
              </w:rPr>
            </w:r>
            <w:r w:rsidR="00795E63">
              <w:rPr>
                <w:noProof/>
                <w:webHidden/>
              </w:rPr>
              <w:fldChar w:fldCharType="separate"/>
            </w:r>
            <w:r w:rsidR="00795E63">
              <w:rPr>
                <w:noProof/>
                <w:webHidden/>
              </w:rPr>
              <w:t>13</w:t>
            </w:r>
            <w:r w:rsidR="00795E63">
              <w:rPr>
                <w:noProof/>
                <w:webHidden/>
              </w:rPr>
              <w:fldChar w:fldCharType="end"/>
            </w:r>
          </w:hyperlink>
        </w:p>
        <w:p w14:paraId="7D5D7853" w14:textId="77777777" w:rsidR="00795E63" w:rsidRDefault="00385992">
          <w:pPr>
            <w:pStyle w:val="TOC3"/>
            <w:tabs>
              <w:tab w:val="right" w:leader="dot" w:pos="9350"/>
            </w:tabs>
            <w:rPr>
              <w:rFonts w:eastAsiaTheme="minorEastAsia"/>
              <w:noProof/>
            </w:rPr>
          </w:pPr>
          <w:hyperlink w:anchor="_Toc54969354" w:history="1">
            <w:r w:rsidR="00795E63" w:rsidRPr="009E38FA">
              <w:rPr>
                <w:rStyle w:val="Hyperlink"/>
                <w:rFonts w:ascii="Book Antiqua" w:hAnsi="Book Antiqua" w:cs="Book Antiqua"/>
                <w:b/>
                <w:bCs/>
                <w:noProof/>
              </w:rPr>
              <w:t>6. Full Statement</w:t>
            </w:r>
            <w:r w:rsidR="00795E63">
              <w:rPr>
                <w:noProof/>
                <w:webHidden/>
              </w:rPr>
              <w:tab/>
            </w:r>
            <w:r w:rsidR="00795E63">
              <w:rPr>
                <w:noProof/>
                <w:webHidden/>
              </w:rPr>
              <w:fldChar w:fldCharType="begin"/>
            </w:r>
            <w:r w:rsidR="00795E63">
              <w:rPr>
                <w:noProof/>
                <w:webHidden/>
              </w:rPr>
              <w:instrText xml:space="preserve"> PAGEREF _Toc54969354 \h </w:instrText>
            </w:r>
            <w:r w:rsidR="00795E63">
              <w:rPr>
                <w:noProof/>
                <w:webHidden/>
              </w:rPr>
            </w:r>
            <w:r w:rsidR="00795E63">
              <w:rPr>
                <w:noProof/>
                <w:webHidden/>
              </w:rPr>
              <w:fldChar w:fldCharType="separate"/>
            </w:r>
            <w:r w:rsidR="00795E63">
              <w:rPr>
                <w:noProof/>
                <w:webHidden/>
              </w:rPr>
              <w:t>13</w:t>
            </w:r>
            <w:r w:rsidR="00795E63">
              <w:rPr>
                <w:noProof/>
                <w:webHidden/>
              </w:rPr>
              <w:fldChar w:fldCharType="end"/>
            </w:r>
          </w:hyperlink>
        </w:p>
        <w:p w14:paraId="05DDFA92" w14:textId="77777777" w:rsidR="00795E63" w:rsidRDefault="00385992">
          <w:pPr>
            <w:pStyle w:val="TOC3"/>
            <w:tabs>
              <w:tab w:val="right" w:leader="dot" w:pos="9350"/>
            </w:tabs>
            <w:rPr>
              <w:rFonts w:eastAsiaTheme="minorEastAsia"/>
              <w:noProof/>
            </w:rPr>
          </w:pPr>
          <w:hyperlink w:anchor="_Toc54969355" w:history="1">
            <w:r w:rsidR="00795E63" w:rsidRPr="009E38FA">
              <w:rPr>
                <w:rStyle w:val="Hyperlink"/>
                <w:rFonts w:ascii="Book Antiqua" w:hAnsi="Book Antiqua" w:cs="Book Antiqua"/>
                <w:b/>
                <w:noProof/>
              </w:rPr>
              <w:t>7. Internal Transfer [ETB to ETB other bank]</w:t>
            </w:r>
            <w:r w:rsidR="00795E63">
              <w:rPr>
                <w:noProof/>
                <w:webHidden/>
              </w:rPr>
              <w:tab/>
            </w:r>
            <w:r w:rsidR="00795E63">
              <w:rPr>
                <w:noProof/>
                <w:webHidden/>
              </w:rPr>
              <w:fldChar w:fldCharType="begin"/>
            </w:r>
            <w:r w:rsidR="00795E63">
              <w:rPr>
                <w:noProof/>
                <w:webHidden/>
              </w:rPr>
              <w:instrText xml:space="preserve"> PAGEREF _Toc54969355 \h </w:instrText>
            </w:r>
            <w:r w:rsidR="00795E63">
              <w:rPr>
                <w:noProof/>
                <w:webHidden/>
              </w:rPr>
            </w:r>
            <w:r w:rsidR="00795E63">
              <w:rPr>
                <w:noProof/>
                <w:webHidden/>
              </w:rPr>
              <w:fldChar w:fldCharType="separate"/>
            </w:r>
            <w:r w:rsidR="00795E63">
              <w:rPr>
                <w:noProof/>
                <w:webHidden/>
              </w:rPr>
              <w:t>13</w:t>
            </w:r>
            <w:r w:rsidR="00795E63">
              <w:rPr>
                <w:noProof/>
                <w:webHidden/>
              </w:rPr>
              <w:fldChar w:fldCharType="end"/>
            </w:r>
          </w:hyperlink>
        </w:p>
        <w:p w14:paraId="2FE2749A" w14:textId="77777777" w:rsidR="00795E63" w:rsidRDefault="00385992">
          <w:pPr>
            <w:pStyle w:val="TOC3"/>
            <w:tabs>
              <w:tab w:val="right" w:leader="dot" w:pos="9350"/>
            </w:tabs>
            <w:rPr>
              <w:rFonts w:eastAsiaTheme="minorEastAsia"/>
              <w:noProof/>
            </w:rPr>
          </w:pPr>
          <w:hyperlink w:anchor="_Toc54969356" w:history="1">
            <w:r w:rsidR="00795E63" w:rsidRPr="009E38FA">
              <w:rPr>
                <w:rStyle w:val="Hyperlink"/>
                <w:rFonts w:ascii="Book Antiqua" w:hAnsi="Book Antiqua" w:cs="Book Antiqua"/>
                <w:b/>
                <w:bCs/>
                <w:noProof/>
              </w:rPr>
              <w:t>8. Wallet to Bank Transfer</w:t>
            </w:r>
            <w:r w:rsidR="00795E63">
              <w:rPr>
                <w:noProof/>
                <w:webHidden/>
              </w:rPr>
              <w:tab/>
            </w:r>
            <w:r w:rsidR="00795E63">
              <w:rPr>
                <w:noProof/>
                <w:webHidden/>
              </w:rPr>
              <w:fldChar w:fldCharType="begin"/>
            </w:r>
            <w:r w:rsidR="00795E63">
              <w:rPr>
                <w:noProof/>
                <w:webHidden/>
              </w:rPr>
              <w:instrText xml:space="preserve"> PAGEREF _Toc54969356 \h </w:instrText>
            </w:r>
            <w:r w:rsidR="00795E63">
              <w:rPr>
                <w:noProof/>
                <w:webHidden/>
              </w:rPr>
            </w:r>
            <w:r w:rsidR="00795E63">
              <w:rPr>
                <w:noProof/>
                <w:webHidden/>
              </w:rPr>
              <w:fldChar w:fldCharType="separate"/>
            </w:r>
            <w:r w:rsidR="00795E63">
              <w:rPr>
                <w:noProof/>
                <w:webHidden/>
              </w:rPr>
              <w:t>15</w:t>
            </w:r>
            <w:r w:rsidR="00795E63">
              <w:rPr>
                <w:noProof/>
                <w:webHidden/>
              </w:rPr>
              <w:fldChar w:fldCharType="end"/>
            </w:r>
          </w:hyperlink>
        </w:p>
        <w:p w14:paraId="1DA00F50" w14:textId="77777777" w:rsidR="00795E63" w:rsidRDefault="00385992">
          <w:pPr>
            <w:pStyle w:val="TOC3"/>
            <w:tabs>
              <w:tab w:val="right" w:leader="dot" w:pos="9350"/>
            </w:tabs>
            <w:rPr>
              <w:rFonts w:eastAsiaTheme="minorEastAsia"/>
              <w:noProof/>
            </w:rPr>
          </w:pPr>
          <w:hyperlink w:anchor="_Toc54969357" w:history="1">
            <w:r w:rsidR="00795E63" w:rsidRPr="009E38FA">
              <w:rPr>
                <w:rStyle w:val="Hyperlink"/>
                <w:rFonts w:ascii="Book Antiqua" w:hAnsi="Book Antiqua" w:cs="Book Antiqua"/>
                <w:b/>
                <w:bCs/>
                <w:noProof/>
              </w:rPr>
              <w:t>9. Bank to Wallet Transfer</w:t>
            </w:r>
            <w:r w:rsidR="00795E63">
              <w:rPr>
                <w:noProof/>
                <w:webHidden/>
              </w:rPr>
              <w:tab/>
            </w:r>
            <w:r w:rsidR="00795E63">
              <w:rPr>
                <w:noProof/>
                <w:webHidden/>
              </w:rPr>
              <w:fldChar w:fldCharType="begin"/>
            </w:r>
            <w:r w:rsidR="00795E63">
              <w:rPr>
                <w:noProof/>
                <w:webHidden/>
              </w:rPr>
              <w:instrText xml:space="preserve"> PAGEREF _Toc54969357 \h </w:instrText>
            </w:r>
            <w:r w:rsidR="00795E63">
              <w:rPr>
                <w:noProof/>
                <w:webHidden/>
              </w:rPr>
            </w:r>
            <w:r w:rsidR="00795E63">
              <w:rPr>
                <w:noProof/>
                <w:webHidden/>
              </w:rPr>
              <w:fldChar w:fldCharType="separate"/>
            </w:r>
            <w:r w:rsidR="00795E63">
              <w:rPr>
                <w:noProof/>
                <w:webHidden/>
              </w:rPr>
              <w:t>16</w:t>
            </w:r>
            <w:r w:rsidR="00795E63">
              <w:rPr>
                <w:noProof/>
                <w:webHidden/>
              </w:rPr>
              <w:fldChar w:fldCharType="end"/>
            </w:r>
          </w:hyperlink>
        </w:p>
        <w:p w14:paraId="207841F6" w14:textId="77777777" w:rsidR="00795E63" w:rsidRDefault="00385992">
          <w:pPr>
            <w:pStyle w:val="TOC3"/>
            <w:tabs>
              <w:tab w:val="right" w:leader="dot" w:pos="9350"/>
            </w:tabs>
            <w:rPr>
              <w:rFonts w:eastAsiaTheme="minorEastAsia"/>
              <w:noProof/>
            </w:rPr>
          </w:pPr>
          <w:hyperlink w:anchor="_Toc54969358" w:history="1">
            <w:r w:rsidR="00795E63" w:rsidRPr="009E38FA">
              <w:rPr>
                <w:rStyle w:val="Hyperlink"/>
                <w:rFonts w:ascii="Book Antiqua" w:hAnsi="Book Antiqua" w:cs="Book Antiqua"/>
                <w:b/>
                <w:bCs/>
                <w:noProof/>
              </w:rPr>
              <w:t>10. Bill Payment Using Bank Account</w:t>
            </w:r>
            <w:r w:rsidR="00795E63">
              <w:rPr>
                <w:noProof/>
                <w:webHidden/>
              </w:rPr>
              <w:tab/>
            </w:r>
            <w:r w:rsidR="00795E63">
              <w:rPr>
                <w:noProof/>
                <w:webHidden/>
              </w:rPr>
              <w:fldChar w:fldCharType="begin"/>
            </w:r>
            <w:r w:rsidR="00795E63">
              <w:rPr>
                <w:noProof/>
                <w:webHidden/>
              </w:rPr>
              <w:instrText xml:space="preserve"> PAGEREF _Toc54969358 \h </w:instrText>
            </w:r>
            <w:r w:rsidR="00795E63">
              <w:rPr>
                <w:noProof/>
                <w:webHidden/>
              </w:rPr>
            </w:r>
            <w:r w:rsidR="00795E63">
              <w:rPr>
                <w:noProof/>
                <w:webHidden/>
              </w:rPr>
              <w:fldChar w:fldCharType="separate"/>
            </w:r>
            <w:r w:rsidR="00795E63">
              <w:rPr>
                <w:noProof/>
                <w:webHidden/>
              </w:rPr>
              <w:t>17</w:t>
            </w:r>
            <w:r w:rsidR="00795E63">
              <w:rPr>
                <w:noProof/>
                <w:webHidden/>
              </w:rPr>
              <w:fldChar w:fldCharType="end"/>
            </w:r>
          </w:hyperlink>
        </w:p>
        <w:p w14:paraId="4087424C" w14:textId="77777777" w:rsidR="00795E63" w:rsidRDefault="00385992">
          <w:pPr>
            <w:pStyle w:val="TOC3"/>
            <w:tabs>
              <w:tab w:val="right" w:leader="dot" w:pos="9350"/>
            </w:tabs>
            <w:rPr>
              <w:rFonts w:eastAsiaTheme="minorEastAsia"/>
              <w:noProof/>
            </w:rPr>
          </w:pPr>
          <w:hyperlink w:anchor="_Toc54969359" w:history="1">
            <w:r w:rsidR="00795E63" w:rsidRPr="009E38FA">
              <w:rPr>
                <w:rStyle w:val="Hyperlink"/>
                <w:rFonts w:ascii="Book Antiqua" w:hAnsi="Book Antiqua" w:cs="Book Antiqua"/>
                <w:b/>
                <w:bCs/>
                <w:noProof/>
              </w:rPr>
              <w:t>11. Reversal Process</w:t>
            </w:r>
            <w:r w:rsidR="00795E63">
              <w:rPr>
                <w:noProof/>
                <w:webHidden/>
              </w:rPr>
              <w:tab/>
            </w:r>
            <w:r w:rsidR="00795E63">
              <w:rPr>
                <w:noProof/>
                <w:webHidden/>
              </w:rPr>
              <w:fldChar w:fldCharType="begin"/>
            </w:r>
            <w:r w:rsidR="00795E63">
              <w:rPr>
                <w:noProof/>
                <w:webHidden/>
              </w:rPr>
              <w:instrText xml:space="preserve"> PAGEREF _Toc54969359 \h </w:instrText>
            </w:r>
            <w:r w:rsidR="00795E63">
              <w:rPr>
                <w:noProof/>
                <w:webHidden/>
              </w:rPr>
            </w:r>
            <w:r w:rsidR="00795E63">
              <w:rPr>
                <w:noProof/>
                <w:webHidden/>
              </w:rPr>
              <w:fldChar w:fldCharType="separate"/>
            </w:r>
            <w:r w:rsidR="00795E63">
              <w:rPr>
                <w:noProof/>
                <w:webHidden/>
              </w:rPr>
              <w:t>19</w:t>
            </w:r>
            <w:r w:rsidR="00795E63">
              <w:rPr>
                <w:noProof/>
                <w:webHidden/>
              </w:rPr>
              <w:fldChar w:fldCharType="end"/>
            </w:r>
          </w:hyperlink>
        </w:p>
        <w:p w14:paraId="200745D6" w14:textId="77777777" w:rsidR="00795E63" w:rsidRDefault="00385992">
          <w:pPr>
            <w:pStyle w:val="TOC1"/>
            <w:tabs>
              <w:tab w:val="left" w:pos="440"/>
              <w:tab w:val="right" w:leader="dot" w:pos="9350"/>
            </w:tabs>
            <w:rPr>
              <w:rFonts w:eastAsiaTheme="minorEastAsia"/>
              <w:noProof/>
            </w:rPr>
          </w:pPr>
          <w:hyperlink w:anchor="_Toc54969360" w:history="1">
            <w:r w:rsidR="00795E63" w:rsidRPr="009E38FA">
              <w:rPr>
                <w:rStyle w:val="Hyperlink"/>
                <w:rFonts w:ascii="Book Antiqua" w:hAnsi="Book Antiqua" w:cs="Book Antiqua"/>
                <w:b/>
                <w:bCs/>
                <w:noProof/>
              </w:rPr>
              <w:t>3.</w:t>
            </w:r>
            <w:r w:rsidR="00795E63">
              <w:rPr>
                <w:rFonts w:eastAsiaTheme="minorEastAsia"/>
                <w:noProof/>
              </w:rPr>
              <w:tab/>
            </w:r>
            <w:r w:rsidR="00795E63" w:rsidRPr="009E38FA">
              <w:rPr>
                <w:rStyle w:val="Hyperlink"/>
                <w:rFonts w:ascii="Book Antiqua" w:hAnsi="Book Antiqua" w:cs="Book Antiqua"/>
                <w:b/>
                <w:bCs/>
                <w:noProof/>
              </w:rPr>
              <w:t>USSD</w:t>
            </w:r>
            <w:r w:rsidR="00795E63">
              <w:rPr>
                <w:noProof/>
                <w:webHidden/>
              </w:rPr>
              <w:tab/>
            </w:r>
            <w:r w:rsidR="00795E63">
              <w:rPr>
                <w:noProof/>
                <w:webHidden/>
              </w:rPr>
              <w:fldChar w:fldCharType="begin"/>
            </w:r>
            <w:r w:rsidR="00795E63">
              <w:rPr>
                <w:noProof/>
                <w:webHidden/>
              </w:rPr>
              <w:instrText xml:space="preserve"> PAGEREF _Toc54969360 \h </w:instrText>
            </w:r>
            <w:r w:rsidR="00795E63">
              <w:rPr>
                <w:noProof/>
                <w:webHidden/>
              </w:rPr>
            </w:r>
            <w:r w:rsidR="00795E63">
              <w:rPr>
                <w:noProof/>
                <w:webHidden/>
              </w:rPr>
              <w:fldChar w:fldCharType="separate"/>
            </w:r>
            <w:r w:rsidR="00795E63">
              <w:rPr>
                <w:noProof/>
                <w:webHidden/>
              </w:rPr>
              <w:t>20</w:t>
            </w:r>
            <w:r w:rsidR="00795E63">
              <w:rPr>
                <w:noProof/>
                <w:webHidden/>
              </w:rPr>
              <w:fldChar w:fldCharType="end"/>
            </w:r>
          </w:hyperlink>
        </w:p>
        <w:p w14:paraId="520EEF9E" w14:textId="77777777" w:rsidR="00795E63" w:rsidRDefault="00385992">
          <w:pPr>
            <w:pStyle w:val="TOC3"/>
            <w:tabs>
              <w:tab w:val="left" w:pos="880"/>
              <w:tab w:val="right" w:leader="dot" w:pos="9350"/>
            </w:tabs>
            <w:rPr>
              <w:rFonts w:eastAsiaTheme="minorEastAsia"/>
              <w:noProof/>
            </w:rPr>
          </w:pPr>
          <w:hyperlink w:anchor="_Toc54969361"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Bank Account Balance Enquiry</w:t>
            </w:r>
            <w:r w:rsidR="00795E63">
              <w:rPr>
                <w:noProof/>
                <w:webHidden/>
              </w:rPr>
              <w:tab/>
            </w:r>
            <w:r w:rsidR="00795E63">
              <w:rPr>
                <w:noProof/>
                <w:webHidden/>
              </w:rPr>
              <w:fldChar w:fldCharType="begin"/>
            </w:r>
            <w:r w:rsidR="00795E63">
              <w:rPr>
                <w:noProof/>
                <w:webHidden/>
              </w:rPr>
              <w:instrText xml:space="preserve"> PAGEREF _Toc54969361 \h </w:instrText>
            </w:r>
            <w:r w:rsidR="00795E63">
              <w:rPr>
                <w:noProof/>
                <w:webHidden/>
              </w:rPr>
            </w:r>
            <w:r w:rsidR="00795E63">
              <w:rPr>
                <w:noProof/>
                <w:webHidden/>
              </w:rPr>
              <w:fldChar w:fldCharType="separate"/>
            </w:r>
            <w:r w:rsidR="00795E63">
              <w:rPr>
                <w:noProof/>
                <w:webHidden/>
              </w:rPr>
              <w:t>21</w:t>
            </w:r>
            <w:r w:rsidR="00795E63">
              <w:rPr>
                <w:noProof/>
                <w:webHidden/>
              </w:rPr>
              <w:fldChar w:fldCharType="end"/>
            </w:r>
          </w:hyperlink>
        </w:p>
        <w:p w14:paraId="220B682D" w14:textId="77777777" w:rsidR="00795E63" w:rsidRDefault="00385992">
          <w:pPr>
            <w:pStyle w:val="TOC3"/>
            <w:tabs>
              <w:tab w:val="left" w:pos="880"/>
              <w:tab w:val="right" w:leader="dot" w:pos="9350"/>
            </w:tabs>
            <w:rPr>
              <w:rFonts w:eastAsiaTheme="minorEastAsia"/>
              <w:noProof/>
            </w:rPr>
          </w:pPr>
          <w:hyperlink w:anchor="_Toc54969362"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Internal Transfer [ETB to ETB, Dollar to ETB within the Bank]</w:t>
            </w:r>
            <w:r w:rsidR="00795E63">
              <w:rPr>
                <w:noProof/>
                <w:webHidden/>
              </w:rPr>
              <w:tab/>
            </w:r>
            <w:r w:rsidR="00795E63">
              <w:rPr>
                <w:noProof/>
                <w:webHidden/>
              </w:rPr>
              <w:fldChar w:fldCharType="begin"/>
            </w:r>
            <w:r w:rsidR="00795E63">
              <w:rPr>
                <w:noProof/>
                <w:webHidden/>
              </w:rPr>
              <w:instrText xml:space="preserve"> PAGEREF _Toc54969362 \h </w:instrText>
            </w:r>
            <w:r w:rsidR="00795E63">
              <w:rPr>
                <w:noProof/>
                <w:webHidden/>
              </w:rPr>
            </w:r>
            <w:r w:rsidR="00795E63">
              <w:rPr>
                <w:noProof/>
                <w:webHidden/>
              </w:rPr>
              <w:fldChar w:fldCharType="separate"/>
            </w:r>
            <w:r w:rsidR="00795E63">
              <w:rPr>
                <w:noProof/>
                <w:webHidden/>
              </w:rPr>
              <w:t>21</w:t>
            </w:r>
            <w:r w:rsidR="00795E63">
              <w:rPr>
                <w:noProof/>
                <w:webHidden/>
              </w:rPr>
              <w:fldChar w:fldCharType="end"/>
            </w:r>
          </w:hyperlink>
        </w:p>
        <w:p w14:paraId="2AA84FC7" w14:textId="77777777" w:rsidR="00795E63" w:rsidRDefault="00385992">
          <w:pPr>
            <w:pStyle w:val="TOC3"/>
            <w:tabs>
              <w:tab w:val="left" w:pos="880"/>
              <w:tab w:val="right" w:leader="dot" w:pos="9350"/>
            </w:tabs>
            <w:rPr>
              <w:rFonts w:eastAsiaTheme="minorEastAsia"/>
              <w:noProof/>
            </w:rPr>
          </w:pPr>
          <w:hyperlink w:anchor="_Toc54969363" w:history="1">
            <w:r w:rsidR="00795E63" w:rsidRPr="009E38FA">
              <w:rPr>
                <w:rStyle w:val="Hyperlink"/>
                <w:rFonts w:ascii="Book Antiqua" w:hAnsi="Book Antiqua" w:cs="Book Antiqua"/>
                <w:b/>
                <w:bCs/>
                <w:noProof/>
              </w:rPr>
              <w:t>3.</w:t>
            </w:r>
            <w:r w:rsidR="00795E63">
              <w:rPr>
                <w:rFonts w:eastAsiaTheme="minorEastAsia"/>
                <w:noProof/>
              </w:rPr>
              <w:tab/>
            </w:r>
            <w:r w:rsidR="00795E63" w:rsidRPr="009E38FA">
              <w:rPr>
                <w:rStyle w:val="Hyperlink"/>
                <w:rFonts w:ascii="Book Antiqua" w:hAnsi="Book Antiqua" w:cs="Book Antiqua"/>
                <w:b/>
                <w:bCs/>
                <w:noProof/>
              </w:rPr>
              <w:t>Wallet to Bank Transfer</w:t>
            </w:r>
            <w:r w:rsidR="00795E63">
              <w:rPr>
                <w:noProof/>
                <w:webHidden/>
              </w:rPr>
              <w:tab/>
            </w:r>
            <w:r w:rsidR="00795E63">
              <w:rPr>
                <w:noProof/>
                <w:webHidden/>
              </w:rPr>
              <w:fldChar w:fldCharType="begin"/>
            </w:r>
            <w:r w:rsidR="00795E63">
              <w:rPr>
                <w:noProof/>
                <w:webHidden/>
              </w:rPr>
              <w:instrText xml:space="preserve"> PAGEREF _Toc54969363 \h </w:instrText>
            </w:r>
            <w:r w:rsidR="00795E63">
              <w:rPr>
                <w:noProof/>
                <w:webHidden/>
              </w:rPr>
            </w:r>
            <w:r w:rsidR="00795E63">
              <w:rPr>
                <w:noProof/>
                <w:webHidden/>
              </w:rPr>
              <w:fldChar w:fldCharType="separate"/>
            </w:r>
            <w:r w:rsidR="00795E63">
              <w:rPr>
                <w:noProof/>
                <w:webHidden/>
              </w:rPr>
              <w:t>22</w:t>
            </w:r>
            <w:r w:rsidR="00795E63">
              <w:rPr>
                <w:noProof/>
                <w:webHidden/>
              </w:rPr>
              <w:fldChar w:fldCharType="end"/>
            </w:r>
          </w:hyperlink>
        </w:p>
        <w:p w14:paraId="16095F6F" w14:textId="77777777" w:rsidR="00795E63" w:rsidRDefault="00385992">
          <w:pPr>
            <w:pStyle w:val="TOC3"/>
            <w:tabs>
              <w:tab w:val="left" w:pos="880"/>
              <w:tab w:val="right" w:leader="dot" w:pos="9350"/>
            </w:tabs>
            <w:rPr>
              <w:rFonts w:eastAsiaTheme="minorEastAsia"/>
              <w:noProof/>
            </w:rPr>
          </w:pPr>
          <w:hyperlink w:anchor="_Toc54969364" w:history="1">
            <w:r w:rsidR="00795E63" w:rsidRPr="009E38FA">
              <w:rPr>
                <w:rStyle w:val="Hyperlink"/>
                <w:rFonts w:ascii="Book Antiqua" w:hAnsi="Book Antiqua" w:cs="Book Antiqua"/>
                <w:b/>
                <w:bCs/>
                <w:noProof/>
              </w:rPr>
              <w:t>4.</w:t>
            </w:r>
            <w:r w:rsidR="00795E63">
              <w:rPr>
                <w:rFonts w:eastAsiaTheme="minorEastAsia"/>
                <w:noProof/>
              </w:rPr>
              <w:tab/>
            </w:r>
            <w:r w:rsidR="00795E63" w:rsidRPr="009E38FA">
              <w:rPr>
                <w:rStyle w:val="Hyperlink"/>
                <w:rFonts w:ascii="Book Antiqua" w:hAnsi="Book Antiqua" w:cs="Book Antiqua"/>
                <w:b/>
                <w:bCs/>
                <w:noProof/>
              </w:rPr>
              <w:t>Bank to wallet Transfer</w:t>
            </w:r>
            <w:r w:rsidR="00795E63">
              <w:rPr>
                <w:noProof/>
                <w:webHidden/>
              </w:rPr>
              <w:tab/>
            </w:r>
            <w:r w:rsidR="00795E63">
              <w:rPr>
                <w:noProof/>
                <w:webHidden/>
              </w:rPr>
              <w:fldChar w:fldCharType="begin"/>
            </w:r>
            <w:r w:rsidR="00795E63">
              <w:rPr>
                <w:noProof/>
                <w:webHidden/>
              </w:rPr>
              <w:instrText xml:space="preserve"> PAGEREF _Toc54969364 \h </w:instrText>
            </w:r>
            <w:r w:rsidR="00795E63">
              <w:rPr>
                <w:noProof/>
                <w:webHidden/>
              </w:rPr>
            </w:r>
            <w:r w:rsidR="00795E63">
              <w:rPr>
                <w:noProof/>
                <w:webHidden/>
              </w:rPr>
              <w:fldChar w:fldCharType="separate"/>
            </w:r>
            <w:r w:rsidR="00795E63">
              <w:rPr>
                <w:noProof/>
                <w:webHidden/>
              </w:rPr>
              <w:t>23</w:t>
            </w:r>
            <w:r w:rsidR="00795E63">
              <w:rPr>
                <w:noProof/>
                <w:webHidden/>
              </w:rPr>
              <w:fldChar w:fldCharType="end"/>
            </w:r>
          </w:hyperlink>
        </w:p>
        <w:p w14:paraId="009EEC83" w14:textId="77777777" w:rsidR="00795E63" w:rsidRDefault="00385992">
          <w:pPr>
            <w:pStyle w:val="TOC3"/>
            <w:tabs>
              <w:tab w:val="left" w:pos="880"/>
              <w:tab w:val="right" w:leader="dot" w:pos="9350"/>
            </w:tabs>
            <w:rPr>
              <w:rFonts w:eastAsiaTheme="minorEastAsia"/>
              <w:noProof/>
            </w:rPr>
          </w:pPr>
          <w:hyperlink w:anchor="_Toc54969365" w:history="1">
            <w:r w:rsidR="00795E63" w:rsidRPr="009E38FA">
              <w:rPr>
                <w:rStyle w:val="Hyperlink"/>
                <w:rFonts w:ascii="Book Antiqua" w:hAnsi="Book Antiqua" w:cs="Book Antiqua"/>
                <w:b/>
                <w:bCs/>
                <w:noProof/>
              </w:rPr>
              <w:t>5.</w:t>
            </w:r>
            <w:r w:rsidR="00795E63">
              <w:rPr>
                <w:rFonts w:eastAsiaTheme="minorEastAsia"/>
                <w:noProof/>
              </w:rPr>
              <w:tab/>
            </w:r>
            <w:r w:rsidR="00795E63" w:rsidRPr="009E38FA">
              <w:rPr>
                <w:rStyle w:val="Hyperlink"/>
                <w:rFonts w:ascii="Book Antiqua" w:hAnsi="Book Antiqua" w:cs="Book Antiqua"/>
                <w:b/>
                <w:bCs/>
                <w:noProof/>
              </w:rPr>
              <w:t>Bill Payment using Bank Account</w:t>
            </w:r>
            <w:r w:rsidR="00795E63">
              <w:rPr>
                <w:noProof/>
                <w:webHidden/>
              </w:rPr>
              <w:tab/>
            </w:r>
            <w:r w:rsidR="00795E63">
              <w:rPr>
                <w:noProof/>
                <w:webHidden/>
              </w:rPr>
              <w:fldChar w:fldCharType="begin"/>
            </w:r>
            <w:r w:rsidR="00795E63">
              <w:rPr>
                <w:noProof/>
                <w:webHidden/>
              </w:rPr>
              <w:instrText xml:space="preserve"> PAGEREF _Toc54969365 \h </w:instrText>
            </w:r>
            <w:r w:rsidR="00795E63">
              <w:rPr>
                <w:noProof/>
                <w:webHidden/>
              </w:rPr>
            </w:r>
            <w:r w:rsidR="00795E63">
              <w:rPr>
                <w:noProof/>
                <w:webHidden/>
              </w:rPr>
              <w:fldChar w:fldCharType="separate"/>
            </w:r>
            <w:r w:rsidR="00795E63">
              <w:rPr>
                <w:noProof/>
                <w:webHidden/>
              </w:rPr>
              <w:t>24</w:t>
            </w:r>
            <w:r w:rsidR="00795E63">
              <w:rPr>
                <w:noProof/>
                <w:webHidden/>
              </w:rPr>
              <w:fldChar w:fldCharType="end"/>
            </w:r>
          </w:hyperlink>
        </w:p>
        <w:p w14:paraId="6BE40021" w14:textId="77777777" w:rsidR="00795E63" w:rsidRDefault="00385992">
          <w:pPr>
            <w:pStyle w:val="TOC3"/>
            <w:tabs>
              <w:tab w:val="left" w:pos="880"/>
              <w:tab w:val="right" w:leader="dot" w:pos="9350"/>
            </w:tabs>
            <w:rPr>
              <w:rFonts w:eastAsiaTheme="minorEastAsia"/>
              <w:noProof/>
            </w:rPr>
          </w:pPr>
          <w:hyperlink w:anchor="_Toc54969366" w:history="1">
            <w:r w:rsidR="00795E63" w:rsidRPr="009E38FA">
              <w:rPr>
                <w:rStyle w:val="Hyperlink"/>
                <w:rFonts w:ascii="Book Antiqua" w:hAnsi="Book Antiqua" w:cs="Book Antiqua"/>
                <w:b/>
                <w:bCs/>
                <w:noProof/>
              </w:rPr>
              <w:t>6.</w:t>
            </w:r>
            <w:r w:rsidR="00795E63">
              <w:rPr>
                <w:rFonts w:eastAsiaTheme="minorEastAsia"/>
                <w:noProof/>
              </w:rPr>
              <w:tab/>
            </w:r>
            <w:r w:rsidR="00795E63" w:rsidRPr="009E38FA">
              <w:rPr>
                <w:rStyle w:val="Hyperlink"/>
                <w:rFonts w:ascii="Book Antiqua" w:hAnsi="Book Antiqua" w:cs="Book Antiqua"/>
                <w:b/>
                <w:bCs/>
                <w:noProof/>
              </w:rPr>
              <w:t>Reversal Process</w:t>
            </w:r>
            <w:r w:rsidR="00795E63">
              <w:rPr>
                <w:noProof/>
                <w:webHidden/>
              </w:rPr>
              <w:tab/>
            </w:r>
            <w:r w:rsidR="00795E63">
              <w:rPr>
                <w:noProof/>
                <w:webHidden/>
              </w:rPr>
              <w:fldChar w:fldCharType="begin"/>
            </w:r>
            <w:r w:rsidR="00795E63">
              <w:rPr>
                <w:noProof/>
                <w:webHidden/>
              </w:rPr>
              <w:instrText xml:space="preserve"> PAGEREF _Toc54969366 \h </w:instrText>
            </w:r>
            <w:r w:rsidR="00795E63">
              <w:rPr>
                <w:noProof/>
                <w:webHidden/>
              </w:rPr>
            </w:r>
            <w:r w:rsidR="00795E63">
              <w:rPr>
                <w:noProof/>
                <w:webHidden/>
              </w:rPr>
              <w:fldChar w:fldCharType="separate"/>
            </w:r>
            <w:r w:rsidR="00795E63">
              <w:rPr>
                <w:noProof/>
                <w:webHidden/>
              </w:rPr>
              <w:t>27</w:t>
            </w:r>
            <w:r w:rsidR="00795E63">
              <w:rPr>
                <w:noProof/>
                <w:webHidden/>
              </w:rPr>
              <w:fldChar w:fldCharType="end"/>
            </w:r>
          </w:hyperlink>
        </w:p>
        <w:p w14:paraId="24E5E814" w14:textId="77777777" w:rsidR="00795E63" w:rsidRDefault="00385992">
          <w:pPr>
            <w:pStyle w:val="TOC1"/>
            <w:tabs>
              <w:tab w:val="left" w:pos="440"/>
              <w:tab w:val="right" w:leader="dot" w:pos="9350"/>
            </w:tabs>
            <w:rPr>
              <w:rFonts w:eastAsiaTheme="minorEastAsia"/>
              <w:noProof/>
            </w:rPr>
          </w:pPr>
          <w:hyperlink w:anchor="_Toc54969367" w:history="1">
            <w:r w:rsidR="00795E63" w:rsidRPr="009E38FA">
              <w:rPr>
                <w:rStyle w:val="Hyperlink"/>
                <w:rFonts w:ascii="Book Antiqua" w:hAnsi="Book Antiqua" w:cs="Book Antiqua"/>
                <w:b/>
                <w:bCs/>
                <w:noProof/>
              </w:rPr>
              <w:t>5.</w:t>
            </w:r>
            <w:r w:rsidR="00795E63">
              <w:rPr>
                <w:rFonts w:eastAsiaTheme="minorEastAsia"/>
                <w:noProof/>
              </w:rPr>
              <w:tab/>
            </w:r>
            <w:r w:rsidR="00795E63" w:rsidRPr="009E38FA">
              <w:rPr>
                <w:rStyle w:val="Hyperlink"/>
                <w:rFonts w:ascii="Book Antiqua" w:hAnsi="Book Antiqua" w:cs="Book Antiqua"/>
                <w:b/>
                <w:bCs/>
                <w:noProof/>
              </w:rPr>
              <w:t>Social Banking</w:t>
            </w:r>
            <w:r w:rsidR="00795E63">
              <w:rPr>
                <w:noProof/>
                <w:webHidden/>
              </w:rPr>
              <w:tab/>
            </w:r>
            <w:r w:rsidR="00795E63">
              <w:rPr>
                <w:noProof/>
                <w:webHidden/>
              </w:rPr>
              <w:fldChar w:fldCharType="begin"/>
            </w:r>
            <w:r w:rsidR="00795E63">
              <w:rPr>
                <w:noProof/>
                <w:webHidden/>
              </w:rPr>
              <w:instrText xml:space="preserve"> PAGEREF _Toc54969367 \h </w:instrText>
            </w:r>
            <w:r w:rsidR="00795E63">
              <w:rPr>
                <w:noProof/>
                <w:webHidden/>
              </w:rPr>
            </w:r>
            <w:r w:rsidR="00795E63">
              <w:rPr>
                <w:noProof/>
                <w:webHidden/>
              </w:rPr>
              <w:fldChar w:fldCharType="separate"/>
            </w:r>
            <w:r w:rsidR="00795E63">
              <w:rPr>
                <w:noProof/>
                <w:webHidden/>
              </w:rPr>
              <w:t>28</w:t>
            </w:r>
            <w:r w:rsidR="00795E63">
              <w:rPr>
                <w:noProof/>
                <w:webHidden/>
              </w:rPr>
              <w:fldChar w:fldCharType="end"/>
            </w:r>
          </w:hyperlink>
        </w:p>
        <w:p w14:paraId="23051079" w14:textId="77777777" w:rsidR="00795E63" w:rsidRDefault="00385992">
          <w:pPr>
            <w:pStyle w:val="TOC3"/>
            <w:tabs>
              <w:tab w:val="left" w:pos="880"/>
              <w:tab w:val="right" w:leader="dot" w:pos="9350"/>
            </w:tabs>
            <w:rPr>
              <w:rFonts w:eastAsiaTheme="minorEastAsia"/>
              <w:noProof/>
            </w:rPr>
          </w:pPr>
          <w:hyperlink w:anchor="_Toc54969368"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Content Shelf</w:t>
            </w:r>
            <w:r w:rsidR="00795E63">
              <w:rPr>
                <w:noProof/>
                <w:webHidden/>
              </w:rPr>
              <w:tab/>
            </w:r>
            <w:r w:rsidR="00795E63">
              <w:rPr>
                <w:noProof/>
                <w:webHidden/>
              </w:rPr>
              <w:fldChar w:fldCharType="begin"/>
            </w:r>
            <w:r w:rsidR="00795E63">
              <w:rPr>
                <w:noProof/>
                <w:webHidden/>
              </w:rPr>
              <w:instrText xml:space="preserve"> PAGEREF _Toc54969368 \h </w:instrText>
            </w:r>
            <w:r w:rsidR="00795E63">
              <w:rPr>
                <w:noProof/>
                <w:webHidden/>
              </w:rPr>
            </w:r>
            <w:r w:rsidR="00795E63">
              <w:rPr>
                <w:noProof/>
                <w:webHidden/>
              </w:rPr>
              <w:fldChar w:fldCharType="separate"/>
            </w:r>
            <w:r w:rsidR="00795E63">
              <w:rPr>
                <w:noProof/>
                <w:webHidden/>
              </w:rPr>
              <w:t>28</w:t>
            </w:r>
            <w:r w:rsidR="00795E63">
              <w:rPr>
                <w:noProof/>
                <w:webHidden/>
              </w:rPr>
              <w:fldChar w:fldCharType="end"/>
            </w:r>
          </w:hyperlink>
        </w:p>
        <w:p w14:paraId="1455B732" w14:textId="77777777" w:rsidR="00795E63" w:rsidRDefault="00385992">
          <w:pPr>
            <w:pStyle w:val="TOC3"/>
            <w:tabs>
              <w:tab w:val="left" w:pos="880"/>
              <w:tab w:val="right" w:leader="dot" w:pos="9350"/>
            </w:tabs>
            <w:rPr>
              <w:rFonts w:eastAsiaTheme="minorEastAsia"/>
              <w:noProof/>
            </w:rPr>
          </w:pPr>
          <w:hyperlink w:anchor="_Toc54969369"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Bill Payment from wallet</w:t>
            </w:r>
            <w:r w:rsidR="00795E63">
              <w:rPr>
                <w:noProof/>
                <w:webHidden/>
              </w:rPr>
              <w:tab/>
            </w:r>
            <w:r w:rsidR="00795E63">
              <w:rPr>
                <w:noProof/>
                <w:webHidden/>
              </w:rPr>
              <w:fldChar w:fldCharType="begin"/>
            </w:r>
            <w:r w:rsidR="00795E63">
              <w:rPr>
                <w:noProof/>
                <w:webHidden/>
              </w:rPr>
              <w:instrText xml:space="preserve"> PAGEREF _Toc54969369 \h </w:instrText>
            </w:r>
            <w:r w:rsidR="00795E63">
              <w:rPr>
                <w:noProof/>
                <w:webHidden/>
              </w:rPr>
            </w:r>
            <w:r w:rsidR="00795E63">
              <w:rPr>
                <w:noProof/>
                <w:webHidden/>
              </w:rPr>
              <w:fldChar w:fldCharType="separate"/>
            </w:r>
            <w:r w:rsidR="00795E63">
              <w:rPr>
                <w:noProof/>
                <w:webHidden/>
              </w:rPr>
              <w:t>28</w:t>
            </w:r>
            <w:r w:rsidR="00795E63">
              <w:rPr>
                <w:noProof/>
                <w:webHidden/>
              </w:rPr>
              <w:fldChar w:fldCharType="end"/>
            </w:r>
          </w:hyperlink>
        </w:p>
        <w:p w14:paraId="3761A659" w14:textId="77777777" w:rsidR="00795E63" w:rsidRDefault="00385992">
          <w:pPr>
            <w:pStyle w:val="TOC1"/>
            <w:tabs>
              <w:tab w:val="left" w:pos="440"/>
              <w:tab w:val="right" w:leader="dot" w:pos="9350"/>
            </w:tabs>
            <w:rPr>
              <w:rFonts w:eastAsiaTheme="minorEastAsia"/>
              <w:noProof/>
            </w:rPr>
          </w:pPr>
          <w:hyperlink w:anchor="_Toc54969370" w:history="1">
            <w:r w:rsidR="00795E63" w:rsidRPr="009E38FA">
              <w:rPr>
                <w:rStyle w:val="Hyperlink"/>
                <w:rFonts w:ascii="Book Antiqua" w:hAnsi="Book Antiqua" w:cs="Book Antiqua"/>
                <w:b/>
                <w:bCs/>
                <w:noProof/>
              </w:rPr>
              <w:t>6.</w:t>
            </w:r>
            <w:r w:rsidR="00795E63">
              <w:rPr>
                <w:rFonts w:eastAsiaTheme="minorEastAsia"/>
                <w:noProof/>
              </w:rPr>
              <w:tab/>
            </w:r>
            <w:r w:rsidR="00795E63" w:rsidRPr="009E38FA">
              <w:rPr>
                <w:rStyle w:val="Hyperlink"/>
                <w:rFonts w:ascii="Book Antiqua" w:hAnsi="Book Antiqua" w:cs="Book Antiqua"/>
                <w:b/>
                <w:bCs/>
                <w:noProof/>
              </w:rPr>
              <w:t>Agent MPOS</w:t>
            </w:r>
            <w:r w:rsidR="00795E63">
              <w:rPr>
                <w:noProof/>
                <w:webHidden/>
              </w:rPr>
              <w:tab/>
            </w:r>
            <w:r w:rsidR="00795E63">
              <w:rPr>
                <w:noProof/>
                <w:webHidden/>
              </w:rPr>
              <w:fldChar w:fldCharType="begin"/>
            </w:r>
            <w:r w:rsidR="00795E63">
              <w:rPr>
                <w:noProof/>
                <w:webHidden/>
              </w:rPr>
              <w:instrText xml:space="preserve"> PAGEREF _Toc54969370 \h </w:instrText>
            </w:r>
            <w:r w:rsidR="00795E63">
              <w:rPr>
                <w:noProof/>
                <w:webHidden/>
              </w:rPr>
            </w:r>
            <w:r w:rsidR="00795E63">
              <w:rPr>
                <w:noProof/>
                <w:webHidden/>
              </w:rPr>
              <w:fldChar w:fldCharType="separate"/>
            </w:r>
            <w:r w:rsidR="00795E63">
              <w:rPr>
                <w:noProof/>
                <w:webHidden/>
              </w:rPr>
              <w:t>29</w:t>
            </w:r>
            <w:r w:rsidR="00795E63">
              <w:rPr>
                <w:noProof/>
                <w:webHidden/>
              </w:rPr>
              <w:fldChar w:fldCharType="end"/>
            </w:r>
          </w:hyperlink>
        </w:p>
        <w:p w14:paraId="38376C1D" w14:textId="77777777" w:rsidR="00795E63" w:rsidRDefault="00385992">
          <w:pPr>
            <w:pStyle w:val="TOC3"/>
            <w:tabs>
              <w:tab w:val="left" w:pos="880"/>
              <w:tab w:val="right" w:leader="dot" w:pos="9350"/>
            </w:tabs>
            <w:rPr>
              <w:rFonts w:eastAsiaTheme="minorEastAsia"/>
              <w:noProof/>
            </w:rPr>
          </w:pPr>
          <w:hyperlink w:anchor="_Toc54969371"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Deposit Wallet -Walk-in customers.</w:t>
            </w:r>
            <w:r w:rsidR="00795E63">
              <w:rPr>
                <w:noProof/>
                <w:webHidden/>
              </w:rPr>
              <w:tab/>
            </w:r>
            <w:r w:rsidR="00795E63">
              <w:rPr>
                <w:noProof/>
                <w:webHidden/>
              </w:rPr>
              <w:fldChar w:fldCharType="begin"/>
            </w:r>
            <w:r w:rsidR="00795E63">
              <w:rPr>
                <w:noProof/>
                <w:webHidden/>
              </w:rPr>
              <w:instrText xml:space="preserve"> PAGEREF _Toc54969371 \h </w:instrText>
            </w:r>
            <w:r w:rsidR="00795E63">
              <w:rPr>
                <w:noProof/>
                <w:webHidden/>
              </w:rPr>
            </w:r>
            <w:r w:rsidR="00795E63">
              <w:rPr>
                <w:noProof/>
                <w:webHidden/>
              </w:rPr>
              <w:fldChar w:fldCharType="separate"/>
            </w:r>
            <w:r w:rsidR="00795E63">
              <w:rPr>
                <w:noProof/>
                <w:webHidden/>
              </w:rPr>
              <w:t>29</w:t>
            </w:r>
            <w:r w:rsidR="00795E63">
              <w:rPr>
                <w:noProof/>
                <w:webHidden/>
              </w:rPr>
              <w:fldChar w:fldCharType="end"/>
            </w:r>
          </w:hyperlink>
        </w:p>
        <w:p w14:paraId="413B6ED3" w14:textId="77777777" w:rsidR="00795E63" w:rsidRDefault="00385992">
          <w:pPr>
            <w:pStyle w:val="TOC3"/>
            <w:tabs>
              <w:tab w:val="left" w:pos="880"/>
              <w:tab w:val="right" w:leader="dot" w:pos="9350"/>
            </w:tabs>
            <w:rPr>
              <w:rFonts w:eastAsiaTheme="minorEastAsia"/>
              <w:noProof/>
            </w:rPr>
          </w:pPr>
          <w:hyperlink w:anchor="_Toc54969372"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Bill Payment from wallet.</w:t>
            </w:r>
            <w:r w:rsidR="00795E63">
              <w:rPr>
                <w:noProof/>
                <w:webHidden/>
              </w:rPr>
              <w:tab/>
            </w:r>
            <w:r w:rsidR="00795E63">
              <w:rPr>
                <w:noProof/>
                <w:webHidden/>
              </w:rPr>
              <w:fldChar w:fldCharType="begin"/>
            </w:r>
            <w:r w:rsidR="00795E63">
              <w:rPr>
                <w:noProof/>
                <w:webHidden/>
              </w:rPr>
              <w:instrText xml:space="preserve"> PAGEREF _Toc54969372 \h </w:instrText>
            </w:r>
            <w:r w:rsidR="00795E63">
              <w:rPr>
                <w:noProof/>
                <w:webHidden/>
              </w:rPr>
            </w:r>
            <w:r w:rsidR="00795E63">
              <w:rPr>
                <w:noProof/>
                <w:webHidden/>
              </w:rPr>
              <w:fldChar w:fldCharType="separate"/>
            </w:r>
            <w:r w:rsidR="00795E63">
              <w:rPr>
                <w:noProof/>
                <w:webHidden/>
              </w:rPr>
              <w:t>29</w:t>
            </w:r>
            <w:r w:rsidR="00795E63">
              <w:rPr>
                <w:noProof/>
                <w:webHidden/>
              </w:rPr>
              <w:fldChar w:fldCharType="end"/>
            </w:r>
          </w:hyperlink>
        </w:p>
        <w:p w14:paraId="201769C6" w14:textId="77777777" w:rsidR="00795E63" w:rsidRDefault="00385992">
          <w:pPr>
            <w:pStyle w:val="TOC3"/>
            <w:tabs>
              <w:tab w:val="left" w:pos="880"/>
              <w:tab w:val="right" w:leader="dot" w:pos="9350"/>
            </w:tabs>
            <w:rPr>
              <w:rFonts w:eastAsiaTheme="minorEastAsia"/>
              <w:noProof/>
            </w:rPr>
          </w:pPr>
          <w:hyperlink w:anchor="_Toc54969373" w:history="1">
            <w:r w:rsidR="00795E63" w:rsidRPr="009E38FA">
              <w:rPr>
                <w:rStyle w:val="Hyperlink"/>
                <w:rFonts w:ascii="Book Antiqua" w:hAnsi="Book Antiqua" w:cs="Book Antiqua"/>
                <w:b/>
                <w:bCs/>
                <w:noProof/>
              </w:rPr>
              <w:t>3.</w:t>
            </w:r>
            <w:r w:rsidR="00795E63">
              <w:rPr>
                <w:rFonts w:eastAsiaTheme="minorEastAsia"/>
                <w:noProof/>
              </w:rPr>
              <w:tab/>
            </w:r>
            <w:r w:rsidR="00795E63" w:rsidRPr="009E38FA">
              <w:rPr>
                <w:rStyle w:val="Hyperlink"/>
                <w:rFonts w:ascii="Book Antiqua" w:hAnsi="Book Antiqua" w:cs="Book Antiqua"/>
                <w:b/>
                <w:bCs/>
                <w:noProof/>
              </w:rPr>
              <w:t>With drawal Wallet -walk-in customers.</w:t>
            </w:r>
            <w:r w:rsidR="00795E63">
              <w:rPr>
                <w:noProof/>
                <w:webHidden/>
              </w:rPr>
              <w:tab/>
            </w:r>
            <w:r w:rsidR="00795E63">
              <w:rPr>
                <w:noProof/>
                <w:webHidden/>
              </w:rPr>
              <w:fldChar w:fldCharType="begin"/>
            </w:r>
            <w:r w:rsidR="00795E63">
              <w:rPr>
                <w:noProof/>
                <w:webHidden/>
              </w:rPr>
              <w:instrText xml:space="preserve"> PAGEREF _Toc54969373 \h </w:instrText>
            </w:r>
            <w:r w:rsidR="00795E63">
              <w:rPr>
                <w:noProof/>
                <w:webHidden/>
              </w:rPr>
            </w:r>
            <w:r w:rsidR="00795E63">
              <w:rPr>
                <w:noProof/>
                <w:webHidden/>
              </w:rPr>
              <w:fldChar w:fldCharType="separate"/>
            </w:r>
            <w:r w:rsidR="00795E63">
              <w:rPr>
                <w:noProof/>
                <w:webHidden/>
              </w:rPr>
              <w:t>29</w:t>
            </w:r>
            <w:r w:rsidR="00795E63">
              <w:rPr>
                <w:noProof/>
                <w:webHidden/>
              </w:rPr>
              <w:fldChar w:fldCharType="end"/>
            </w:r>
          </w:hyperlink>
        </w:p>
        <w:p w14:paraId="3D419198" w14:textId="77777777" w:rsidR="00795E63" w:rsidRDefault="00385992">
          <w:pPr>
            <w:pStyle w:val="TOC3"/>
            <w:tabs>
              <w:tab w:val="left" w:pos="880"/>
              <w:tab w:val="right" w:leader="dot" w:pos="9350"/>
            </w:tabs>
            <w:rPr>
              <w:rFonts w:eastAsiaTheme="minorEastAsia"/>
              <w:noProof/>
            </w:rPr>
          </w:pPr>
          <w:hyperlink w:anchor="_Toc54969374" w:history="1">
            <w:r w:rsidR="00795E63" w:rsidRPr="009E38FA">
              <w:rPr>
                <w:rStyle w:val="Hyperlink"/>
                <w:rFonts w:ascii="Book Antiqua" w:hAnsi="Book Antiqua" w:cs="Book Antiqua"/>
                <w:b/>
                <w:bCs/>
                <w:noProof/>
              </w:rPr>
              <w:t>4.</w:t>
            </w:r>
            <w:r w:rsidR="00795E63">
              <w:rPr>
                <w:rFonts w:eastAsiaTheme="minorEastAsia"/>
                <w:noProof/>
              </w:rPr>
              <w:tab/>
            </w:r>
            <w:r w:rsidR="00795E63" w:rsidRPr="009E38FA">
              <w:rPr>
                <w:rStyle w:val="Hyperlink"/>
                <w:rFonts w:ascii="Book Antiqua" w:hAnsi="Book Antiqua" w:cs="Book Antiqua"/>
                <w:b/>
                <w:bCs/>
                <w:noProof/>
              </w:rPr>
              <w:t>Bill payment at Merchant site.</w:t>
            </w:r>
            <w:r w:rsidR="00795E63">
              <w:rPr>
                <w:noProof/>
                <w:webHidden/>
              </w:rPr>
              <w:tab/>
            </w:r>
            <w:r w:rsidR="00795E63">
              <w:rPr>
                <w:noProof/>
                <w:webHidden/>
              </w:rPr>
              <w:fldChar w:fldCharType="begin"/>
            </w:r>
            <w:r w:rsidR="00795E63">
              <w:rPr>
                <w:noProof/>
                <w:webHidden/>
              </w:rPr>
              <w:instrText xml:space="preserve"> PAGEREF _Toc54969374 \h </w:instrText>
            </w:r>
            <w:r w:rsidR="00795E63">
              <w:rPr>
                <w:noProof/>
                <w:webHidden/>
              </w:rPr>
            </w:r>
            <w:r w:rsidR="00795E63">
              <w:rPr>
                <w:noProof/>
                <w:webHidden/>
              </w:rPr>
              <w:fldChar w:fldCharType="separate"/>
            </w:r>
            <w:r w:rsidR="00795E63">
              <w:rPr>
                <w:noProof/>
                <w:webHidden/>
              </w:rPr>
              <w:t>29</w:t>
            </w:r>
            <w:r w:rsidR="00795E63">
              <w:rPr>
                <w:noProof/>
                <w:webHidden/>
              </w:rPr>
              <w:fldChar w:fldCharType="end"/>
            </w:r>
          </w:hyperlink>
        </w:p>
        <w:p w14:paraId="177B44B2" w14:textId="77777777" w:rsidR="00795E63" w:rsidRDefault="00385992">
          <w:pPr>
            <w:pStyle w:val="TOC3"/>
            <w:tabs>
              <w:tab w:val="left" w:pos="880"/>
              <w:tab w:val="right" w:leader="dot" w:pos="9350"/>
            </w:tabs>
            <w:rPr>
              <w:rFonts w:eastAsiaTheme="minorEastAsia"/>
              <w:noProof/>
            </w:rPr>
          </w:pPr>
          <w:hyperlink w:anchor="_Toc54969375" w:history="1">
            <w:r w:rsidR="00795E63" w:rsidRPr="009E38FA">
              <w:rPr>
                <w:rStyle w:val="Hyperlink"/>
                <w:rFonts w:ascii="Book Antiqua" w:hAnsi="Book Antiqua" w:cs="Book Antiqua"/>
                <w:b/>
                <w:bCs/>
                <w:noProof/>
              </w:rPr>
              <w:t>5.</w:t>
            </w:r>
            <w:r w:rsidR="00795E63">
              <w:rPr>
                <w:rFonts w:eastAsiaTheme="minorEastAsia"/>
                <w:noProof/>
              </w:rPr>
              <w:tab/>
            </w:r>
            <w:r w:rsidR="00795E63" w:rsidRPr="009E38FA">
              <w:rPr>
                <w:rStyle w:val="Hyperlink"/>
                <w:rFonts w:ascii="Book Antiqua" w:hAnsi="Book Antiqua" w:cs="Book Antiqua"/>
                <w:b/>
                <w:bCs/>
                <w:noProof/>
              </w:rPr>
              <w:t>Content shelf</w:t>
            </w:r>
            <w:r w:rsidR="00795E63">
              <w:rPr>
                <w:noProof/>
                <w:webHidden/>
              </w:rPr>
              <w:tab/>
            </w:r>
            <w:r w:rsidR="00795E63">
              <w:rPr>
                <w:noProof/>
                <w:webHidden/>
              </w:rPr>
              <w:fldChar w:fldCharType="begin"/>
            </w:r>
            <w:r w:rsidR="00795E63">
              <w:rPr>
                <w:noProof/>
                <w:webHidden/>
              </w:rPr>
              <w:instrText xml:space="preserve"> PAGEREF _Toc54969375 \h </w:instrText>
            </w:r>
            <w:r w:rsidR="00795E63">
              <w:rPr>
                <w:noProof/>
                <w:webHidden/>
              </w:rPr>
            </w:r>
            <w:r w:rsidR="00795E63">
              <w:rPr>
                <w:noProof/>
                <w:webHidden/>
              </w:rPr>
              <w:fldChar w:fldCharType="separate"/>
            </w:r>
            <w:r w:rsidR="00795E63">
              <w:rPr>
                <w:noProof/>
                <w:webHidden/>
              </w:rPr>
              <w:t>29</w:t>
            </w:r>
            <w:r w:rsidR="00795E63">
              <w:rPr>
                <w:noProof/>
                <w:webHidden/>
              </w:rPr>
              <w:fldChar w:fldCharType="end"/>
            </w:r>
          </w:hyperlink>
        </w:p>
        <w:p w14:paraId="6F071749" w14:textId="77777777" w:rsidR="00795E63" w:rsidRDefault="00385992">
          <w:pPr>
            <w:pStyle w:val="TOC1"/>
            <w:tabs>
              <w:tab w:val="left" w:pos="440"/>
              <w:tab w:val="right" w:leader="dot" w:pos="9350"/>
            </w:tabs>
            <w:rPr>
              <w:rFonts w:eastAsiaTheme="minorEastAsia"/>
              <w:noProof/>
            </w:rPr>
          </w:pPr>
          <w:hyperlink w:anchor="_Toc54969376" w:history="1">
            <w:r w:rsidR="00795E63" w:rsidRPr="009E38FA">
              <w:rPr>
                <w:rStyle w:val="Hyperlink"/>
                <w:rFonts w:ascii="Book Antiqua" w:hAnsi="Book Antiqua" w:cs="Book Antiqua"/>
                <w:b/>
                <w:bCs/>
                <w:noProof/>
              </w:rPr>
              <w:t>7.</w:t>
            </w:r>
            <w:r w:rsidR="00795E63">
              <w:rPr>
                <w:rFonts w:eastAsiaTheme="minorEastAsia"/>
                <w:noProof/>
              </w:rPr>
              <w:tab/>
            </w:r>
            <w:r w:rsidR="00795E63" w:rsidRPr="009E38FA">
              <w:rPr>
                <w:rStyle w:val="Hyperlink"/>
                <w:rFonts w:ascii="Book Antiqua" w:hAnsi="Book Antiqua" w:cs="Book Antiqua"/>
                <w:b/>
                <w:bCs/>
                <w:noProof/>
              </w:rPr>
              <w:t>ATM</w:t>
            </w:r>
            <w:r w:rsidR="00795E63">
              <w:rPr>
                <w:noProof/>
                <w:webHidden/>
              </w:rPr>
              <w:tab/>
            </w:r>
            <w:r w:rsidR="00795E63">
              <w:rPr>
                <w:noProof/>
                <w:webHidden/>
              </w:rPr>
              <w:fldChar w:fldCharType="begin"/>
            </w:r>
            <w:r w:rsidR="00795E63">
              <w:rPr>
                <w:noProof/>
                <w:webHidden/>
              </w:rPr>
              <w:instrText xml:space="preserve"> PAGEREF _Toc54969376 \h </w:instrText>
            </w:r>
            <w:r w:rsidR="00795E63">
              <w:rPr>
                <w:noProof/>
                <w:webHidden/>
              </w:rPr>
            </w:r>
            <w:r w:rsidR="00795E63">
              <w:rPr>
                <w:noProof/>
                <w:webHidden/>
              </w:rPr>
              <w:fldChar w:fldCharType="separate"/>
            </w:r>
            <w:r w:rsidR="00795E63">
              <w:rPr>
                <w:noProof/>
                <w:webHidden/>
              </w:rPr>
              <w:t>29</w:t>
            </w:r>
            <w:r w:rsidR="00795E63">
              <w:rPr>
                <w:noProof/>
                <w:webHidden/>
              </w:rPr>
              <w:fldChar w:fldCharType="end"/>
            </w:r>
          </w:hyperlink>
        </w:p>
        <w:p w14:paraId="7E153551" w14:textId="77777777" w:rsidR="00795E63" w:rsidRDefault="00385992">
          <w:pPr>
            <w:pStyle w:val="TOC3"/>
            <w:tabs>
              <w:tab w:val="left" w:pos="880"/>
              <w:tab w:val="right" w:leader="dot" w:pos="9350"/>
            </w:tabs>
            <w:rPr>
              <w:rFonts w:eastAsiaTheme="minorEastAsia"/>
              <w:noProof/>
            </w:rPr>
          </w:pPr>
          <w:hyperlink w:anchor="_Toc54969377"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Account Balance Enquiry</w:t>
            </w:r>
            <w:r w:rsidR="00795E63">
              <w:rPr>
                <w:noProof/>
                <w:webHidden/>
              </w:rPr>
              <w:tab/>
            </w:r>
            <w:r w:rsidR="00795E63">
              <w:rPr>
                <w:noProof/>
                <w:webHidden/>
              </w:rPr>
              <w:fldChar w:fldCharType="begin"/>
            </w:r>
            <w:r w:rsidR="00795E63">
              <w:rPr>
                <w:noProof/>
                <w:webHidden/>
              </w:rPr>
              <w:instrText xml:space="preserve"> PAGEREF _Toc54969377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0EAB508D" w14:textId="77777777" w:rsidR="00795E63" w:rsidRDefault="00385992">
          <w:pPr>
            <w:pStyle w:val="TOC3"/>
            <w:tabs>
              <w:tab w:val="left" w:pos="880"/>
              <w:tab w:val="right" w:leader="dot" w:pos="9350"/>
            </w:tabs>
            <w:rPr>
              <w:rFonts w:eastAsiaTheme="minorEastAsia"/>
              <w:noProof/>
            </w:rPr>
          </w:pPr>
          <w:hyperlink w:anchor="_Toc54969378"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Mini Statement</w:t>
            </w:r>
            <w:r w:rsidR="00795E63">
              <w:rPr>
                <w:noProof/>
                <w:webHidden/>
              </w:rPr>
              <w:tab/>
            </w:r>
            <w:r w:rsidR="00795E63">
              <w:rPr>
                <w:noProof/>
                <w:webHidden/>
              </w:rPr>
              <w:fldChar w:fldCharType="begin"/>
            </w:r>
            <w:r w:rsidR="00795E63">
              <w:rPr>
                <w:noProof/>
                <w:webHidden/>
              </w:rPr>
              <w:instrText xml:space="preserve"> PAGEREF _Toc54969378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5D3DE8E5" w14:textId="77777777" w:rsidR="00795E63" w:rsidRDefault="00385992">
          <w:pPr>
            <w:pStyle w:val="TOC3"/>
            <w:tabs>
              <w:tab w:val="left" w:pos="880"/>
              <w:tab w:val="right" w:leader="dot" w:pos="9350"/>
            </w:tabs>
            <w:rPr>
              <w:rFonts w:eastAsiaTheme="minorEastAsia"/>
              <w:noProof/>
            </w:rPr>
          </w:pPr>
          <w:hyperlink w:anchor="_Toc54969379" w:history="1">
            <w:r w:rsidR="00795E63" w:rsidRPr="009E38FA">
              <w:rPr>
                <w:rStyle w:val="Hyperlink"/>
                <w:rFonts w:ascii="Book Antiqua" w:hAnsi="Book Antiqua" w:cs="Book Antiqua"/>
                <w:b/>
                <w:bCs/>
                <w:noProof/>
              </w:rPr>
              <w:t>3.</w:t>
            </w:r>
            <w:r w:rsidR="00795E63">
              <w:rPr>
                <w:rFonts w:eastAsiaTheme="minorEastAsia"/>
                <w:noProof/>
              </w:rPr>
              <w:tab/>
            </w:r>
            <w:r w:rsidR="00795E63" w:rsidRPr="009E38FA">
              <w:rPr>
                <w:rStyle w:val="Hyperlink"/>
                <w:rFonts w:ascii="Book Antiqua" w:hAnsi="Book Antiqua" w:cs="Book Antiqua"/>
                <w:b/>
                <w:bCs/>
                <w:noProof/>
              </w:rPr>
              <w:t>Cash Withdrawal</w:t>
            </w:r>
            <w:r w:rsidR="00795E63">
              <w:rPr>
                <w:noProof/>
                <w:webHidden/>
              </w:rPr>
              <w:tab/>
            </w:r>
            <w:r w:rsidR="00795E63">
              <w:rPr>
                <w:noProof/>
                <w:webHidden/>
              </w:rPr>
              <w:fldChar w:fldCharType="begin"/>
            </w:r>
            <w:r w:rsidR="00795E63">
              <w:rPr>
                <w:noProof/>
                <w:webHidden/>
              </w:rPr>
              <w:instrText xml:space="preserve"> PAGEREF _Toc54969379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2B1C7175" w14:textId="77777777" w:rsidR="00795E63" w:rsidRDefault="00385992">
          <w:pPr>
            <w:pStyle w:val="TOC1"/>
            <w:tabs>
              <w:tab w:val="left" w:pos="440"/>
              <w:tab w:val="right" w:leader="dot" w:pos="9350"/>
            </w:tabs>
            <w:rPr>
              <w:rFonts w:eastAsiaTheme="minorEastAsia"/>
              <w:noProof/>
            </w:rPr>
          </w:pPr>
          <w:hyperlink w:anchor="_Toc54969380" w:history="1">
            <w:r w:rsidR="00795E63" w:rsidRPr="009E38FA">
              <w:rPr>
                <w:rStyle w:val="Hyperlink"/>
                <w:rFonts w:ascii="Book Antiqua" w:hAnsi="Book Antiqua" w:cs="Book Antiqua"/>
                <w:b/>
                <w:bCs/>
                <w:noProof/>
              </w:rPr>
              <w:t>8.</w:t>
            </w:r>
            <w:r w:rsidR="00795E63">
              <w:rPr>
                <w:rFonts w:eastAsiaTheme="minorEastAsia"/>
                <w:noProof/>
              </w:rPr>
              <w:tab/>
            </w:r>
            <w:r w:rsidR="00795E63" w:rsidRPr="009E38FA">
              <w:rPr>
                <w:rStyle w:val="Hyperlink"/>
                <w:rFonts w:ascii="Book Antiqua" w:hAnsi="Book Antiqua" w:cs="Book Antiqua"/>
                <w:b/>
                <w:bCs/>
                <w:noProof/>
              </w:rPr>
              <w:t>Merchant POS</w:t>
            </w:r>
            <w:r w:rsidR="00795E63">
              <w:rPr>
                <w:noProof/>
                <w:webHidden/>
              </w:rPr>
              <w:tab/>
            </w:r>
            <w:r w:rsidR="00795E63">
              <w:rPr>
                <w:noProof/>
                <w:webHidden/>
              </w:rPr>
              <w:fldChar w:fldCharType="begin"/>
            </w:r>
            <w:r w:rsidR="00795E63">
              <w:rPr>
                <w:noProof/>
                <w:webHidden/>
              </w:rPr>
              <w:instrText xml:space="preserve"> PAGEREF _Toc54969380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7D396E4A" w14:textId="77777777" w:rsidR="00795E63" w:rsidRDefault="00385992">
          <w:pPr>
            <w:pStyle w:val="TOC3"/>
            <w:tabs>
              <w:tab w:val="left" w:pos="880"/>
              <w:tab w:val="right" w:leader="dot" w:pos="9350"/>
            </w:tabs>
            <w:rPr>
              <w:rFonts w:eastAsiaTheme="minorEastAsia"/>
              <w:noProof/>
            </w:rPr>
          </w:pPr>
          <w:hyperlink w:anchor="_Toc54969381"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Account Balance Enquiry</w:t>
            </w:r>
            <w:r w:rsidR="00795E63">
              <w:rPr>
                <w:noProof/>
                <w:webHidden/>
              </w:rPr>
              <w:tab/>
            </w:r>
            <w:r w:rsidR="00795E63">
              <w:rPr>
                <w:noProof/>
                <w:webHidden/>
              </w:rPr>
              <w:fldChar w:fldCharType="begin"/>
            </w:r>
            <w:r w:rsidR="00795E63">
              <w:rPr>
                <w:noProof/>
                <w:webHidden/>
              </w:rPr>
              <w:instrText xml:space="preserve"> PAGEREF _Toc54969381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1F491674" w14:textId="77777777" w:rsidR="00795E63" w:rsidRDefault="00385992">
          <w:pPr>
            <w:pStyle w:val="TOC3"/>
            <w:tabs>
              <w:tab w:val="left" w:pos="880"/>
              <w:tab w:val="right" w:leader="dot" w:pos="9350"/>
            </w:tabs>
            <w:rPr>
              <w:rFonts w:eastAsiaTheme="minorEastAsia"/>
              <w:noProof/>
            </w:rPr>
          </w:pPr>
          <w:hyperlink w:anchor="_Toc54969382"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Purchase</w:t>
            </w:r>
            <w:r w:rsidR="00795E63">
              <w:rPr>
                <w:noProof/>
                <w:webHidden/>
              </w:rPr>
              <w:tab/>
            </w:r>
            <w:r w:rsidR="00795E63">
              <w:rPr>
                <w:noProof/>
                <w:webHidden/>
              </w:rPr>
              <w:fldChar w:fldCharType="begin"/>
            </w:r>
            <w:r w:rsidR="00795E63">
              <w:rPr>
                <w:noProof/>
                <w:webHidden/>
              </w:rPr>
              <w:instrText xml:space="preserve"> PAGEREF _Toc54969382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51EF267F" w14:textId="77777777" w:rsidR="00795E63" w:rsidRDefault="00385992">
          <w:pPr>
            <w:pStyle w:val="TOC3"/>
            <w:tabs>
              <w:tab w:val="left" w:pos="880"/>
              <w:tab w:val="right" w:leader="dot" w:pos="9350"/>
            </w:tabs>
            <w:rPr>
              <w:rFonts w:eastAsiaTheme="minorEastAsia"/>
              <w:noProof/>
            </w:rPr>
          </w:pPr>
          <w:hyperlink w:anchor="_Toc54969383" w:history="1">
            <w:r w:rsidR="00795E63" w:rsidRPr="009E38FA">
              <w:rPr>
                <w:rStyle w:val="Hyperlink"/>
                <w:rFonts w:ascii="Book Antiqua" w:hAnsi="Book Antiqua" w:cs="Book Antiqua"/>
                <w:b/>
                <w:bCs/>
                <w:noProof/>
              </w:rPr>
              <w:t>3.</w:t>
            </w:r>
            <w:r w:rsidR="00795E63">
              <w:rPr>
                <w:rFonts w:eastAsiaTheme="minorEastAsia"/>
                <w:noProof/>
              </w:rPr>
              <w:tab/>
            </w:r>
            <w:r w:rsidR="00795E63" w:rsidRPr="009E38FA">
              <w:rPr>
                <w:rStyle w:val="Hyperlink"/>
                <w:rFonts w:ascii="Book Antiqua" w:hAnsi="Book Antiqua" w:cs="Book Antiqua"/>
                <w:b/>
                <w:bCs/>
                <w:noProof/>
              </w:rPr>
              <w:t>Refund</w:t>
            </w:r>
            <w:r w:rsidR="00795E63">
              <w:rPr>
                <w:noProof/>
                <w:webHidden/>
              </w:rPr>
              <w:tab/>
            </w:r>
            <w:r w:rsidR="00795E63">
              <w:rPr>
                <w:noProof/>
                <w:webHidden/>
              </w:rPr>
              <w:fldChar w:fldCharType="begin"/>
            </w:r>
            <w:r w:rsidR="00795E63">
              <w:rPr>
                <w:noProof/>
                <w:webHidden/>
              </w:rPr>
              <w:instrText xml:space="preserve"> PAGEREF _Toc54969383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5EA4C57B" w14:textId="77777777" w:rsidR="00795E63" w:rsidRDefault="00385992">
          <w:pPr>
            <w:pStyle w:val="TOC3"/>
            <w:tabs>
              <w:tab w:val="left" w:pos="880"/>
              <w:tab w:val="right" w:leader="dot" w:pos="9350"/>
            </w:tabs>
            <w:rPr>
              <w:rFonts w:eastAsiaTheme="minorEastAsia"/>
              <w:noProof/>
            </w:rPr>
          </w:pPr>
          <w:hyperlink w:anchor="_Toc54969384" w:history="1">
            <w:r w:rsidR="00795E63" w:rsidRPr="009E38FA">
              <w:rPr>
                <w:rStyle w:val="Hyperlink"/>
                <w:rFonts w:ascii="Book Antiqua" w:hAnsi="Book Antiqua" w:cs="Book Antiqua"/>
                <w:b/>
                <w:bCs/>
                <w:noProof/>
              </w:rPr>
              <w:t>4.</w:t>
            </w:r>
            <w:r w:rsidR="00795E63">
              <w:rPr>
                <w:rFonts w:eastAsiaTheme="minorEastAsia"/>
                <w:noProof/>
              </w:rPr>
              <w:tab/>
            </w:r>
            <w:r w:rsidR="00795E63" w:rsidRPr="009E38FA">
              <w:rPr>
                <w:rStyle w:val="Hyperlink"/>
                <w:rFonts w:ascii="Book Antiqua" w:hAnsi="Book Antiqua" w:cs="Book Antiqua"/>
                <w:b/>
                <w:bCs/>
                <w:noProof/>
              </w:rPr>
              <w:t>Reversal</w:t>
            </w:r>
            <w:r w:rsidR="00795E63">
              <w:rPr>
                <w:noProof/>
                <w:webHidden/>
              </w:rPr>
              <w:tab/>
            </w:r>
            <w:r w:rsidR="00795E63">
              <w:rPr>
                <w:noProof/>
                <w:webHidden/>
              </w:rPr>
              <w:fldChar w:fldCharType="begin"/>
            </w:r>
            <w:r w:rsidR="00795E63">
              <w:rPr>
                <w:noProof/>
                <w:webHidden/>
              </w:rPr>
              <w:instrText xml:space="preserve"> PAGEREF _Toc54969384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7238D65F" w14:textId="77777777" w:rsidR="00795E63" w:rsidRDefault="00385992">
          <w:pPr>
            <w:pStyle w:val="TOC3"/>
            <w:tabs>
              <w:tab w:val="left" w:pos="880"/>
              <w:tab w:val="right" w:leader="dot" w:pos="9350"/>
            </w:tabs>
            <w:rPr>
              <w:rFonts w:eastAsiaTheme="minorEastAsia"/>
              <w:noProof/>
            </w:rPr>
          </w:pPr>
          <w:hyperlink w:anchor="_Toc54969385" w:history="1">
            <w:r w:rsidR="00795E63" w:rsidRPr="009E38FA">
              <w:rPr>
                <w:rStyle w:val="Hyperlink"/>
                <w:rFonts w:ascii="Book Antiqua" w:hAnsi="Book Antiqua" w:cs="Book Antiqua"/>
                <w:b/>
                <w:bCs/>
                <w:noProof/>
              </w:rPr>
              <w:t>5.</w:t>
            </w:r>
            <w:r w:rsidR="00795E63">
              <w:rPr>
                <w:rFonts w:eastAsiaTheme="minorEastAsia"/>
                <w:noProof/>
              </w:rPr>
              <w:tab/>
            </w:r>
            <w:r w:rsidR="00795E63" w:rsidRPr="009E38FA">
              <w:rPr>
                <w:rStyle w:val="Hyperlink"/>
                <w:rFonts w:ascii="Book Antiqua" w:hAnsi="Book Antiqua" w:cs="Book Antiqua"/>
                <w:b/>
                <w:bCs/>
                <w:noProof/>
              </w:rPr>
              <w:t>Manual Card Entry</w:t>
            </w:r>
            <w:r w:rsidR="00795E63">
              <w:rPr>
                <w:noProof/>
                <w:webHidden/>
              </w:rPr>
              <w:tab/>
            </w:r>
            <w:r w:rsidR="00795E63">
              <w:rPr>
                <w:noProof/>
                <w:webHidden/>
              </w:rPr>
              <w:fldChar w:fldCharType="begin"/>
            </w:r>
            <w:r w:rsidR="00795E63">
              <w:rPr>
                <w:noProof/>
                <w:webHidden/>
              </w:rPr>
              <w:instrText xml:space="preserve"> PAGEREF _Toc54969385 \h </w:instrText>
            </w:r>
            <w:r w:rsidR="00795E63">
              <w:rPr>
                <w:noProof/>
                <w:webHidden/>
              </w:rPr>
            </w:r>
            <w:r w:rsidR="00795E63">
              <w:rPr>
                <w:noProof/>
                <w:webHidden/>
              </w:rPr>
              <w:fldChar w:fldCharType="separate"/>
            </w:r>
            <w:r w:rsidR="00795E63">
              <w:rPr>
                <w:noProof/>
                <w:webHidden/>
              </w:rPr>
              <w:t>30</w:t>
            </w:r>
            <w:r w:rsidR="00795E63">
              <w:rPr>
                <w:noProof/>
                <w:webHidden/>
              </w:rPr>
              <w:fldChar w:fldCharType="end"/>
            </w:r>
          </w:hyperlink>
        </w:p>
        <w:p w14:paraId="098500C9" w14:textId="77777777" w:rsidR="00795E63" w:rsidRDefault="00385992">
          <w:pPr>
            <w:pStyle w:val="TOC3"/>
            <w:tabs>
              <w:tab w:val="left" w:pos="880"/>
              <w:tab w:val="right" w:leader="dot" w:pos="9350"/>
            </w:tabs>
            <w:rPr>
              <w:rFonts w:eastAsiaTheme="minorEastAsia"/>
              <w:noProof/>
            </w:rPr>
          </w:pPr>
          <w:hyperlink w:anchor="_Toc54969386" w:history="1">
            <w:r w:rsidR="00795E63" w:rsidRPr="009E38FA">
              <w:rPr>
                <w:rStyle w:val="Hyperlink"/>
                <w:rFonts w:ascii="Book Antiqua" w:hAnsi="Book Antiqua" w:cs="Book Antiqua"/>
                <w:b/>
                <w:bCs/>
                <w:noProof/>
              </w:rPr>
              <w:t>6.</w:t>
            </w:r>
            <w:r w:rsidR="00795E63">
              <w:rPr>
                <w:rFonts w:eastAsiaTheme="minorEastAsia"/>
                <w:noProof/>
              </w:rPr>
              <w:tab/>
            </w:r>
            <w:r w:rsidR="00795E63" w:rsidRPr="009E38FA">
              <w:rPr>
                <w:rStyle w:val="Hyperlink"/>
                <w:rFonts w:ascii="Book Antiqua" w:hAnsi="Book Antiqua" w:cs="Book Antiqua"/>
                <w:b/>
                <w:bCs/>
                <w:noProof/>
              </w:rPr>
              <w:t>Purchase [Remote On us]</w:t>
            </w:r>
            <w:r w:rsidR="00795E63">
              <w:rPr>
                <w:noProof/>
                <w:webHidden/>
              </w:rPr>
              <w:tab/>
            </w:r>
            <w:r w:rsidR="00795E63">
              <w:rPr>
                <w:noProof/>
                <w:webHidden/>
              </w:rPr>
              <w:fldChar w:fldCharType="begin"/>
            </w:r>
            <w:r w:rsidR="00795E63">
              <w:rPr>
                <w:noProof/>
                <w:webHidden/>
              </w:rPr>
              <w:instrText xml:space="preserve"> PAGEREF _Toc54969386 \h </w:instrText>
            </w:r>
            <w:r w:rsidR="00795E63">
              <w:rPr>
                <w:noProof/>
                <w:webHidden/>
              </w:rPr>
            </w:r>
            <w:r w:rsidR="00795E63">
              <w:rPr>
                <w:noProof/>
                <w:webHidden/>
              </w:rPr>
              <w:fldChar w:fldCharType="separate"/>
            </w:r>
            <w:r w:rsidR="00795E63">
              <w:rPr>
                <w:noProof/>
                <w:webHidden/>
              </w:rPr>
              <w:t>32</w:t>
            </w:r>
            <w:r w:rsidR="00795E63">
              <w:rPr>
                <w:noProof/>
                <w:webHidden/>
              </w:rPr>
              <w:fldChar w:fldCharType="end"/>
            </w:r>
          </w:hyperlink>
        </w:p>
        <w:p w14:paraId="4E7BE5AD" w14:textId="77777777" w:rsidR="00795E63" w:rsidRDefault="00385992">
          <w:pPr>
            <w:pStyle w:val="TOC1"/>
            <w:tabs>
              <w:tab w:val="left" w:pos="440"/>
              <w:tab w:val="right" w:leader="dot" w:pos="9350"/>
            </w:tabs>
            <w:rPr>
              <w:rFonts w:eastAsiaTheme="minorEastAsia"/>
              <w:noProof/>
            </w:rPr>
          </w:pPr>
          <w:hyperlink w:anchor="_Toc54969387" w:history="1">
            <w:r w:rsidR="00795E63" w:rsidRPr="009E38FA">
              <w:rPr>
                <w:rStyle w:val="Hyperlink"/>
                <w:rFonts w:ascii="Book Antiqua" w:hAnsi="Book Antiqua" w:cs="Book Antiqua"/>
                <w:b/>
                <w:bCs/>
                <w:noProof/>
              </w:rPr>
              <w:t>9.</w:t>
            </w:r>
            <w:r w:rsidR="00795E63">
              <w:rPr>
                <w:rFonts w:eastAsiaTheme="minorEastAsia"/>
                <w:noProof/>
              </w:rPr>
              <w:tab/>
            </w:r>
            <w:r w:rsidR="00795E63" w:rsidRPr="009E38FA">
              <w:rPr>
                <w:rStyle w:val="Hyperlink"/>
                <w:rFonts w:ascii="Book Antiqua" w:hAnsi="Book Antiqua" w:cs="Book Antiqua"/>
                <w:b/>
                <w:bCs/>
                <w:noProof/>
              </w:rPr>
              <w:t>Branch POS</w:t>
            </w:r>
            <w:r w:rsidR="00795E63">
              <w:rPr>
                <w:noProof/>
                <w:webHidden/>
              </w:rPr>
              <w:tab/>
            </w:r>
            <w:r w:rsidR="00795E63">
              <w:rPr>
                <w:noProof/>
                <w:webHidden/>
              </w:rPr>
              <w:fldChar w:fldCharType="begin"/>
            </w:r>
            <w:r w:rsidR="00795E63">
              <w:rPr>
                <w:noProof/>
                <w:webHidden/>
              </w:rPr>
              <w:instrText xml:space="preserve"> PAGEREF _Toc54969387 \h </w:instrText>
            </w:r>
            <w:r w:rsidR="00795E63">
              <w:rPr>
                <w:noProof/>
                <w:webHidden/>
              </w:rPr>
            </w:r>
            <w:r w:rsidR="00795E63">
              <w:rPr>
                <w:noProof/>
                <w:webHidden/>
              </w:rPr>
              <w:fldChar w:fldCharType="separate"/>
            </w:r>
            <w:r w:rsidR="00795E63">
              <w:rPr>
                <w:noProof/>
                <w:webHidden/>
              </w:rPr>
              <w:t>32</w:t>
            </w:r>
            <w:r w:rsidR="00795E63">
              <w:rPr>
                <w:noProof/>
                <w:webHidden/>
              </w:rPr>
              <w:fldChar w:fldCharType="end"/>
            </w:r>
          </w:hyperlink>
        </w:p>
        <w:p w14:paraId="022702B5" w14:textId="77777777" w:rsidR="00795E63" w:rsidRDefault="00385992">
          <w:pPr>
            <w:pStyle w:val="TOC3"/>
            <w:tabs>
              <w:tab w:val="left" w:pos="880"/>
              <w:tab w:val="right" w:leader="dot" w:pos="9350"/>
            </w:tabs>
            <w:rPr>
              <w:rFonts w:eastAsiaTheme="minorEastAsia"/>
              <w:noProof/>
            </w:rPr>
          </w:pPr>
          <w:hyperlink w:anchor="_Toc54969388"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Account Balance Enquiry.</w:t>
            </w:r>
            <w:r w:rsidR="00795E63">
              <w:rPr>
                <w:noProof/>
                <w:webHidden/>
              </w:rPr>
              <w:tab/>
            </w:r>
            <w:r w:rsidR="00795E63">
              <w:rPr>
                <w:noProof/>
                <w:webHidden/>
              </w:rPr>
              <w:fldChar w:fldCharType="begin"/>
            </w:r>
            <w:r w:rsidR="00795E63">
              <w:rPr>
                <w:noProof/>
                <w:webHidden/>
              </w:rPr>
              <w:instrText xml:space="preserve"> PAGEREF _Toc54969388 \h </w:instrText>
            </w:r>
            <w:r w:rsidR="00795E63">
              <w:rPr>
                <w:noProof/>
                <w:webHidden/>
              </w:rPr>
            </w:r>
            <w:r w:rsidR="00795E63">
              <w:rPr>
                <w:noProof/>
                <w:webHidden/>
              </w:rPr>
              <w:fldChar w:fldCharType="separate"/>
            </w:r>
            <w:r w:rsidR="00795E63">
              <w:rPr>
                <w:noProof/>
                <w:webHidden/>
              </w:rPr>
              <w:t>32</w:t>
            </w:r>
            <w:r w:rsidR="00795E63">
              <w:rPr>
                <w:noProof/>
                <w:webHidden/>
              </w:rPr>
              <w:fldChar w:fldCharType="end"/>
            </w:r>
          </w:hyperlink>
        </w:p>
        <w:p w14:paraId="2D9F799A" w14:textId="77777777" w:rsidR="00795E63" w:rsidRDefault="00385992">
          <w:pPr>
            <w:pStyle w:val="TOC3"/>
            <w:tabs>
              <w:tab w:val="left" w:pos="880"/>
              <w:tab w:val="right" w:leader="dot" w:pos="9350"/>
            </w:tabs>
            <w:rPr>
              <w:rFonts w:eastAsiaTheme="minorEastAsia"/>
              <w:noProof/>
            </w:rPr>
          </w:pPr>
          <w:hyperlink w:anchor="_Toc54969389"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Reversal.</w:t>
            </w:r>
            <w:r w:rsidR="00795E63">
              <w:rPr>
                <w:noProof/>
                <w:webHidden/>
              </w:rPr>
              <w:tab/>
            </w:r>
            <w:r w:rsidR="00795E63">
              <w:rPr>
                <w:noProof/>
                <w:webHidden/>
              </w:rPr>
              <w:fldChar w:fldCharType="begin"/>
            </w:r>
            <w:r w:rsidR="00795E63">
              <w:rPr>
                <w:noProof/>
                <w:webHidden/>
              </w:rPr>
              <w:instrText xml:space="preserve"> PAGEREF _Toc54969389 \h </w:instrText>
            </w:r>
            <w:r w:rsidR="00795E63">
              <w:rPr>
                <w:noProof/>
                <w:webHidden/>
              </w:rPr>
            </w:r>
            <w:r w:rsidR="00795E63">
              <w:rPr>
                <w:noProof/>
                <w:webHidden/>
              </w:rPr>
              <w:fldChar w:fldCharType="separate"/>
            </w:r>
            <w:r w:rsidR="00795E63">
              <w:rPr>
                <w:noProof/>
                <w:webHidden/>
              </w:rPr>
              <w:t>32</w:t>
            </w:r>
            <w:r w:rsidR="00795E63">
              <w:rPr>
                <w:noProof/>
                <w:webHidden/>
              </w:rPr>
              <w:fldChar w:fldCharType="end"/>
            </w:r>
          </w:hyperlink>
        </w:p>
        <w:p w14:paraId="5A08C3FD" w14:textId="77777777" w:rsidR="00795E63" w:rsidRDefault="00385992">
          <w:pPr>
            <w:pStyle w:val="TOC3"/>
            <w:tabs>
              <w:tab w:val="left" w:pos="880"/>
              <w:tab w:val="right" w:leader="dot" w:pos="9350"/>
            </w:tabs>
            <w:rPr>
              <w:rFonts w:eastAsiaTheme="minorEastAsia"/>
              <w:noProof/>
            </w:rPr>
          </w:pPr>
          <w:hyperlink w:anchor="_Toc54969390" w:history="1">
            <w:r w:rsidR="00795E63" w:rsidRPr="009E38FA">
              <w:rPr>
                <w:rStyle w:val="Hyperlink"/>
                <w:rFonts w:ascii="Book Antiqua" w:hAnsi="Book Antiqua" w:cs="Book Antiqua"/>
                <w:b/>
                <w:bCs/>
                <w:noProof/>
              </w:rPr>
              <w:t>3.</w:t>
            </w:r>
            <w:r w:rsidR="00795E63">
              <w:rPr>
                <w:rFonts w:eastAsiaTheme="minorEastAsia"/>
                <w:noProof/>
              </w:rPr>
              <w:tab/>
            </w:r>
            <w:r w:rsidR="00795E63" w:rsidRPr="009E38FA">
              <w:rPr>
                <w:rStyle w:val="Hyperlink"/>
                <w:rFonts w:ascii="Book Antiqua" w:hAnsi="Book Antiqua" w:cs="Book Antiqua"/>
                <w:b/>
                <w:bCs/>
                <w:noProof/>
              </w:rPr>
              <w:t>Cash advance.</w:t>
            </w:r>
            <w:r w:rsidR="00795E63">
              <w:rPr>
                <w:noProof/>
                <w:webHidden/>
              </w:rPr>
              <w:tab/>
            </w:r>
            <w:r w:rsidR="00795E63">
              <w:rPr>
                <w:noProof/>
                <w:webHidden/>
              </w:rPr>
              <w:fldChar w:fldCharType="begin"/>
            </w:r>
            <w:r w:rsidR="00795E63">
              <w:rPr>
                <w:noProof/>
                <w:webHidden/>
              </w:rPr>
              <w:instrText xml:space="preserve"> PAGEREF _Toc54969390 \h </w:instrText>
            </w:r>
            <w:r w:rsidR="00795E63">
              <w:rPr>
                <w:noProof/>
                <w:webHidden/>
              </w:rPr>
            </w:r>
            <w:r w:rsidR="00795E63">
              <w:rPr>
                <w:noProof/>
                <w:webHidden/>
              </w:rPr>
              <w:fldChar w:fldCharType="separate"/>
            </w:r>
            <w:r w:rsidR="00795E63">
              <w:rPr>
                <w:noProof/>
                <w:webHidden/>
              </w:rPr>
              <w:t>32</w:t>
            </w:r>
            <w:r w:rsidR="00795E63">
              <w:rPr>
                <w:noProof/>
                <w:webHidden/>
              </w:rPr>
              <w:fldChar w:fldCharType="end"/>
            </w:r>
          </w:hyperlink>
        </w:p>
        <w:p w14:paraId="1D53B6DA" w14:textId="77777777" w:rsidR="00795E63" w:rsidRDefault="00385992">
          <w:pPr>
            <w:pStyle w:val="TOC1"/>
            <w:tabs>
              <w:tab w:val="left" w:pos="660"/>
              <w:tab w:val="right" w:leader="dot" w:pos="9350"/>
            </w:tabs>
            <w:rPr>
              <w:rFonts w:eastAsiaTheme="minorEastAsia"/>
              <w:noProof/>
            </w:rPr>
          </w:pPr>
          <w:hyperlink w:anchor="_Toc54969391" w:history="1">
            <w:r w:rsidR="00795E63" w:rsidRPr="009E38FA">
              <w:rPr>
                <w:rStyle w:val="Hyperlink"/>
                <w:rFonts w:ascii="Book Antiqua" w:hAnsi="Book Antiqua" w:cs="Book Antiqua"/>
                <w:b/>
                <w:bCs/>
                <w:noProof/>
              </w:rPr>
              <w:t>10.</w:t>
            </w:r>
            <w:r w:rsidR="00795E63">
              <w:rPr>
                <w:rFonts w:eastAsiaTheme="minorEastAsia"/>
                <w:noProof/>
              </w:rPr>
              <w:tab/>
            </w:r>
            <w:r w:rsidR="00795E63" w:rsidRPr="009E38FA">
              <w:rPr>
                <w:rStyle w:val="Hyperlink"/>
                <w:rFonts w:ascii="Book Antiqua" w:hAnsi="Book Antiqua" w:cs="Book Antiqua"/>
                <w:b/>
                <w:bCs/>
                <w:noProof/>
              </w:rPr>
              <w:t>Cheque Point</w:t>
            </w:r>
            <w:r w:rsidR="00795E63">
              <w:rPr>
                <w:noProof/>
                <w:webHidden/>
              </w:rPr>
              <w:tab/>
            </w:r>
            <w:r w:rsidR="00795E63">
              <w:rPr>
                <w:noProof/>
                <w:webHidden/>
              </w:rPr>
              <w:fldChar w:fldCharType="begin"/>
            </w:r>
            <w:r w:rsidR="00795E63">
              <w:rPr>
                <w:noProof/>
                <w:webHidden/>
              </w:rPr>
              <w:instrText xml:space="preserve"> PAGEREF _Toc54969391 \h </w:instrText>
            </w:r>
            <w:r w:rsidR="00795E63">
              <w:rPr>
                <w:noProof/>
                <w:webHidden/>
              </w:rPr>
            </w:r>
            <w:r w:rsidR="00795E63">
              <w:rPr>
                <w:noProof/>
                <w:webHidden/>
              </w:rPr>
              <w:fldChar w:fldCharType="separate"/>
            </w:r>
            <w:r w:rsidR="00795E63">
              <w:rPr>
                <w:noProof/>
                <w:webHidden/>
              </w:rPr>
              <w:t>33</w:t>
            </w:r>
            <w:r w:rsidR="00795E63">
              <w:rPr>
                <w:noProof/>
                <w:webHidden/>
              </w:rPr>
              <w:fldChar w:fldCharType="end"/>
            </w:r>
          </w:hyperlink>
        </w:p>
        <w:p w14:paraId="2F9A78ED" w14:textId="77777777" w:rsidR="00795E63" w:rsidRDefault="00385992">
          <w:pPr>
            <w:pStyle w:val="TOC3"/>
            <w:tabs>
              <w:tab w:val="left" w:pos="880"/>
              <w:tab w:val="right" w:leader="dot" w:pos="9350"/>
            </w:tabs>
            <w:rPr>
              <w:rFonts w:eastAsiaTheme="minorEastAsia"/>
              <w:noProof/>
            </w:rPr>
          </w:pPr>
          <w:hyperlink w:anchor="_Toc54969392"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Cheque Point Traffic.</w:t>
            </w:r>
            <w:r w:rsidR="00795E63">
              <w:rPr>
                <w:noProof/>
                <w:webHidden/>
              </w:rPr>
              <w:tab/>
            </w:r>
            <w:r w:rsidR="00795E63">
              <w:rPr>
                <w:noProof/>
                <w:webHidden/>
              </w:rPr>
              <w:fldChar w:fldCharType="begin"/>
            </w:r>
            <w:r w:rsidR="00795E63">
              <w:rPr>
                <w:noProof/>
                <w:webHidden/>
              </w:rPr>
              <w:instrText xml:space="preserve"> PAGEREF _Toc54969392 \h </w:instrText>
            </w:r>
            <w:r w:rsidR="00795E63">
              <w:rPr>
                <w:noProof/>
                <w:webHidden/>
              </w:rPr>
            </w:r>
            <w:r w:rsidR="00795E63">
              <w:rPr>
                <w:noProof/>
                <w:webHidden/>
              </w:rPr>
              <w:fldChar w:fldCharType="separate"/>
            </w:r>
            <w:r w:rsidR="00795E63">
              <w:rPr>
                <w:noProof/>
                <w:webHidden/>
              </w:rPr>
              <w:t>33</w:t>
            </w:r>
            <w:r w:rsidR="00795E63">
              <w:rPr>
                <w:noProof/>
                <w:webHidden/>
              </w:rPr>
              <w:fldChar w:fldCharType="end"/>
            </w:r>
          </w:hyperlink>
        </w:p>
        <w:p w14:paraId="541DEA9F" w14:textId="77777777" w:rsidR="00795E63" w:rsidRDefault="00385992">
          <w:pPr>
            <w:pStyle w:val="TOC3"/>
            <w:tabs>
              <w:tab w:val="left" w:pos="880"/>
              <w:tab w:val="right" w:leader="dot" w:pos="9350"/>
            </w:tabs>
            <w:rPr>
              <w:rFonts w:eastAsiaTheme="minorEastAsia"/>
              <w:noProof/>
            </w:rPr>
          </w:pPr>
          <w:hyperlink w:anchor="_Toc54969393" w:history="1">
            <w:r w:rsidR="00795E63" w:rsidRPr="009E38FA">
              <w:rPr>
                <w:rStyle w:val="Hyperlink"/>
                <w:rFonts w:ascii="Book Antiqua" w:hAnsi="Book Antiqua" w:cs="Book Antiqua"/>
                <w:b/>
                <w:bCs/>
                <w:noProof/>
              </w:rPr>
              <w:t>2.</w:t>
            </w:r>
            <w:r w:rsidR="00795E63">
              <w:rPr>
                <w:rFonts w:eastAsiaTheme="minorEastAsia"/>
                <w:noProof/>
              </w:rPr>
              <w:tab/>
            </w:r>
            <w:r w:rsidR="00795E63" w:rsidRPr="009E38FA">
              <w:rPr>
                <w:rStyle w:val="Hyperlink"/>
                <w:rFonts w:ascii="Book Antiqua" w:hAnsi="Book Antiqua" w:cs="Book Antiqua"/>
                <w:b/>
                <w:bCs/>
                <w:noProof/>
              </w:rPr>
              <w:t>Cheque Point Tax.</w:t>
            </w:r>
            <w:r w:rsidR="00795E63">
              <w:rPr>
                <w:noProof/>
                <w:webHidden/>
              </w:rPr>
              <w:tab/>
            </w:r>
            <w:r w:rsidR="00795E63">
              <w:rPr>
                <w:noProof/>
                <w:webHidden/>
              </w:rPr>
              <w:fldChar w:fldCharType="begin"/>
            </w:r>
            <w:r w:rsidR="00795E63">
              <w:rPr>
                <w:noProof/>
                <w:webHidden/>
              </w:rPr>
              <w:instrText xml:space="preserve"> PAGEREF _Toc54969393 \h </w:instrText>
            </w:r>
            <w:r w:rsidR="00795E63">
              <w:rPr>
                <w:noProof/>
                <w:webHidden/>
              </w:rPr>
            </w:r>
            <w:r w:rsidR="00795E63">
              <w:rPr>
                <w:noProof/>
                <w:webHidden/>
              </w:rPr>
              <w:fldChar w:fldCharType="separate"/>
            </w:r>
            <w:r w:rsidR="00795E63">
              <w:rPr>
                <w:noProof/>
                <w:webHidden/>
              </w:rPr>
              <w:t>41</w:t>
            </w:r>
            <w:r w:rsidR="00795E63">
              <w:rPr>
                <w:noProof/>
                <w:webHidden/>
              </w:rPr>
              <w:fldChar w:fldCharType="end"/>
            </w:r>
          </w:hyperlink>
        </w:p>
        <w:p w14:paraId="1ABEBD64" w14:textId="77777777" w:rsidR="00795E63" w:rsidRDefault="00385992">
          <w:pPr>
            <w:pStyle w:val="TOC3"/>
            <w:tabs>
              <w:tab w:val="left" w:pos="880"/>
              <w:tab w:val="right" w:leader="dot" w:pos="9350"/>
            </w:tabs>
            <w:rPr>
              <w:rFonts w:eastAsiaTheme="minorEastAsia"/>
              <w:noProof/>
            </w:rPr>
          </w:pPr>
          <w:hyperlink w:anchor="_Toc54969394" w:history="1">
            <w:r w:rsidR="00795E63" w:rsidRPr="009E38FA">
              <w:rPr>
                <w:rStyle w:val="Hyperlink"/>
                <w:rFonts w:ascii="Book Antiqua" w:hAnsi="Book Antiqua" w:cs="Book Antiqua"/>
                <w:b/>
                <w:bCs/>
                <w:noProof/>
              </w:rPr>
              <w:t>3.</w:t>
            </w:r>
            <w:r w:rsidR="00795E63">
              <w:rPr>
                <w:rFonts w:eastAsiaTheme="minorEastAsia"/>
                <w:noProof/>
              </w:rPr>
              <w:tab/>
            </w:r>
            <w:r w:rsidR="00795E63" w:rsidRPr="009E38FA">
              <w:rPr>
                <w:rStyle w:val="Hyperlink"/>
                <w:rFonts w:ascii="Book Antiqua" w:hAnsi="Book Antiqua" w:cs="Book Antiqua"/>
                <w:b/>
                <w:bCs/>
                <w:noProof/>
              </w:rPr>
              <w:t>Check application with NBE</w:t>
            </w:r>
            <w:r w:rsidR="00795E63">
              <w:rPr>
                <w:noProof/>
                <w:webHidden/>
              </w:rPr>
              <w:tab/>
            </w:r>
            <w:r w:rsidR="00795E63">
              <w:rPr>
                <w:noProof/>
                <w:webHidden/>
              </w:rPr>
              <w:fldChar w:fldCharType="begin"/>
            </w:r>
            <w:r w:rsidR="00795E63">
              <w:rPr>
                <w:noProof/>
                <w:webHidden/>
              </w:rPr>
              <w:instrText xml:space="preserve"> PAGEREF _Toc54969394 \h </w:instrText>
            </w:r>
            <w:r w:rsidR="00795E63">
              <w:rPr>
                <w:noProof/>
                <w:webHidden/>
              </w:rPr>
            </w:r>
            <w:r w:rsidR="00795E63">
              <w:rPr>
                <w:noProof/>
                <w:webHidden/>
              </w:rPr>
              <w:fldChar w:fldCharType="separate"/>
            </w:r>
            <w:r w:rsidR="00795E63">
              <w:rPr>
                <w:noProof/>
                <w:webHidden/>
              </w:rPr>
              <w:t>47</w:t>
            </w:r>
            <w:r w:rsidR="00795E63">
              <w:rPr>
                <w:noProof/>
                <w:webHidden/>
              </w:rPr>
              <w:fldChar w:fldCharType="end"/>
            </w:r>
          </w:hyperlink>
        </w:p>
        <w:p w14:paraId="227460D3" w14:textId="77777777" w:rsidR="00795E63" w:rsidRDefault="00385992">
          <w:pPr>
            <w:pStyle w:val="TOC3"/>
            <w:tabs>
              <w:tab w:val="left" w:pos="880"/>
              <w:tab w:val="right" w:leader="dot" w:pos="9350"/>
            </w:tabs>
            <w:rPr>
              <w:rFonts w:eastAsiaTheme="minorEastAsia"/>
              <w:noProof/>
            </w:rPr>
          </w:pPr>
          <w:hyperlink w:anchor="_Toc54969395" w:history="1">
            <w:r w:rsidR="00795E63" w:rsidRPr="009E38FA">
              <w:rPr>
                <w:rStyle w:val="Hyperlink"/>
                <w:rFonts w:ascii="Book Antiqua" w:hAnsi="Book Antiqua" w:cs="Book Antiqua"/>
                <w:b/>
                <w:bCs/>
                <w:noProof/>
              </w:rPr>
              <w:t>4.</w:t>
            </w:r>
            <w:r w:rsidR="00795E63">
              <w:rPr>
                <w:rFonts w:eastAsiaTheme="minorEastAsia"/>
                <w:noProof/>
              </w:rPr>
              <w:tab/>
            </w:r>
            <w:r w:rsidR="00795E63" w:rsidRPr="009E38FA">
              <w:rPr>
                <w:rStyle w:val="Hyperlink"/>
                <w:rFonts w:ascii="Book Antiqua" w:hAnsi="Book Antiqua" w:cs="Book Antiqua"/>
                <w:b/>
                <w:bCs/>
                <w:noProof/>
              </w:rPr>
              <w:t>Incoming Check application with NBE :</w:t>
            </w:r>
            <w:r w:rsidR="00795E63">
              <w:rPr>
                <w:noProof/>
                <w:webHidden/>
              </w:rPr>
              <w:tab/>
            </w:r>
            <w:r w:rsidR="00795E63">
              <w:rPr>
                <w:noProof/>
                <w:webHidden/>
              </w:rPr>
              <w:fldChar w:fldCharType="begin"/>
            </w:r>
            <w:r w:rsidR="00795E63">
              <w:rPr>
                <w:noProof/>
                <w:webHidden/>
              </w:rPr>
              <w:instrText xml:space="preserve"> PAGEREF _Toc54969395 \h </w:instrText>
            </w:r>
            <w:r w:rsidR="00795E63">
              <w:rPr>
                <w:noProof/>
                <w:webHidden/>
              </w:rPr>
            </w:r>
            <w:r w:rsidR="00795E63">
              <w:rPr>
                <w:noProof/>
                <w:webHidden/>
              </w:rPr>
              <w:fldChar w:fldCharType="separate"/>
            </w:r>
            <w:r w:rsidR="00795E63">
              <w:rPr>
                <w:noProof/>
                <w:webHidden/>
              </w:rPr>
              <w:t>50</w:t>
            </w:r>
            <w:r w:rsidR="00795E63">
              <w:rPr>
                <w:noProof/>
                <w:webHidden/>
              </w:rPr>
              <w:fldChar w:fldCharType="end"/>
            </w:r>
          </w:hyperlink>
        </w:p>
        <w:p w14:paraId="65B33AAB" w14:textId="77777777" w:rsidR="00795E63" w:rsidRDefault="00385992">
          <w:pPr>
            <w:pStyle w:val="TOC3"/>
            <w:tabs>
              <w:tab w:val="left" w:pos="880"/>
              <w:tab w:val="right" w:leader="dot" w:pos="9350"/>
            </w:tabs>
            <w:rPr>
              <w:rFonts w:eastAsiaTheme="minorEastAsia"/>
              <w:noProof/>
            </w:rPr>
          </w:pPr>
          <w:hyperlink w:anchor="_Toc54969396" w:history="1">
            <w:r w:rsidR="00795E63" w:rsidRPr="009E38FA">
              <w:rPr>
                <w:rStyle w:val="Hyperlink"/>
                <w:rFonts w:ascii="Book Antiqua" w:hAnsi="Book Antiqua" w:cs="Book Antiqua"/>
                <w:b/>
                <w:bCs/>
                <w:noProof/>
              </w:rPr>
              <w:t>5.</w:t>
            </w:r>
            <w:r w:rsidR="00795E63">
              <w:rPr>
                <w:rFonts w:eastAsiaTheme="minorEastAsia"/>
                <w:noProof/>
              </w:rPr>
              <w:tab/>
            </w:r>
            <w:r w:rsidR="00795E63" w:rsidRPr="009E38FA">
              <w:rPr>
                <w:rStyle w:val="Hyperlink"/>
                <w:rFonts w:ascii="Book Antiqua" w:hAnsi="Book Antiqua" w:cs="Book Antiqua"/>
                <w:b/>
                <w:bCs/>
                <w:noProof/>
              </w:rPr>
              <w:t>Liquidate Transaction [NBE CPO txn] :</w:t>
            </w:r>
            <w:r w:rsidR="00795E63">
              <w:rPr>
                <w:noProof/>
                <w:webHidden/>
              </w:rPr>
              <w:tab/>
            </w:r>
            <w:r w:rsidR="00795E63">
              <w:rPr>
                <w:noProof/>
                <w:webHidden/>
              </w:rPr>
              <w:fldChar w:fldCharType="begin"/>
            </w:r>
            <w:r w:rsidR="00795E63">
              <w:rPr>
                <w:noProof/>
                <w:webHidden/>
              </w:rPr>
              <w:instrText xml:space="preserve"> PAGEREF _Toc54969396 \h </w:instrText>
            </w:r>
            <w:r w:rsidR="00795E63">
              <w:rPr>
                <w:noProof/>
                <w:webHidden/>
              </w:rPr>
            </w:r>
            <w:r w:rsidR="00795E63">
              <w:rPr>
                <w:noProof/>
                <w:webHidden/>
              </w:rPr>
              <w:fldChar w:fldCharType="separate"/>
            </w:r>
            <w:r w:rsidR="00795E63">
              <w:rPr>
                <w:noProof/>
                <w:webHidden/>
              </w:rPr>
              <w:t>51</w:t>
            </w:r>
            <w:r w:rsidR="00795E63">
              <w:rPr>
                <w:noProof/>
                <w:webHidden/>
              </w:rPr>
              <w:fldChar w:fldCharType="end"/>
            </w:r>
          </w:hyperlink>
        </w:p>
        <w:p w14:paraId="27DE9EEB" w14:textId="77777777" w:rsidR="00795E63" w:rsidRDefault="00385992">
          <w:pPr>
            <w:pStyle w:val="TOC3"/>
            <w:tabs>
              <w:tab w:val="left" w:pos="880"/>
              <w:tab w:val="right" w:leader="dot" w:pos="9350"/>
            </w:tabs>
            <w:rPr>
              <w:rFonts w:eastAsiaTheme="minorEastAsia"/>
              <w:noProof/>
            </w:rPr>
          </w:pPr>
          <w:hyperlink w:anchor="_Toc54969397" w:history="1">
            <w:r w:rsidR="00795E63" w:rsidRPr="009E38FA">
              <w:rPr>
                <w:rStyle w:val="Hyperlink"/>
                <w:rFonts w:ascii="Book Antiqua" w:hAnsi="Book Antiqua" w:cs="Book Antiqua"/>
                <w:b/>
                <w:bCs/>
                <w:noProof/>
              </w:rPr>
              <w:t>6.</w:t>
            </w:r>
            <w:r w:rsidR="00795E63">
              <w:rPr>
                <w:rFonts w:eastAsiaTheme="minorEastAsia"/>
                <w:noProof/>
              </w:rPr>
              <w:tab/>
            </w:r>
            <w:r w:rsidR="00795E63" w:rsidRPr="009E38FA">
              <w:rPr>
                <w:rStyle w:val="Hyperlink"/>
                <w:rFonts w:ascii="Book Antiqua" w:hAnsi="Book Antiqua" w:cs="Book Antiqua"/>
                <w:b/>
                <w:bCs/>
                <w:noProof/>
              </w:rPr>
              <w:t>Fund Transfer [NBE cheque txn]:</w:t>
            </w:r>
            <w:r w:rsidR="00795E63">
              <w:rPr>
                <w:noProof/>
                <w:webHidden/>
              </w:rPr>
              <w:tab/>
            </w:r>
            <w:r w:rsidR="00795E63">
              <w:rPr>
                <w:noProof/>
                <w:webHidden/>
              </w:rPr>
              <w:fldChar w:fldCharType="begin"/>
            </w:r>
            <w:r w:rsidR="00795E63">
              <w:rPr>
                <w:noProof/>
                <w:webHidden/>
              </w:rPr>
              <w:instrText xml:space="preserve"> PAGEREF _Toc54969397 \h </w:instrText>
            </w:r>
            <w:r w:rsidR="00795E63">
              <w:rPr>
                <w:noProof/>
                <w:webHidden/>
              </w:rPr>
            </w:r>
            <w:r w:rsidR="00795E63">
              <w:rPr>
                <w:noProof/>
                <w:webHidden/>
              </w:rPr>
              <w:fldChar w:fldCharType="separate"/>
            </w:r>
            <w:r w:rsidR="00795E63">
              <w:rPr>
                <w:noProof/>
                <w:webHidden/>
              </w:rPr>
              <w:t>52</w:t>
            </w:r>
            <w:r w:rsidR="00795E63">
              <w:rPr>
                <w:noProof/>
                <w:webHidden/>
              </w:rPr>
              <w:fldChar w:fldCharType="end"/>
            </w:r>
          </w:hyperlink>
        </w:p>
        <w:p w14:paraId="22836D52" w14:textId="77777777" w:rsidR="00795E63" w:rsidRDefault="00385992">
          <w:pPr>
            <w:pStyle w:val="TOC3"/>
            <w:tabs>
              <w:tab w:val="left" w:pos="880"/>
              <w:tab w:val="right" w:leader="dot" w:pos="9350"/>
            </w:tabs>
            <w:rPr>
              <w:rFonts w:eastAsiaTheme="minorEastAsia"/>
              <w:noProof/>
            </w:rPr>
          </w:pPr>
          <w:hyperlink w:anchor="_Toc54969398" w:history="1">
            <w:r w:rsidR="00795E63" w:rsidRPr="009E38FA">
              <w:rPr>
                <w:rStyle w:val="Hyperlink"/>
                <w:rFonts w:ascii="Book Antiqua" w:hAnsi="Book Antiqua" w:cs="Book Antiqua"/>
                <w:b/>
                <w:bCs/>
                <w:noProof/>
              </w:rPr>
              <w:t>7.</w:t>
            </w:r>
            <w:r w:rsidR="00795E63">
              <w:rPr>
                <w:rFonts w:eastAsiaTheme="minorEastAsia"/>
                <w:noProof/>
              </w:rPr>
              <w:tab/>
            </w:r>
            <w:r w:rsidR="00795E63" w:rsidRPr="009E38FA">
              <w:rPr>
                <w:rStyle w:val="Hyperlink"/>
                <w:rFonts w:ascii="Book Antiqua" w:hAnsi="Book Antiqua" w:cs="Book Antiqua"/>
                <w:b/>
                <w:bCs/>
                <w:noProof/>
              </w:rPr>
              <w:t>Bulk Fund Transfer [NBE Account to account]:</w:t>
            </w:r>
            <w:r w:rsidR="00795E63">
              <w:rPr>
                <w:noProof/>
                <w:webHidden/>
              </w:rPr>
              <w:tab/>
            </w:r>
            <w:r w:rsidR="00795E63">
              <w:rPr>
                <w:noProof/>
                <w:webHidden/>
              </w:rPr>
              <w:fldChar w:fldCharType="begin"/>
            </w:r>
            <w:r w:rsidR="00795E63">
              <w:rPr>
                <w:noProof/>
                <w:webHidden/>
              </w:rPr>
              <w:instrText xml:space="preserve"> PAGEREF _Toc54969398 \h </w:instrText>
            </w:r>
            <w:r w:rsidR="00795E63">
              <w:rPr>
                <w:noProof/>
                <w:webHidden/>
              </w:rPr>
            </w:r>
            <w:r w:rsidR="00795E63">
              <w:rPr>
                <w:noProof/>
                <w:webHidden/>
              </w:rPr>
              <w:fldChar w:fldCharType="separate"/>
            </w:r>
            <w:r w:rsidR="00795E63">
              <w:rPr>
                <w:noProof/>
                <w:webHidden/>
              </w:rPr>
              <w:t>53</w:t>
            </w:r>
            <w:r w:rsidR="00795E63">
              <w:rPr>
                <w:noProof/>
                <w:webHidden/>
              </w:rPr>
              <w:fldChar w:fldCharType="end"/>
            </w:r>
          </w:hyperlink>
        </w:p>
        <w:p w14:paraId="2705B55D" w14:textId="77777777" w:rsidR="00795E63" w:rsidRDefault="00385992">
          <w:pPr>
            <w:pStyle w:val="TOC1"/>
            <w:tabs>
              <w:tab w:val="left" w:pos="660"/>
              <w:tab w:val="right" w:leader="dot" w:pos="9350"/>
            </w:tabs>
            <w:rPr>
              <w:rFonts w:eastAsiaTheme="minorEastAsia"/>
              <w:noProof/>
            </w:rPr>
          </w:pPr>
          <w:hyperlink w:anchor="_Toc54969399" w:history="1">
            <w:r w:rsidR="00795E63" w:rsidRPr="009E38FA">
              <w:rPr>
                <w:rStyle w:val="Hyperlink"/>
                <w:rFonts w:ascii="Book Antiqua" w:hAnsi="Book Antiqua" w:cs="Book Antiqua"/>
                <w:b/>
                <w:bCs/>
                <w:noProof/>
              </w:rPr>
              <w:t>11.</w:t>
            </w:r>
            <w:r w:rsidR="00795E63">
              <w:rPr>
                <w:rFonts w:eastAsiaTheme="minorEastAsia"/>
                <w:noProof/>
              </w:rPr>
              <w:tab/>
            </w:r>
            <w:r w:rsidR="00795E63" w:rsidRPr="009E38FA">
              <w:rPr>
                <w:rStyle w:val="Hyperlink"/>
                <w:rFonts w:ascii="Book Antiqua" w:hAnsi="Book Antiqua" w:cs="Book Antiqua"/>
                <w:b/>
                <w:bCs/>
                <w:noProof/>
              </w:rPr>
              <w:t>ECX</w:t>
            </w:r>
            <w:r w:rsidR="00795E63">
              <w:rPr>
                <w:noProof/>
                <w:webHidden/>
              </w:rPr>
              <w:tab/>
            </w:r>
            <w:r w:rsidR="00795E63">
              <w:rPr>
                <w:noProof/>
                <w:webHidden/>
              </w:rPr>
              <w:fldChar w:fldCharType="begin"/>
            </w:r>
            <w:r w:rsidR="00795E63">
              <w:rPr>
                <w:noProof/>
                <w:webHidden/>
              </w:rPr>
              <w:instrText xml:space="preserve"> PAGEREF _Toc54969399 \h </w:instrText>
            </w:r>
            <w:r w:rsidR="00795E63">
              <w:rPr>
                <w:noProof/>
                <w:webHidden/>
              </w:rPr>
            </w:r>
            <w:r w:rsidR="00795E63">
              <w:rPr>
                <w:noProof/>
                <w:webHidden/>
              </w:rPr>
              <w:fldChar w:fldCharType="separate"/>
            </w:r>
            <w:r w:rsidR="00795E63">
              <w:rPr>
                <w:noProof/>
                <w:webHidden/>
              </w:rPr>
              <w:t>53</w:t>
            </w:r>
            <w:r w:rsidR="00795E63">
              <w:rPr>
                <w:noProof/>
                <w:webHidden/>
              </w:rPr>
              <w:fldChar w:fldCharType="end"/>
            </w:r>
          </w:hyperlink>
        </w:p>
        <w:p w14:paraId="210B6AB5" w14:textId="77777777" w:rsidR="00795E63" w:rsidRDefault="00385992">
          <w:pPr>
            <w:pStyle w:val="TOC3"/>
            <w:tabs>
              <w:tab w:val="left" w:pos="880"/>
              <w:tab w:val="right" w:leader="dot" w:pos="9350"/>
            </w:tabs>
            <w:rPr>
              <w:rStyle w:val="Hyperlink"/>
              <w:noProof/>
            </w:rPr>
          </w:pPr>
          <w:hyperlink w:anchor="_Toc54969400" w:history="1">
            <w:r w:rsidR="00795E63" w:rsidRPr="009E38FA">
              <w:rPr>
                <w:rStyle w:val="Hyperlink"/>
                <w:rFonts w:ascii="Book Antiqua" w:hAnsi="Book Antiqua" w:cs="Book Antiqua"/>
                <w:b/>
                <w:bCs/>
                <w:noProof/>
              </w:rPr>
              <w:t>1.</w:t>
            </w:r>
            <w:r w:rsidR="00795E63">
              <w:rPr>
                <w:rFonts w:eastAsiaTheme="minorEastAsia"/>
                <w:noProof/>
              </w:rPr>
              <w:tab/>
            </w:r>
            <w:r w:rsidR="00795E63" w:rsidRPr="009E38FA">
              <w:rPr>
                <w:rStyle w:val="Hyperlink"/>
                <w:rFonts w:ascii="Book Antiqua" w:hAnsi="Book Antiqua" w:cs="Book Antiqua"/>
                <w:b/>
                <w:bCs/>
                <w:noProof/>
              </w:rPr>
              <w:t>Bulk Fund Transfer</w:t>
            </w:r>
            <w:r w:rsidR="00795E63">
              <w:rPr>
                <w:noProof/>
                <w:webHidden/>
              </w:rPr>
              <w:tab/>
            </w:r>
            <w:r w:rsidR="00795E63">
              <w:rPr>
                <w:noProof/>
                <w:webHidden/>
              </w:rPr>
              <w:fldChar w:fldCharType="begin"/>
            </w:r>
            <w:r w:rsidR="00795E63">
              <w:rPr>
                <w:noProof/>
                <w:webHidden/>
              </w:rPr>
              <w:instrText xml:space="preserve"> PAGEREF _Toc54969400 \h </w:instrText>
            </w:r>
            <w:r w:rsidR="00795E63">
              <w:rPr>
                <w:noProof/>
                <w:webHidden/>
              </w:rPr>
            </w:r>
            <w:r w:rsidR="00795E63">
              <w:rPr>
                <w:noProof/>
                <w:webHidden/>
              </w:rPr>
              <w:fldChar w:fldCharType="separate"/>
            </w:r>
            <w:r w:rsidR="00795E63">
              <w:rPr>
                <w:noProof/>
                <w:webHidden/>
              </w:rPr>
              <w:t>53</w:t>
            </w:r>
            <w:r w:rsidR="00795E63">
              <w:rPr>
                <w:noProof/>
                <w:webHidden/>
              </w:rPr>
              <w:fldChar w:fldCharType="end"/>
            </w:r>
          </w:hyperlink>
        </w:p>
        <w:p w14:paraId="5DEC7A35" w14:textId="77777777" w:rsidR="00795E63" w:rsidRPr="00795E63" w:rsidRDefault="00795E63" w:rsidP="00795E63"/>
        <w:p w14:paraId="54193A9D" w14:textId="77777777" w:rsidR="00795E63" w:rsidRDefault="00237A1A">
          <w:pPr>
            <w:rPr>
              <w:rFonts w:ascii="Book Antiqua" w:hAnsi="Book Antiqua" w:cs="Book Antiqua"/>
              <w:bCs/>
            </w:rPr>
          </w:pPr>
          <w:r>
            <w:rPr>
              <w:rFonts w:ascii="Book Antiqua" w:hAnsi="Book Antiqua" w:cs="Book Antiqua"/>
              <w:bCs/>
            </w:rPr>
            <w:fldChar w:fldCharType="end"/>
          </w:r>
        </w:p>
        <w:p w14:paraId="4D4E15A3" w14:textId="77777777" w:rsidR="00795E63" w:rsidRDefault="00795E63">
          <w:pPr>
            <w:rPr>
              <w:rFonts w:ascii="Book Antiqua" w:hAnsi="Book Antiqua" w:cs="Book Antiqua"/>
              <w:bCs/>
            </w:rPr>
          </w:pPr>
        </w:p>
        <w:p w14:paraId="47A0FCF5" w14:textId="77777777" w:rsidR="00795E63" w:rsidRDefault="00795E63">
          <w:pPr>
            <w:rPr>
              <w:rFonts w:ascii="Book Antiqua" w:hAnsi="Book Antiqua" w:cs="Book Antiqua"/>
              <w:bCs/>
            </w:rPr>
          </w:pPr>
        </w:p>
        <w:p w14:paraId="06152EAE" w14:textId="77777777" w:rsidR="00795E63" w:rsidRDefault="00795E63">
          <w:pPr>
            <w:rPr>
              <w:rFonts w:ascii="Book Antiqua" w:hAnsi="Book Antiqua" w:cs="Book Antiqua"/>
              <w:bCs/>
            </w:rPr>
          </w:pPr>
        </w:p>
        <w:p w14:paraId="75AC7D5C" w14:textId="77777777" w:rsidR="00795E63" w:rsidRDefault="00795E63">
          <w:pPr>
            <w:rPr>
              <w:rFonts w:ascii="Book Antiqua" w:hAnsi="Book Antiqua" w:cs="Book Antiqua"/>
              <w:bCs/>
            </w:rPr>
          </w:pPr>
        </w:p>
        <w:p w14:paraId="7E219C67" w14:textId="66EA806F" w:rsidR="009E74D0" w:rsidRDefault="00385992">
          <w:pPr>
            <w:rPr>
              <w:rFonts w:ascii="Book Antiqua" w:hAnsi="Book Antiqua" w:cs="Book Antiqua"/>
            </w:rPr>
          </w:pPr>
        </w:p>
      </w:sdtContent>
    </w:sdt>
    <w:p w14:paraId="18FC2B74" w14:textId="77777777" w:rsidR="009E74D0" w:rsidRDefault="00237A1A">
      <w:pPr>
        <w:pStyle w:val="Heading1"/>
        <w:numPr>
          <w:ilvl w:val="0"/>
          <w:numId w:val="1"/>
        </w:numPr>
        <w:ind w:left="220" w:firstLine="140"/>
        <w:rPr>
          <w:rFonts w:ascii="Book Antiqua" w:hAnsi="Book Antiqua" w:cs="Book Antiqua"/>
          <w:b/>
        </w:rPr>
      </w:pPr>
      <w:bookmarkStart w:id="0" w:name="_Toc54969336"/>
      <w:r>
        <w:rPr>
          <w:rFonts w:ascii="Book Antiqua" w:hAnsi="Book Antiqua" w:cs="Book Antiqua"/>
          <w:b/>
        </w:rPr>
        <w:t>Introduction</w:t>
      </w:r>
      <w:bookmarkEnd w:id="0"/>
    </w:p>
    <w:p w14:paraId="1D1BB930" w14:textId="77777777" w:rsidR="009E74D0" w:rsidRDefault="00237A1A">
      <w:pPr>
        <w:rPr>
          <w:rFonts w:ascii="Book Antiqua" w:hAnsi="Book Antiqua" w:cs="Book Antiqua"/>
        </w:rPr>
      </w:pPr>
      <w:r>
        <w:rPr>
          <w:rFonts w:ascii="Book Antiqua" w:hAnsi="Book Antiqua" w:cs="Book Antiqua"/>
        </w:rPr>
        <w:t>This document will make you understand the flow between the systems</w:t>
      </w:r>
    </w:p>
    <w:p w14:paraId="4B9C3B2E" w14:textId="77777777" w:rsidR="009E74D0" w:rsidRDefault="00237A1A">
      <w:pPr>
        <w:pStyle w:val="Heading1"/>
        <w:numPr>
          <w:ilvl w:val="0"/>
          <w:numId w:val="1"/>
        </w:numPr>
        <w:ind w:left="220" w:firstLine="140"/>
        <w:rPr>
          <w:rFonts w:ascii="Book Antiqua" w:hAnsi="Book Antiqua" w:cs="Book Antiqua"/>
          <w:b/>
        </w:rPr>
      </w:pPr>
      <w:bookmarkStart w:id="1" w:name="_Toc54969337"/>
      <w:r>
        <w:rPr>
          <w:rFonts w:ascii="Book Antiqua" w:hAnsi="Book Antiqua" w:cs="Book Antiqua"/>
          <w:b/>
        </w:rPr>
        <w:t>Channels</w:t>
      </w:r>
      <w:bookmarkEnd w:id="1"/>
      <w:r>
        <w:rPr>
          <w:rFonts w:ascii="Book Antiqua" w:hAnsi="Book Antiqua" w:cs="Book Antiqua"/>
          <w:b/>
        </w:rPr>
        <w:t xml:space="preserve"> </w:t>
      </w:r>
    </w:p>
    <w:p w14:paraId="43973E42" w14:textId="77777777" w:rsidR="009E74D0" w:rsidRDefault="00237A1A">
      <w:pPr>
        <w:pStyle w:val="Heading1"/>
        <w:numPr>
          <w:ilvl w:val="0"/>
          <w:numId w:val="2"/>
        </w:numPr>
        <w:rPr>
          <w:rFonts w:ascii="Book Antiqua" w:hAnsi="Book Antiqua" w:cs="Book Antiqua"/>
          <w:b/>
        </w:rPr>
      </w:pPr>
      <w:bookmarkStart w:id="2" w:name="_Toc54969338"/>
      <w:r>
        <w:rPr>
          <w:rFonts w:ascii="Book Antiqua" w:hAnsi="Book Antiqua" w:cs="Book Antiqua"/>
          <w:b/>
        </w:rPr>
        <w:t>Mobile Banking</w:t>
      </w:r>
      <w:bookmarkEnd w:id="2"/>
    </w:p>
    <w:p w14:paraId="1C3C4F0F" w14:textId="77777777" w:rsidR="009E74D0" w:rsidRDefault="009E74D0">
      <w:pPr>
        <w:rPr>
          <w:rFonts w:ascii="Book Antiqua" w:hAnsi="Book Antiqua" w:cs="Book Antiqua"/>
        </w:rPr>
      </w:pPr>
    </w:p>
    <w:p w14:paraId="50B1A733" w14:textId="77777777" w:rsidR="009E74D0" w:rsidRDefault="00237A1A">
      <w:pPr>
        <w:rPr>
          <w:rFonts w:ascii="Book Antiqua" w:hAnsi="Book Antiqua" w:cs="Book Antiqua"/>
        </w:rPr>
      </w:pPr>
      <w:r>
        <w:rPr>
          <w:rFonts w:ascii="Book Antiqua" w:hAnsi="Book Antiqua" w:cs="Book Antiqua"/>
        </w:rPr>
        <w:t>The below services are under Mobile Banking</w:t>
      </w:r>
    </w:p>
    <w:p w14:paraId="4A682492" w14:textId="77777777" w:rsidR="009E74D0" w:rsidRDefault="009E74D0">
      <w:pPr>
        <w:rPr>
          <w:rFonts w:ascii="Book Antiqua" w:hAnsi="Book Antiqua" w:cs="Book Antiqua"/>
          <w:b/>
        </w:rPr>
      </w:pPr>
    </w:p>
    <w:p w14:paraId="184FD51A" w14:textId="77777777" w:rsidR="009E74D0" w:rsidRDefault="00237A1A">
      <w:pPr>
        <w:pStyle w:val="Heading3"/>
        <w:numPr>
          <w:ilvl w:val="0"/>
          <w:numId w:val="3"/>
        </w:numPr>
        <w:rPr>
          <w:rFonts w:ascii="Book Antiqua" w:hAnsi="Book Antiqua" w:cs="Book Antiqua"/>
          <w:b/>
          <w:bCs/>
        </w:rPr>
      </w:pPr>
      <w:bookmarkStart w:id="3" w:name="_Toc54969339"/>
      <w:r>
        <w:rPr>
          <w:rFonts w:ascii="Book Antiqua" w:hAnsi="Book Antiqua" w:cs="Book Antiqua"/>
          <w:b/>
          <w:bCs/>
        </w:rPr>
        <w:t>Bank Account Balance Enquiry</w:t>
      </w:r>
      <w:bookmarkEnd w:id="3"/>
    </w:p>
    <w:p w14:paraId="49AEF4AD" w14:textId="77777777" w:rsidR="009E74D0" w:rsidRDefault="00237A1A">
      <w:pPr>
        <w:pStyle w:val="Heading3"/>
        <w:numPr>
          <w:ilvl w:val="0"/>
          <w:numId w:val="3"/>
        </w:numPr>
        <w:rPr>
          <w:rFonts w:ascii="Book Antiqua" w:hAnsi="Book Antiqua" w:cs="Book Antiqua"/>
          <w:b/>
          <w:bCs/>
        </w:rPr>
      </w:pPr>
      <w:bookmarkStart w:id="4" w:name="_Toc54969340"/>
      <w:r>
        <w:rPr>
          <w:rFonts w:ascii="Book Antiqua" w:hAnsi="Book Antiqua" w:cs="Book Antiqua"/>
          <w:b/>
          <w:bCs/>
        </w:rPr>
        <w:t>Internal Transfer [ETB to ETB, Dollar to ETB within the Bank]</w:t>
      </w:r>
      <w:bookmarkEnd w:id="4"/>
    </w:p>
    <w:p w14:paraId="57ED6D75" w14:textId="77777777" w:rsidR="009E74D0" w:rsidRDefault="00237A1A">
      <w:pPr>
        <w:pStyle w:val="Heading3"/>
        <w:numPr>
          <w:ilvl w:val="0"/>
          <w:numId w:val="3"/>
        </w:numPr>
        <w:rPr>
          <w:rFonts w:ascii="Book Antiqua" w:hAnsi="Book Antiqua" w:cs="Book Antiqua"/>
          <w:b/>
          <w:bCs/>
        </w:rPr>
      </w:pPr>
      <w:bookmarkStart w:id="5" w:name="_Toc54969341"/>
      <w:r>
        <w:rPr>
          <w:rFonts w:ascii="Book Antiqua" w:hAnsi="Book Antiqua" w:cs="Book Antiqua"/>
          <w:b/>
          <w:bCs/>
        </w:rPr>
        <w:t>Bank Account Details</w:t>
      </w:r>
      <w:bookmarkEnd w:id="5"/>
    </w:p>
    <w:p w14:paraId="4A1302C7" w14:textId="565E5DAA" w:rsidR="00257FF7" w:rsidRPr="00257FF7" w:rsidRDefault="00257FF7" w:rsidP="00257FF7">
      <w:pPr>
        <w:pStyle w:val="Heading3"/>
        <w:numPr>
          <w:ilvl w:val="0"/>
          <w:numId w:val="3"/>
        </w:numPr>
        <w:rPr>
          <w:rFonts w:ascii="Book Antiqua" w:hAnsi="Book Antiqua" w:cs="Book Antiqua"/>
          <w:b/>
          <w:bCs/>
        </w:rPr>
      </w:pPr>
      <w:r w:rsidRPr="00257FF7">
        <w:rPr>
          <w:rFonts w:ascii="Book Antiqua" w:hAnsi="Book Antiqua" w:cs="Book Antiqua"/>
          <w:b/>
          <w:bCs/>
        </w:rPr>
        <w:t>Bank Account Summary</w:t>
      </w:r>
    </w:p>
    <w:p w14:paraId="4A8D0ED3" w14:textId="77777777" w:rsidR="009E74D0" w:rsidRDefault="00237A1A">
      <w:pPr>
        <w:rPr>
          <w:rFonts w:ascii="Book Antiqua" w:hAnsi="Book Antiqua" w:cs="Book Antiqua"/>
        </w:rPr>
      </w:pPr>
      <w:r>
        <w:rPr>
          <w:rFonts w:ascii="Book Antiqua" w:hAnsi="Book Antiqua" w:cs="Book Antiqua"/>
        </w:rPr>
        <w:t xml:space="preserve">Note: Below sequence Diagram represents all above 3 services </w:t>
      </w:r>
    </w:p>
    <w:p w14:paraId="1176F25E" w14:textId="77777777" w:rsidR="002A39C0" w:rsidRDefault="002A39C0">
      <w:pPr>
        <w:rPr>
          <w:rFonts w:ascii="Book Antiqua" w:hAnsi="Book Antiqua" w:cs="Book Antiqua"/>
          <w:bCs/>
        </w:rPr>
      </w:pPr>
    </w:p>
    <w:p w14:paraId="48E8A57B" w14:textId="050A8C05" w:rsidR="009E74D0" w:rsidRDefault="002A39C0">
      <w:pPr>
        <w:rPr>
          <w:rFonts w:ascii="Book Antiqua" w:hAnsi="Book Antiqua" w:cs="Book Antiqua"/>
          <w:bCs/>
        </w:rPr>
      </w:pPr>
      <w:r>
        <w:rPr>
          <w:noProof/>
        </w:rPr>
        <w:lastRenderedPageBreak/>
        <w:drawing>
          <wp:inline distT="0" distB="0" distL="0" distR="0" wp14:anchorId="14F14FFC" wp14:editId="0896320B">
            <wp:extent cx="538162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2162175"/>
                    </a:xfrm>
                    <a:prstGeom prst="rect">
                      <a:avLst/>
                    </a:prstGeom>
                  </pic:spPr>
                </pic:pic>
              </a:graphicData>
            </a:graphic>
          </wp:inline>
        </w:drawing>
      </w:r>
      <w:r>
        <w:rPr>
          <w:rFonts w:ascii="Book Antiqua" w:hAnsi="Book Antiqua" w:cs="Book Antiqua"/>
          <w:bCs/>
        </w:rPr>
        <w:br w:type="textWrapping" w:clear="all"/>
      </w:r>
    </w:p>
    <w:p w14:paraId="6B00742B" w14:textId="0B7578C1" w:rsidR="00C95BCE" w:rsidRDefault="00C95BCE">
      <w:pPr>
        <w:rPr>
          <w:rFonts w:ascii="Book Antiqua" w:hAnsi="Book Antiqua" w:cs="Book Antiqua"/>
          <w:bCs/>
        </w:rPr>
      </w:pPr>
      <w:r>
        <w:rPr>
          <w:rFonts w:ascii="Book Antiqua" w:hAnsi="Book Antiqua" w:cs="Book Antiqua"/>
          <w:b/>
        </w:rPr>
        <w:t>Sequence of steps:</w:t>
      </w:r>
    </w:p>
    <w:p w14:paraId="20213926" w14:textId="77777777" w:rsidR="009E74D0" w:rsidRDefault="00237A1A">
      <w:pPr>
        <w:numPr>
          <w:ilvl w:val="0"/>
          <w:numId w:val="4"/>
        </w:numPr>
        <w:rPr>
          <w:rFonts w:ascii="Book Antiqua" w:hAnsi="Book Antiqua" w:cs="Book Antiqua"/>
          <w:bCs/>
        </w:rPr>
      </w:pPr>
      <w:r>
        <w:rPr>
          <w:rFonts w:ascii="Book Antiqua" w:hAnsi="Book Antiqua" w:cs="Book Antiqua"/>
          <w:bCs/>
        </w:rPr>
        <w:t>User Initiate the request to Bank World App.</w:t>
      </w:r>
    </w:p>
    <w:p w14:paraId="359A3C00" w14:textId="1DC8436A" w:rsidR="009E74D0" w:rsidRDefault="00237A1A">
      <w:pPr>
        <w:numPr>
          <w:ilvl w:val="0"/>
          <w:numId w:val="4"/>
        </w:numPr>
        <w:tabs>
          <w:tab w:val="clear" w:pos="425"/>
          <w:tab w:val="left" w:pos="312"/>
        </w:tabs>
        <w:rPr>
          <w:rFonts w:ascii="Book Antiqua" w:hAnsi="Book Antiqua" w:cs="Book Antiqua"/>
          <w:bCs/>
        </w:rPr>
      </w:pPr>
      <w:r>
        <w:rPr>
          <w:rFonts w:ascii="Book Antiqua" w:hAnsi="Book Antiqua" w:cs="Book Antiqua"/>
          <w:bCs/>
        </w:rPr>
        <w:t xml:space="preserve">Bank World App sent the </w:t>
      </w:r>
      <w:r w:rsidR="002A39C0">
        <w:rPr>
          <w:rFonts w:ascii="Book Antiqua" w:hAnsi="Book Antiqua" w:cs="Book Antiqua"/>
          <w:bCs/>
        </w:rPr>
        <w:t xml:space="preserve">user request to APIC Via </w:t>
      </w:r>
      <w:r>
        <w:rPr>
          <w:rFonts w:ascii="Book Antiqua" w:hAnsi="Book Antiqua" w:cs="Book Antiqua"/>
          <w:bCs/>
        </w:rPr>
        <w:t>REST Web-service call.</w:t>
      </w:r>
    </w:p>
    <w:p w14:paraId="78FC93A1" w14:textId="77777777" w:rsidR="009E74D0" w:rsidRDefault="00237A1A">
      <w:pPr>
        <w:numPr>
          <w:ilvl w:val="0"/>
          <w:numId w:val="4"/>
        </w:numPr>
        <w:tabs>
          <w:tab w:val="clear" w:pos="425"/>
          <w:tab w:val="left" w:pos="312"/>
        </w:tabs>
        <w:rPr>
          <w:rFonts w:ascii="Book Antiqua" w:hAnsi="Book Antiqua" w:cs="Book Antiqua"/>
          <w:bCs/>
        </w:rPr>
      </w:pPr>
      <w:r>
        <w:rPr>
          <w:rFonts w:ascii="Book Antiqua" w:hAnsi="Book Antiqua" w:cs="Book Antiqua"/>
          <w:bCs/>
        </w:rPr>
        <w:t>APIC will Send the request to APP Connect via SOAP Web-service call.</w:t>
      </w:r>
    </w:p>
    <w:p w14:paraId="0CB87A35" w14:textId="77777777" w:rsidR="009E74D0" w:rsidRDefault="00237A1A">
      <w:pPr>
        <w:numPr>
          <w:ilvl w:val="0"/>
          <w:numId w:val="4"/>
        </w:numPr>
        <w:tabs>
          <w:tab w:val="clear" w:pos="425"/>
          <w:tab w:val="left" w:pos="312"/>
        </w:tabs>
        <w:rPr>
          <w:rFonts w:ascii="Book Antiqua" w:hAnsi="Book Antiqua" w:cs="Book Antiqua"/>
          <w:bCs/>
        </w:rPr>
      </w:pPr>
      <w:r>
        <w:rPr>
          <w:rFonts w:ascii="Book Antiqua" w:hAnsi="Book Antiqua" w:cs="Book Antiqua"/>
          <w:bCs/>
        </w:rPr>
        <w:t>App Connect will send the valid request to Bank Core Banking System via SOAP Web-service call.</w:t>
      </w:r>
    </w:p>
    <w:p w14:paraId="1C34FA54" w14:textId="77777777" w:rsidR="009E74D0" w:rsidRDefault="00237A1A">
      <w:pPr>
        <w:numPr>
          <w:ilvl w:val="0"/>
          <w:numId w:val="4"/>
        </w:numPr>
        <w:tabs>
          <w:tab w:val="clear" w:pos="425"/>
          <w:tab w:val="left" w:pos="312"/>
        </w:tabs>
        <w:rPr>
          <w:rFonts w:ascii="Book Antiqua" w:hAnsi="Book Antiqua" w:cs="Book Antiqua"/>
          <w:bCs/>
        </w:rPr>
      </w:pPr>
      <w:r>
        <w:rPr>
          <w:rFonts w:ascii="Book Antiqua" w:hAnsi="Book Antiqua" w:cs="Book Antiqua"/>
          <w:bCs/>
        </w:rPr>
        <w:t xml:space="preserve"> Core Banking System will Respond bank to App connect with valid response Via SOAP Web-service call.</w:t>
      </w:r>
    </w:p>
    <w:p w14:paraId="37742F66" w14:textId="77777777" w:rsidR="009E74D0" w:rsidRDefault="00237A1A">
      <w:pPr>
        <w:numPr>
          <w:ilvl w:val="0"/>
          <w:numId w:val="4"/>
        </w:numPr>
        <w:tabs>
          <w:tab w:val="clear" w:pos="425"/>
          <w:tab w:val="left" w:pos="312"/>
        </w:tabs>
        <w:rPr>
          <w:rFonts w:ascii="Book Antiqua" w:hAnsi="Book Antiqua" w:cs="Book Antiqua"/>
          <w:bCs/>
        </w:rPr>
      </w:pPr>
      <w:r>
        <w:rPr>
          <w:rFonts w:ascii="Book Antiqua" w:hAnsi="Book Antiqua" w:cs="Book Antiqua"/>
          <w:bCs/>
        </w:rPr>
        <w:t>App Connect will send response back to APIC with valid response Via SOAP Web-service call.</w:t>
      </w:r>
    </w:p>
    <w:p w14:paraId="7F4B2F72" w14:textId="700F470C" w:rsidR="009E74D0" w:rsidRDefault="00237A1A">
      <w:pPr>
        <w:numPr>
          <w:ilvl w:val="0"/>
          <w:numId w:val="4"/>
        </w:numPr>
        <w:tabs>
          <w:tab w:val="clear" w:pos="425"/>
          <w:tab w:val="left" w:pos="312"/>
        </w:tabs>
        <w:rPr>
          <w:rFonts w:ascii="Book Antiqua" w:hAnsi="Book Antiqua" w:cs="Book Antiqua"/>
          <w:bCs/>
        </w:rPr>
      </w:pPr>
      <w:r>
        <w:rPr>
          <w:rFonts w:ascii="Book Antiqua" w:hAnsi="Book Antiqua" w:cs="Book Antiqua"/>
          <w:bCs/>
        </w:rPr>
        <w:t xml:space="preserve">APIC will send response </w:t>
      </w:r>
      <w:r w:rsidR="002A39C0">
        <w:rPr>
          <w:rFonts w:ascii="Book Antiqua" w:hAnsi="Book Antiqua" w:cs="Book Antiqua"/>
          <w:bCs/>
        </w:rPr>
        <w:t xml:space="preserve">back to Bank World App via </w:t>
      </w:r>
      <w:r>
        <w:rPr>
          <w:rFonts w:ascii="Book Antiqua" w:hAnsi="Book Antiqua" w:cs="Book Antiqua"/>
          <w:bCs/>
        </w:rPr>
        <w:t>REST Web-service call.</w:t>
      </w:r>
    </w:p>
    <w:p w14:paraId="02682EFD" w14:textId="77777777" w:rsidR="009E74D0" w:rsidRDefault="00237A1A">
      <w:pPr>
        <w:numPr>
          <w:ilvl w:val="0"/>
          <w:numId w:val="4"/>
        </w:numPr>
        <w:tabs>
          <w:tab w:val="clear" w:pos="425"/>
          <w:tab w:val="left" w:pos="312"/>
        </w:tabs>
        <w:rPr>
          <w:rFonts w:ascii="Book Antiqua" w:hAnsi="Book Antiqua" w:cs="Book Antiqua"/>
          <w:bCs/>
        </w:rPr>
      </w:pPr>
      <w:r>
        <w:rPr>
          <w:rFonts w:ascii="Book Antiqua" w:hAnsi="Book Antiqua" w:cs="Book Antiqua"/>
          <w:bCs/>
        </w:rPr>
        <w:t>Bank World App will send response back to the End User.</w:t>
      </w:r>
    </w:p>
    <w:p w14:paraId="7D899D12" w14:textId="77777777" w:rsidR="00DD5F73" w:rsidRDefault="00DD5F73" w:rsidP="00C95BCE">
      <w:pPr>
        <w:tabs>
          <w:tab w:val="left" w:pos="312"/>
          <w:tab w:val="left" w:pos="425"/>
        </w:tabs>
        <w:rPr>
          <w:rFonts w:ascii="Book Antiqua" w:hAnsi="Book Antiqua" w:cs="Book Antiqua"/>
          <w:bCs/>
        </w:rPr>
      </w:pPr>
    </w:p>
    <w:p w14:paraId="34FE99B5" w14:textId="05D9FB21" w:rsidR="00C95BCE" w:rsidRPr="00C95BCE" w:rsidRDefault="00C95BCE" w:rsidP="00C95BCE">
      <w:pPr>
        <w:pStyle w:val="Heading3"/>
        <w:numPr>
          <w:ilvl w:val="0"/>
          <w:numId w:val="3"/>
        </w:numPr>
        <w:rPr>
          <w:rFonts w:ascii="Book Antiqua" w:hAnsi="Book Antiqua" w:cs="Book Antiqua"/>
          <w:b/>
          <w:bCs/>
        </w:rPr>
      </w:pPr>
      <w:bookmarkStart w:id="6" w:name="_Toc54969342"/>
      <w:r w:rsidRPr="00C95BCE">
        <w:rPr>
          <w:rFonts w:ascii="Book Antiqua" w:hAnsi="Book Antiqua" w:cs="Book Antiqua"/>
          <w:b/>
          <w:bCs/>
        </w:rPr>
        <w:t>Mini</w:t>
      </w:r>
      <w:r>
        <w:rPr>
          <w:rFonts w:ascii="Book Antiqua" w:hAnsi="Book Antiqua" w:cs="Book Antiqua"/>
          <w:b/>
          <w:bCs/>
        </w:rPr>
        <w:t xml:space="preserve"> S</w:t>
      </w:r>
      <w:r w:rsidRPr="00C95BCE">
        <w:rPr>
          <w:rFonts w:ascii="Book Antiqua" w:hAnsi="Book Antiqua" w:cs="Book Antiqua"/>
          <w:b/>
          <w:bCs/>
        </w:rPr>
        <w:t>tatement</w:t>
      </w:r>
      <w:bookmarkEnd w:id="6"/>
    </w:p>
    <w:p w14:paraId="4296A0CC" w14:textId="40FAEC1C" w:rsidR="00C95BCE" w:rsidRDefault="00E23FE1" w:rsidP="00C95BCE">
      <w:pPr>
        <w:tabs>
          <w:tab w:val="left" w:pos="312"/>
          <w:tab w:val="left" w:pos="425"/>
        </w:tabs>
        <w:rPr>
          <w:rFonts w:ascii="Book Antiqua" w:hAnsi="Book Antiqua" w:cs="Book Antiqua"/>
          <w:bCs/>
        </w:rPr>
      </w:pPr>
      <w:r>
        <w:rPr>
          <w:noProof/>
        </w:rPr>
        <w:drawing>
          <wp:inline distT="0" distB="0" distL="0" distR="0" wp14:anchorId="35418B1D" wp14:editId="00E889F7">
            <wp:extent cx="594360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2060"/>
                    </a:xfrm>
                    <a:prstGeom prst="rect">
                      <a:avLst/>
                    </a:prstGeom>
                  </pic:spPr>
                </pic:pic>
              </a:graphicData>
            </a:graphic>
          </wp:inline>
        </w:drawing>
      </w:r>
    </w:p>
    <w:p w14:paraId="71DF5C13" w14:textId="34A64394" w:rsidR="009E74D0" w:rsidRDefault="00C95BCE">
      <w:pPr>
        <w:tabs>
          <w:tab w:val="left" w:pos="312"/>
        </w:tabs>
        <w:rPr>
          <w:rFonts w:ascii="Book Antiqua" w:hAnsi="Book Antiqua" w:cs="Book Antiqua"/>
          <w:b/>
        </w:rPr>
      </w:pPr>
      <w:r>
        <w:rPr>
          <w:rFonts w:ascii="Book Antiqua" w:hAnsi="Book Antiqua" w:cs="Book Antiqua"/>
          <w:b/>
        </w:rPr>
        <w:lastRenderedPageBreak/>
        <w:t>Sequence of steps:</w:t>
      </w:r>
    </w:p>
    <w:p w14:paraId="2E540DC1" w14:textId="77777777" w:rsidR="00C95BCE" w:rsidRDefault="00C95BCE">
      <w:pPr>
        <w:tabs>
          <w:tab w:val="left" w:pos="312"/>
        </w:tabs>
        <w:rPr>
          <w:rFonts w:ascii="Book Antiqua" w:hAnsi="Book Antiqua" w:cs="Book Antiqua"/>
          <w:b/>
        </w:rPr>
      </w:pPr>
    </w:p>
    <w:p w14:paraId="4B8C9B53" w14:textId="77777777" w:rsidR="00C95BCE" w:rsidRDefault="00C95BCE" w:rsidP="002B4222">
      <w:pPr>
        <w:numPr>
          <w:ilvl w:val="0"/>
          <w:numId w:val="55"/>
        </w:numPr>
        <w:rPr>
          <w:rFonts w:ascii="Book Antiqua" w:hAnsi="Book Antiqua" w:cs="Book Antiqua"/>
          <w:bCs/>
        </w:rPr>
      </w:pPr>
      <w:r>
        <w:rPr>
          <w:rFonts w:ascii="Book Antiqua" w:hAnsi="Book Antiqua" w:cs="Book Antiqua"/>
          <w:bCs/>
        </w:rPr>
        <w:t>User Initiate the request to Bank World App.</w:t>
      </w:r>
    </w:p>
    <w:p w14:paraId="6C2F9086" w14:textId="51ECA543" w:rsidR="00C95BCE" w:rsidRDefault="00C95BCE" w:rsidP="002B4222">
      <w:pPr>
        <w:numPr>
          <w:ilvl w:val="0"/>
          <w:numId w:val="55"/>
        </w:numPr>
        <w:tabs>
          <w:tab w:val="left" w:pos="312"/>
        </w:tabs>
        <w:rPr>
          <w:rFonts w:ascii="Book Antiqua" w:hAnsi="Book Antiqua" w:cs="Book Antiqua"/>
          <w:bCs/>
        </w:rPr>
      </w:pPr>
      <w:r>
        <w:rPr>
          <w:rFonts w:ascii="Book Antiqua" w:hAnsi="Book Antiqua" w:cs="Book Antiqua"/>
          <w:bCs/>
        </w:rPr>
        <w:t>Bank World App sent th</w:t>
      </w:r>
      <w:r w:rsidR="00E23FE1">
        <w:rPr>
          <w:rFonts w:ascii="Book Antiqua" w:hAnsi="Book Antiqua" w:cs="Book Antiqua"/>
          <w:bCs/>
        </w:rPr>
        <w:t xml:space="preserve">e user request to APIC Via </w:t>
      </w:r>
      <w:r>
        <w:rPr>
          <w:rFonts w:ascii="Book Antiqua" w:hAnsi="Book Antiqua" w:cs="Book Antiqua"/>
          <w:bCs/>
        </w:rPr>
        <w:t>REST Web-service call.</w:t>
      </w:r>
    </w:p>
    <w:p w14:paraId="77C8488E" w14:textId="77777777" w:rsidR="00C95BCE" w:rsidRDefault="00C95BCE" w:rsidP="002B4222">
      <w:pPr>
        <w:numPr>
          <w:ilvl w:val="0"/>
          <w:numId w:val="55"/>
        </w:numPr>
        <w:tabs>
          <w:tab w:val="left" w:pos="312"/>
        </w:tabs>
        <w:rPr>
          <w:rFonts w:ascii="Book Antiqua" w:hAnsi="Book Antiqua" w:cs="Book Antiqua"/>
          <w:bCs/>
        </w:rPr>
      </w:pPr>
      <w:r>
        <w:rPr>
          <w:rFonts w:ascii="Book Antiqua" w:hAnsi="Book Antiqua" w:cs="Book Antiqua"/>
          <w:bCs/>
        </w:rPr>
        <w:t>APIC will Send the request to APP Connect via SOAP Web-service call.</w:t>
      </w:r>
    </w:p>
    <w:p w14:paraId="599474BB" w14:textId="0AFE3595" w:rsidR="00C95BCE" w:rsidRDefault="00C95BCE" w:rsidP="002B4222">
      <w:pPr>
        <w:numPr>
          <w:ilvl w:val="0"/>
          <w:numId w:val="55"/>
        </w:numPr>
        <w:tabs>
          <w:tab w:val="left" w:pos="312"/>
        </w:tabs>
        <w:rPr>
          <w:rFonts w:ascii="Book Antiqua" w:hAnsi="Book Antiqua" w:cs="Book Antiqua"/>
          <w:bCs/>
        </w:rPr>
      </w:pPr>
      <w:r>
        <w:rPr>
          <w:rFonts w:ascii="Book Antiqua" w:hAnsi="Book Antiqua" w:cs="Book Antiqua"/>
          <w:bCs/>
        </w:rPr>
        <w:t>App Connect will send the valid request to Bank Core Banking System via Stored procedure.</w:t>
      </w:r>
    </w:p>
    <w:p w14:paraId="2F4F2198" w14:textId="715A4203" w:rsidR="00C95BCE" w:rsidRDefault="00C95BCE" w:rsidP="002B4222">
      <w:pPr>
        <w:numPr>
          <w:ilvl w:val="0"/>
          <w:numId w:val="55"/>
        </w:numPr>
        <w:tabs>
          <w:tab w:val="left" w:pos="312"/>
        </w:tabs>
        <w:rPr>
          <w:rFonts w:ascii="Book Antiqua" w:hAnsi="Book Antiqua" w:cs="Book Antiqua"/>
          <w:bCs/>
        </w:rPr>
      </w:pPr>
      <w:r>
        <w:rPr>
          <w:rFonts w:ascii="Book Antiqua" w:hAnsi="Book Antiqua" w:cs="Book Antiqua"/>
          <w:bCs/>
        </w:rPr>
        <w:t xml:space="preserve"> Core Banking System will Respond bank to App connect with valid response Via Stored procedure.</w:t>
      </w:r>
    </w:p>
    <w:p w14:paraId="09C8A122" w14:textId="77777777" w:rsidR="00C95BCE" w:rsidRDefault="00C95BCE" w:rsidP="002B4222">
      <w:pPr>
        <w:numPr>
          <w:ilvl w:val="0"/>
          <w:numId w:val="55"/>
        </w:numPr>
        <w:tabs>
          <w:tab w:val="left" w:pos="312"/>
        </w:tabs>
        <w:rPr>
          <w:rFonts w:ascii="Book Antiqua" w:hAnsi="Book Antiqua" w:cs="Book Antiqua"/>
          <w:bCs/>
        </w:rPr>
      </w:pPr>
      <w:r>
        <w:rPr>
          <w:rFonts w:ascii="Book Antiqua" w:hAnsi="Book Antiqua" w:cs="Book Antiqua"/>
          <w:bCs/>
        </w:rPr>
        <w:t>App Connect will send response back to APIC with valid response Via SOAP Web-service call.</w:t>
      </w:r>
    </w:p>
    <w:p w14:paraId="70DA51D1" w14:textId="7A76A76A" w:rsidR="00C95BCE" w:rsidRDefault="00C95BCE" w:rsidP="002B4222">
      <w:pPr>
        <w:numPr>
          <w:ilvl w:val="0"/>
          <w:numId w:val="55"/>
        </w:numPr>
        <w:tabs>
          <w:tab w:val="left" w:pos="312"/>
        </w:tabs>
        <w:rPr>
          <w:rFonts w:ascii="Book Antiqua" w:hAnsi="Book Antiqua" w:cs="Book Antiqua"/>
          <w:bCs/>
        </w:rPr>
      </w:pPr>
      <w:r>
        <w:rPr>
          <w:rFonts w:ascii="Book Antiqua" w:hAnsi="Book Antiqua" w:cs="Book Antiqua"/>
          <w:bCs/>
        </w:rPr>
        <w:t xml:space="preserve">APIC will send response </w:t>
      </w:r>
      <w:r w:rsidR="00E23FE1">
        <w:rPr>
          <w:rFonts w:ascii="Book Antiqua" w:hAnsi="Book Antiqua" w:cs="Book Antiqua"/>
          <w:bCs/>
        </w:rPr>
        <w:t xml:space="preserve">back to Bank World App via </w:t>
      </w:r>
      <w:r>
        <w:rPr>
          <w:rFonts w:ascii="Book Antiqua" w:hAnsi="Book Antiqua" w:cs="Book Antiqua"/>
          <w:bCs/>
        </w:rPr>
        <w:t>REST Web-service call.</w:t>
      </w:r>
    </w:p>
    <w:p w14:paraId="0281AF2C" w14:textId="77777777" w:rsidR="00C95BCE" w:rsidRDefault="00C95BCE" w:rsidP="002B4222">
      <w:pPr>
        <w:numPr>
          <w:ilvl w:val="0"/>
          <w:numId w:val="55"/>
        </w:numPr>
        <w:tabs>
          <w:tab w:val="left" w:pos="312"/>
        </w:tabs>
        <w:rPr>
          <w:rFonts w:ascii="Book Antiqua" w:hAnsi="Book Antiqua" w:cs="Book Antiqua"/>
          <w:bCs/>
        </w:rPr>
      </w:pPr>
      <w:r>
        <w:rPr>
          <w:rFonts w:ascii="Book Antiqua" w:hAnsi="Book Antiqua" w:cs="Book Antiqua"/>
          <w:bCs/>
        </w:rPr>
        <w:t>Bank World App will send response back to the End User.</w:t>
      </w:r>
    </w:p>
    <w:p w14:paraId="69A073F0" w14:textId="77777777" w:rsidR="00C95BCE" w:rsidRDefault="00C95BCE">
      <w:pPr>
        <w:tabs>
          <w:tab w:val="left" w:pos="312"/>
        </w:tabs>
        <w:rPr>
          <w:rFonts w:ascii="Book Antiqua" w:eastAsiaTheme="majorEastAsia" w:hAnsi="Book Antiqua" w:cs="Book Antiqua"/>
          <w:color w:val="1F4E79" w:themeColor="accent1" w:themeShade="80"/>
          <w:sz w:val="24"/>
          <w:szCs w:val="24"/>
        </w:rPr>
      </w:pPr>
    </w:p>
    <w:p w14:paraId="20DC3FA4" w14:textId="77777777" w:rsidR="009E74D0" w:rsidRDefault="00237A1A">
      <w:pPr>
        <w:pStyle w:val="Heading3"/>
        <w:numPr>
          <w:ilvl w:val="0"/>
          <w:numId w:val="3"/>
        </w:numPr>
        <w:rPr>
          <w:rFonts w:ascii="Book Antiqua" w:hAnsi="Book Antiqua" w:cs="Book Antiqua"/>
          <w:b/>
          <w:bCs/>
        </w:rPr>
      </w:pPr>
      <w:bookmarkStart w:id="7" w:name="_Toc54969343"/>
      <w:r>
        <w:rPr>
          <w:rFonts w:ascii="Book Antiqua" w:hAnsi="Book Antiqua" w:cs="Book Antiqua"/>
          <w:b/>
          <w:bCs/>
        </w:rPr>
        <w:t>Wallet to Bank Transfer</w:t>
      </w:r>
      <w:bookmarkEnd w:id="7"/>
    </w:p>
    <w:p w14:paraId="3C822F00" w14:textId="77777777" w:rsidR="009E74D0" w:rsidRDefault="00237A1A">
      <w:pPr>
        <w:rPr>
          <w:rFonts w:ascii="Book Antiqua" w:hAnsi="Book Antiqua" w:cs="Book Antiqua"/>
          <w:b/>
          <w:bCs/>
        </w:rPr>
      </w:pPr>
      <w:r>
        <w:rPr>
          <w:rFonts w:ascii="Book Antiqua" w:hAnsi="Book Antiqua" w:cs="Book Antiqua"/>
          <w:b/>
          <w:bCs/>
        </w:rPr>
        <w:t xml:space="preserve">Note: Below sequence Diagram represents service </w:t>
      </w:r>
    </w:p>
    <w:p w14:paraId="05AD34A7" w14:textId="77777777" w:rsidR="00F226A9" w:rsidRPr="00307ED0" w:rsidRDefault="00F226A9">
      <w:pPr>
        <w:rPr>
          <w:rFonts w:ascii="Book Antiqua" w:hAnsi="Book Antiqua" w:cs="Book Antiqua"/>
          <w:color w:val="FF0000"/>
        </w:rPr>
      </w:pPr>
    </w:p>
    <w:p w14:paraId="60C9AB41" w14:textId="54B03BC4" w:rsidR="009E74D0" w:rsidRDefault="001E52D3">
      <w:pPr>
        <w:rPr>
          <w:rFonts w:ascii="Book Antiqua" w:hAnsi="Book Antiqua" w:cs="Book Antiqua"/>
          <w:b/>
        </w:rPr>
      </w:pPr>
      <w:r>
        <w:rPr>
          <w:noProof/>
        </w:rPr>
        <w:drawing>
          <wp:inline distT="0" distB="0" distL="0" distR="0" wp14:anchorId="07F1BED3" wp14:editId="6032585A">
            <wp:extent cx="531495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2581275"/>
                    </a:xfrm>
                    <a:prstGeom prst="rect">
                      <a:avLst/>
                    </a:prstGeom>
                  </pic:spPr>
                </pic:pic>
              </a:graphicData>
            </a:graphic>
          </wp:inline>
        </w:drawing>
      </w:r>
    </w:p>
    <w:p w14:paraId="33BBCC7B" w14:textId="77777777" w:rsidR="009E74D0" w:rsidRDefault="009E74D0">
      <w:pPr>
        <w:rPr>
          <w:rFonts w:ascii="Book Antiqua" w:hAnsi="Book Antiqua" w:cs="Book Antiqua"/>
          <w:b/>
        </w:rPr>
      </w:pPr>
    </w:p>
    <w:p w14:paraId="46A06BCA" w14:textId="77777777" w:rsidR="009E74D0" w:rsidRDefault="00237A1A">
      <w:pPr>
        <w:ind w:left="425"/>
        <w:rPr>
          <w:rFonts w:ascii="Book Antiqua" w:hAnsi="Book Antiqua" w:cs="Book Antiqua"/>
          <w:bCs/>
        </w:rPr>
      </w:pPr>
      <w:r>
        <w:rPr>
          <w:rFonts w:ascii="Book Antiqua" w:hAnsi="Book Antiqua" w:cs="Book Antiqua"/>
          <w:b/>
        </w:rPr>
        <w:t>Sequence of steps:</w:t>
      </w:r>
    </w:p>
    <w:p w14:paraId="13540DCF" w14:textId="77777777" w:rsidR="009E74D0" w:rsidRDefault="00237A1A" w:rsidP="00CE348A">
      <w:pPr>
        <w:numPr>
          <w:ilvl w:val="0"/>
          <w:numId w:val="5"/>
        </w:numPr>
        <w:tabs>
          <w:tab w:val="clear" w:pos="425"/>
        </w:tabs>
        <w:rPr>
          <w:rFonts w:ascii="Book Antiqua" w:hAnsi="Book Antiqua" w:cs="Book Antiqua"/>
          <w:bCs/>
        </w:rPr>
      </w:pPr>
      <w:r>
        <w:rPr>
          <w:rFonts w:ascii="Book Antiqua" w:hAnsi="Book Antiqua" w:cs="Book Antiqua"/>
          <w:bCs/>
        </w:rPr>
        <w:lastRenderedPageBreak/>
        <w:t>User Initiate the request to Bank World App.</w:t>
      </w:r>
    </w:p>
    <w:p w14:paraId="1AA2877B" w14:textId="02EFC4A2" w:rsidR="009E74D0" w:rsidRDefault="00237A1A" w:rsidP="00CE348A">
      <w:pPr>
        <w:numPr>
          <w:ilvl w:val="0"/>
          <w:numId w:val="5"/>
        </w:numPr>
        <w:tabs>
          <w:tab w:val="clear" w:pos="425"/>
        </w:tabs>
        <w:rPr>
          <w:rFonts w:ascii="Book Antiqua" w:hAnsi="Book Antiqua" w:cs="Book Antiqua"/>
          <w:bCs/>
        </w:rPr>
      </w:pPr>
      <w:r>
        <w:rPr>
          <w:rFonts w:ascii="Book Antiqua" w:hAnsi="Book Antiqua" w:cs="Book Antiqua"/>
          <w:bCs/>
        </w:rPr>
        <w:t xml:space="preserve">Bank World App sent the user request to Fettan DB to debit the user wallet and </w:t>
      </w:r>
      <w:r w:rsidR="00C16710">
        <w:rPr>
          <w:rFonts w:ascii="Book Antiqua" w:hAnsi="Book Antiqua" w:cs="Book Antiqua"/>
          <w:bCs/>
        </w:rPr>
        <w:t>credit the</w:t>
      </w:r>
      <w:r w:rsidR="00127586">
        <w:rPr>
          <w:rFonts w:ascii="Book Antiqua" w:hAnsi="Book Antiqua" w:cs="Book Antiqua"/>
          <w:bCs/>
        </w:rPr>
        <w:t xml:space="preserve"> GL </w:t>
      </w:r>
      <w:r>
        <w:rPr>
          <w:rFonts w:ascii="Book Antiqua" w:hAnsi="Book Antiqua" w:cs="Book Antiqua"/>
          <w:bCs/>
        </w:rPr>
        <w:t>wallet.</w:t>
      </w:r>
    </w:p>
    <w:p w14:paraId="683445E2" w14:textId="77777777" w:rsidR="009E74D0" w:rsidRDefault="00237A1A" w:rsidP="00CE348A">
      <w:pPr>
        <w:numPr>
          <w:ilvl w:val="0"/>
          <w:numId w:val="5"/>
        </w:numPr>
        <w:tabs>
          <w:tab w:val="clear" w:pos="425"/>
        </w:tabs>
        <w:rPr>
          <w:rFonts w:ascii="Book Antiqua" w:hAnsi="Book Antiqua" w:cs="Book Antiqua"/>
          <w:bCs/>
        </w:rPr>
      </w:pPr>
      <w:r>
        <w:rPr>
          <w:rFonts w:ascii="Book Antiqua" w:hAnsi="Book Antiqua" w:cs="Book Antiqua"/>
          <w:bCs/>
        </w:rPr>
        <w:t xml:space="preserve">After successful debit and credit operation Fettan DB respond back to Bank World APP via </w:t>
      </w:r>
      <w:r>
        <w:rPr>
          <w:rFonts w:ascii="Book Antiqua" w:hAnsi="Book Antiqua" w:cs="Book Antiqua"/>
          <w:bCs/>
        </w:rPr>
        <w:tab/>
        <w:t>Database Stored procedure.</w:t>
      </w:r>
    </w:p>
    <w:p w14:paraId="3869E4E4" w14:textId="72AF5363" w:rsidR="009E74D0" w:rsidRDefault="00237A1A" w:rsidP="00CE348A">
      <w:pPr>
        <w:numPr>
          <w:ilvl w:val="0"/>
          <w:numId w:val="5"/>
        </w:numPr>
        <w:tabs>
          <w:tab w:val="clear" w:pos="425"/>
        </w:tabs>
        <w:rPr>
          <w:rFonts w:ascii="Book Antiqua" w:hAnsi="Book Antiqua" w:cs="Book Antiqua"/>
          <w:bCs/>
        </w:rPr>
      </w:pPr>
      <w:r>
        <w:rPr>
          <w:rFonts w:ascii="Book Antiqua" w:hAnsi="Book Antiqua" w:cs="Book Antiqua"/>
          <w:bCs/>
        </w:rPr>
        <w:t>Bank world App will initiat</w:t>
      </w:r>
      <w:r w:rsidR="00E91A52">
        <w:rPr>
          <w:rFonts w:ascii="Book Antiqua" w:hAnsi="Book Antiqua" w:cs="Book Antiqua"/>
          <w:bCs/>
        </w:rPr>
        <w:t>e Account credit request to APIC</w:t>
      </w:r>
      <w:r w:rsidR="00951CC4">
        <w:rPr>
          <w:rFonts w:ascii="Book Antiqua" w:hAnsi="Book Antiqua" w:cs="Book Antiqua"/>
          <w:bCs/>
        </w:rPr>
        <w:t xml:space="preserve"> via REST</w:t>
      </w:r>
      <w:r>
        <w:rPr>
          <w:rFonts w:ascii="Book Antiqua" w:hAnsi="Book Antiqua" w:cs="Book Antiqua"/>
          <w:bCs/>
        </w:rPr>
        <w:t xml:space="preserve"> web-service call.</w:t>
      </w:r>
    </w:p>
    <w:p w14:paraId="417A2D6D" w14:textId="50E5A9EE" w:rsidR="00E91A52" w:rsidRDefault="00E91A52" w:rsidP="00CE348A">
      <w:pPr>
        <w:numPr>
          <w:ilvl w:val="0"/>
          <w:numId w:val="5"/>
        </w:numPr>
        <w:tabs>
          <w:tab w:val="clear" w:pos="425"/>
        </w:tabs>
        <w:rPr>
          <w:rFonts w:ascii="Book Antiqua" w:hAnsi="Book Antiqua" w:cs="Book Antiqua"/>
          <w:bCs/>
        </w:rPr>
      </w:pPr>
      <w:r>
        <w:rPr>
          <w:rFonts w:ascii="Book Antiqua" w:hAnsi="Book Antiqua" w:cs="Book Antiqua"/>
          <w:bCs/>
        </w:rPr>
        <w:t>APIC will send the same request to APP Connect via SOAP web-service call.</w:t>
      </w:r>
    </w:p>
    <w:p w14:paraId="517EC6FC" w14:textId="77777777" w:rsidR="009E74D0" w:rsidRDefault="00237A1A" w:rsidP="00CE348A">
      <w:pPr>
        <w:numPr>
          <w:ilvl w:val="0"/>
          <w:numId w:val="5"/>
        </w:numPr>
        <w:tabs>
          <w:tab w:val="clear" w:pos="425"/>
        </w:tabs>
        <w:rPr>
          <w:rFonts w:ascii="Book Antiqua" w:hAnsi="Book Antiqua" w:cs="Book Antiqua"/>
          <w:bCs/>
        </w:rPr>
      </w:pPr>
      <w:r>
        <w:rPr>
          <w:rFonts w:ascii="Book Antiqua" w:hAnsi="Book Antiqua" w:cs="Book Antiqua"/>
          <w:bCs/>
        </w:rPr>
        <w:t>App connect will send the request to Core banking system via SOAP web-service call.</w:t>
      </w:r>
    </w:p>
    <w:p w14:paraId="07A48851" w14:textId="77777777" w:rsidR="009E74D0" w:rsidRDefault="00237A1A" w:rsidP="00CE348A">
      <w:pPr>
        <w:numPr>
          <w:ilvl w:val="0"/>
          <w:numId w:val="5"/>
        </w:numPr>
        <w:tabs>
          <w:tab w:val="clear" w:pos="425"/>
        </w:tabs>
        <w:rPr>
          <w:rFonts w:ascii="Book Antiqua" w:hAnsi="Book Antiqua" w:cs="Book Antiqua"/>
          <w:bCs/>
        </w:rPr>
      </w:pPr>
      <w:r>
        <w:rPr>
          <w:rFonts w:ascii="Book Antiqua" w:hAnsi="Book Antiqua" w:cs="Book Antiqua"/>
          <w:bCs/>
        </w:rPr>
        <w:t>Core Banking System will credit the customer account and debit the bank pool account and send the response to App Connect via SOAP web-service call.</w:t>
      </w:r>
    </w:p>
    <w:p w14:paraId="4E0E4BF0" w14:textId="01E3B6A3" w:rsidR="009E74D0" w:rsidRDefault="00237A1A" w:rsidP="00CE348A">
      <w:pPr>
        <w:numPr>
          <w:ilvl w:val="0"/>
          <w:numId w:val="5"/>
        </w:numPr>
        <w:tabs>
          <w:tab w:val="clear" w:pos="425"/>
        </w:tabs>
        <w:rPr>
          <w:rFonts w:ascii="Book Antiqua" w:hAnsi="Book Antiqua" w:cs="Book Antiqua"/>
          <w:bCs/>
        </w:rPr>
      </w:pPr>
      <w:r>
        <w:rPr>
          <w:rFonts w:ascii="Book Antiqua" w:hAnsi="Book Antiqua" w:cs="Book Antiqua"/>
          <w:bCs/>
        </w:rPr>
        <w:t>App Connect will send response to</w:t>
      </w:r>
      <w:r w:rsidR="00E91A52">
        <w:rPr>
          <w:rFonts w:ascii="Book Antiqua" w:hAnsi="Book Antiqua" w:cs="Book Antiqua"/>
          <w:bCs/>
        </w:rPr>
        <w:t xml:space="preserve"> APIC</w:t>
      </w:r>
      <w:r>
        <w:rPr>
          <w:rFonts w:ascii="Book Antiqua" w:hAnsi="Book Antiqua" w:cs="Book Antiqua"/>
          <w:bCs/>
        </w:rPr>
        <w:t xml:space="preserve"> via SOAP web-service call.</w:t>
      </w:r>
    </w:p>
    <w:p w14:paraId="17E23F38" w14:textId="0BA38D0C" w:rsidR="00E91A52" w:rsidRDefault="00E91A52" w:rsidP="00CE348A">
      <w:pPr>
        <w:numPr>
          <w:ilvl w:val="0"/>
          <w:numId w:val="5"/>
        </w:numPr>
        <w:tabs>
          <w:tab w:val="clear" w:pos="425"/>
        </w:tabs>
        <w:rPr>
          <w:rFonts w:ascii="Book Antiqua" w:hAnsi="Book Antiqua" w:cs="Book Antiqua"/>
          <w:bCs/>
        </w:rPr>
      </w:pPr>
      <w:r>
        <w:rPr>
          <w:rFonts w:ascii="Book Antiqua" w:hAnsi="Book Antiqua" w:cs="Book Antiqua"/>
          <w:bCs/>
        </w:rPr>
        <w:t>After receiving successful response from APP Connect the same will send to</w:t>
      </w:r>
      <w:r w:rsidR="00951CC4">
        <w:rPr>
          <w:rFonts w:ascii="Book Antiqua" w:hAnsi="Book Antiqua" w:cs="Book Antiqua"/>
          <w:bCs/>
        </w:rPr>
        <w:t xml:space="preserve"> Bank</w:t>
      </w:r>
      <w:r>
        <w:rPr>
          <w:rFonts w:ascii="Book Antiqua" w:hAnsi="Book Antiqua" w:cs="Book Antiqua"/>
          <w:bCs/>
        </w:rPr>
        <w:t xml:space="preserve"> </w:t>
      </w:r>
      <w:r w:rsidR="00B9613C">
        <w:rPr>
          <w:rFonts w:ascii="Book Antiqua" w:hAnsi="Book Antiqua" w:cs="Book Antiqua"/>
          <w:bCs/>
        </w:rPr>
        <w:t>World App</w:t>
      </w:r>
      <w:r w:rsidR="00951CC4">
        <w:rPr>
          <w:rFonts w:ascii="Book Antiqua" w:hAnsi="Book Antiqua" w:cs="Book Antiqua"/>
          <w:bCs/>
        </w:rPr>
        <w:t xml:space="preserve"> via </w:t>
      </w:r>
      <w:r>
        <w:rPr>
          <w:rFonts w:ascii="Book Antiqua" w:hAnsi="Book Antiqua" w:cs="Book Antiqua"/>
          <w:bCs/>
        </w:rPr>
        <w:t>REST web-service call.</w:t>
      </w:r>
    </w:p>
    <w:p w14:paraId="3E9B0500" w14:textId="4EFEAF0B" w:rsidR="002D2063" w:rsidRPr="00EA6AB6" w:rsidRDefault="00237A1A" w:rsidP="00CE348A">
      <w:pPr>
        <w:numPr>
          <w:ilvl w:val="0"/>
          <w:numId w:val="5"/>
        </w:numPr>
        <w:tabs>
          <w:tab w:val="clear" w:pos="425"/>
        </w:tabs>
        <w:rPr>
          <w:rFonts w:ascii="Book Antiqua" w:hAnsi="Book Antiqua" w:cs="Book Antiqua"/>
          <w:bCs/>
        </w:rPr>
      </w:pPr>
      <w:r w:rsidRPr="00EA6AB6">
        <w:rPr>
          <w:rFonts w:ascii="Book Antiqua" w:hAnsi="Book Antiqua" w:cs="Book Antiqua"/>
          <w:bCs/>
        </w:rPr>
        <w:t>Bank World App will send final response to User.</w:t>
      </w:r>
    </w:p>
    <w:p w14:paraId="3D26D384" w14:textId="77777777" w:rsidR="002D2063" w:rsidRDefault="002D2063" w:rsidP="002D2063">
      <w:pPr>
        <w:tabs>
          <w:tab w:val="left" w:pos="425"/>
        </w:tabs>
        <w:ind w:left="425"/>
        <w:rPr>
          <w:rFonts w:ascii="Book Antiqua" w:hAnsi="Book Antiqua" w:cs="Book Antiqua"/>
          <w:bCs/>
        </w:rPr>
      </w:pPr>
    </w:p>
    <w:p w14:paraId="3587996D" w14:textId="77777777" w:rsidR="002D2063" w:rsidRDefault="002D2063" w:rsidP="002D2063">
      <w:pPr>
        <w:tabs>
          <w:tab w:val="left" w:pos="425"/>
        </w:tabs>
        <w:ind w:left="425"/>
        <w:rPr>
          <w:rFonts w:ascii="Book Antiqua" w:hAnsi="Book Antiqua" w:cs="Book Antiqua"/>
          <w:bCs/>
        </w:rPr>
      </w:pPr>
    </w:p>
    <w:p w14:paraId="2E15C9E8" w14:textId="77777777" w:rsidR="002D2063" w:rsidRDefault="002D2063" w:rsidP="002D2063">
      <w:pPr>
        <w:tabs>
          <w:tab w:val="left" w:pos="425"/>
        </w:tabs>
        <w:ind w:left="425"/>
        <w:rPr>
          <w:rFonts w:ascii="Book Antiqua" w:hAnsi="Book Antiqua" w:cs="Book Antiqua"/>
          <w:bCs/>
        </w:rPr>
      </w:pPr>
    </w:p>
    <w:p w14:paraId="08A97439" w14:textId="77777777" w:rsidR="009E74D0" w:rsidRDefault="00237A1A">
      <w:pPr>
        <w:pStyle w:val="Heading3"/>
        <w:numPr>
          <w:ilvl w:val="0"/>
          <w:numId w:val="3"/>
        </w:numPr>
        <w:rPr>
          <w:rFonts w:ascii="Book Antiqua" w:hAnsi="Book Antiqua" w:cs="Book Antiqua"/>
          <w:b/>
          <w:bCs/>
        </w:rPr>
      </w:pPr>
      <w:bookmarkStart w:id="8" w:name="_Toc54969344"/>
      <w:r>
        <w:rPr>
          <w:rFonts w:ascii="Book Antiqua" w:hAnsi="Book Antiqua" w:cs="Book Antiqua"/>
          <w:b/>
          <w:bCs/>
        </w:rPr>
        <w:t>Bank to Wallet Transfer</w:t>
      </w:r>
      <w:bookmarkEnd w:id="8"/>
    </w:p>
    <w:p w14:paraId="34414E95" w14:textId="09E86C47" w:rsidR="009E74D0" w:rsidRPr="006430BE" w:rsidRDefault="00237A1A">
      <w:pPr>
        <w:rPr>
          <w:rFonts w:ascii="Book Antiqua" w:hAnsi="Book Antiqua" w:cs="Book Antiqua"/>
          <w:b/>
          <w:bCs/>
        </w:rPr>
      </w:pPr>
      <w:r>
        <w:rPr>
          <w:rFonts w:ascii="Book Antiqua" w:hAnsi="Book Antiqua" w:cs="Book Antiqua"/>
          <w:b/>
          <w:bCs/>
        </w:rPr>
        <w:t xml:space="preserve">Note: Below sequence Diagram represents service </w:t>
      </w:r>
    </w:p>
    <w:p w14:paraId="487077AE" w14:textId="4ED563B2" w:rsidR="009E74D0" w:rsidRDefault="00CE2F68">
      <w:pPr>
        <w:rPr>
          <w:rFonts w:ascii="Book Antiqua" w:hAnsi="Book Antiqua" w:cs="Book Antiqua"/>
          <w:b/>
        </w:rPr>
      </w:pPr>
      <w:r>
        <w:rPr>
          <w:noProof/>
        </w:rPr>
        <w:drawing>
          <wp:inline distT="0" distB="0" distL="0" distR="0" wp14:anchorId="6B5E7CD4" wp14:editId="08368396">
            <wp:extent cx="5943600" cy="2084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2FAE1AF0" w14:textId="77777777" w:rsidR="00675CCB" w:rsidRDefault="00675CCB">
      <w:pPr>
        <w:rPr>
          <w:rFonts w:ascii="Book Antiqua" w:hAnsi="Book Antiqua" w:cs="Book Antiqua"/>
          <w:b/>
        </w:rPr>
      </w:pPr>
    </w:p>
    <w:p w14:paraId="1DAC27FA" w14:textId="77777777" w:rsidR="009E74D0" w:rsidRDefault="00237A1A">
      <w:pPr>
        <w:ind w:left="425"/>
        <w:rPr>
          <w:rFonts w:ascii="Book Antiqua" w:hAnsi="Book Antiqua" w:cs="Book Antiqua"/>
          <w:bCs/>
        </w:rPr>
      </w:pPr>
      <w:r>
        <w:rPr>
          <w:rFonts w:ascii="Book Antiqua" w:hAnsi="Book Antiqua" w:cs="Book Antiqua"/>
          <w:b/>
        </w:rPr>
        <w:lastRenderedPageBreak/>
        <w:t>Sequence of steps:</w:t>
      </w:r>
    </w:p>
    <w:p w14:paraId="70866C85" w14:textId="77777777" w:rsidR="009E74D0" w:rsidRDefault="00237A1A" w:rsidP="002B4222">
      <w:pPr>
        <w:numPr>
          <w:ilvl w:val="0"/>
          <w:numId w:val="53"/>
        </w:numPr>
        <w:rPr>
          <w:rFonts w:ascii="Book Antiqua" w:hAnsi="Book Antiqua" w:cs="Book Antiqua"/>
          <w:bCs/>
        </w:rPr>
      </w:pPr>
      <w:r>
        <w:rPr>
          <w:rFonts w:ascii="Book Antiqua" w:hAnsi="Book Antiqua" w:cs="Book Antiqua"/>
          <w:bCs/>
        </w:rPr>
        <w:t>User Initiate the request to Bank World App.</w:t>
      </w:r>
    </w:p>
    <w:p w14:paraId="6FFE2E30" w14:textId="67A5F786" w:rsidR="009E74D0" w:rsidRDefault="00237A1A" w:rsidP="002B4222">
      <w:pPr>
        <w:numPr>
          <w:ilvl w:val="0"/>
          <w:numId w:val="53"/>
        </w:numPr>
        <w:rPr>
          <w:rFonts w:ascii="Book Antiqua" w:hAnsi="Book Antiqua" w:cs="Book Antiqua"/>
          <w:bCs/>
        </w:rPr>
      </w:pPr>
      <w:r>
        <w:rPr>
          <w:rFonts w:ascii="Book Antiqua" w:hAnsi="Book Antiqua" w:cs="Book Antiqua"/>
          <w:bCs/>
        </w:rPr>
        <w:t>Bank World App sent the user request to APIC debit the user Account and</w:t>
      </w:r>
      <w:r w:rsidR="00F575E0">
        <w:rPr>
          <w:rFonts w:ascii="Book Antiqua" w:hAnsi="Book Antiqua" w:cs="Book Antiqua"/>
          <w:bCs/>
        </w:rPr>
        <w:t xml:space="preserve"> credit the GL Account via </w:t>
      </w:r>
      <w:r>
        <w:rPr>
          <w:rFonts w:ascii="Book Antiqua" w:hAnsi="Book Antiqua" w:cs="Book Antiqua"/>
          <w:bCs/>
        </w:rPr>
        <w:t>REST web-service call.</w:t>
      </w:r>
    </w:p>
    <w:p w14:paraId="053EDBA8" w14:textId="77777777" w:rsidR="009E74D0" w:rsidRDefault="00237A1A" w:rsidP="002B4222">
      <w:pPr>
        <w:numPr>
          <w:ilvl w:val="0"/>
          <w:numId w:val="53"/>
        </w:numPr>
        <w:rPr>
          <w:rFonts w:ascii="Book Antiqua" w:hAnsi="Book Antiqua" w:cs="Book Antiqua"/>
          <w:bCs/>
        </w:rPr>
      </w:pPr>
      <w:r>
        <w:rPr>
          <w:rFonts w:ascii="Book Antiqua" w:hAnsi="Book Antiqua" w:cs="Book Antiqua"/>
          <w:bCs/>
        </w:rPr>
        <w:t>APIC will pass the request to App Connect via Soap Web-service call.</w:t>
      </w:r>
    </w:p>
    <w:p w14:paraId="577D6504" w14:textId="77777777" w:rsidR="009E74D0" w:rsidRDefault="00237A1A" w:rsidP="002B4222">
      <w:pPr>
        <w:numPr>
          <w:ilvl w:val="0"/>
          <w:numId w:val="53"/>
        </w:numPr>
        <w:rPr>
          <w:rFonts w:ascii="Book Antiqua" w:hAnsi="Book Antiqua" w:cs="Book Antiqua"/>
          <w:bCs/>
        </w:rPr>
      </w:pPr>
      <w:r>
        <w:rPr>
          <w:rFonts w:ascii="Book Antiqua" w:hAnsi="Book Antiqua" w:cs="Book Antiqua"/>
          <w:bCs/>
        </w:rPr>
        <w:t>App connect will send the request to Core banking system Via Soap Web-service call.</w:t>
      </w:r>
    </w:p>
    <w:p w14:paraId="00993202" w14:textId="77777777" w:rsidR="009E74D0" w:rsidRDefault="00237A1A" w:rsidP="002B4222">
      <w:pPr>
        <w:numPr>
          <w:ilvl w:val="0"/>
          <w:numId w:val="53"/>
        </w:numPr>
        <w:rPr>
          <w:rFonts w:ascii="Book Antiqua" w:hAnsi="Book Antiqua" w:cs="Book Antiqua"/>
          <w:bCs/>
        </w:rPr>
      </w:pPr>
      <w:r>
        <w:rPr>
          <w:rFonts w:ascii="Book Antiqua" w:hAnsi="Book Antiqua" w:cs="Book Antiqua"/>
          <w:bCs/>
        </w:rPr>
        <w:t>Once Core banking system receive the request will debit the customer bank account and credit the GL Account and send the response back to App connect.</w:t>
      </w:r>
    </w:p>
    <w:p w14:paraId="10202B41" w14:textId="77777777" w:rsidR="009E74D0" w:rsidRDefault="00237A1A" w:rsidP="002B4222">
      <w:pPr>
        <w:numPr>
          <w:ilvl w:val="0"/>
          <w:numId w:val="53"/>
        </w:numPr>
        <w:rPr>
          <w:rFonts w:ascii="Book Antiqua" w:hAnsi="Book Antiqua" w:cs="Book Antiqua"/>
          <w:bCs/>
        </w:rPr>
      </w:pPr>
      <w:r>
        <w:rPr>
          <w:rFonts w:ascii="Book Antiqua" w:hAnsi="Book Antiqua" w:cs="Book Antiqua"/>
          <w:bCs/>
        </w:rPr>
        <w:t>App connect will send the response bank to APIC via SOAP web-service call.</w:t>
      </w:r>
    </w:p>
    <w:p w14:paraId="3D281CC1" w14:textId="4595F4EE" w:rsidR="009E74D0" w:rsidRDefault="00237A1A" w:rsidP="002B4222">
      <w:pPr>
        <w:numPr>
          <w:ilvl w:val="0"/>
          <w:numId w:val="53"/>
        </w:numPr>
        <w:rPr>
          <w:rFonts w:ascii="Book Antiqua" w:hAnsi="Book Antiqua" w:cs="Book Antiqua"/>
          <w:bCs/>
        </w:rPr>
      </w:pPr>
      <w:r>
        <w:rPr>
          <w:rFonts w:ascii="Book Antiqua" w:hAnsi="Book Antiqua" w:cs="Book Antiqua"/>
          <w:bCs/>
        </w:rPr>
        <w:t xml:space="preserve">After receiving successful response from APP Connect the same will </w:t>
      </w:r>
      <w:r w:rsidR="00CE2F68">
        <w:rPr>
          <w:rFonts w:ascii="Book Antiqua" w:hAnsi="Book Antiqua" w:cs="Book Antiqua"/>
          <w:bCs/>
        </w:rPr>
        <w:t>send to</w:t>
      </w:r>
      <w:r w:rsidR="00F575E0">
        <w:rPr>
          <w:rFonts w:ascii="Book Antiqua" w:hAnsi="Book Antiqua" w:cs="Book Antiqua"/>
          <w:bCs/>
        </w:rPr>
        <w:t xml:space="preserve"> World Bank App via </w:t>
      </w:r>
      <w:r>
        <w:rPr>
          <w:rFonts w:ascii="Book Antiqua" w:hAnsi="Book Antiqua" w:cs="Book Antiqua"/>
          <w:bCs/>
        </w:rPr>
        <w:t>REST web-service call.</w:t>
      </w:r>
    </w:p>
    <w:p w14:paraId="46E3E9AC" w14:textId="77777777" w:rsidR="009E74D0" w:rsidRDefault="00237A1A" w:rsidP="002B4222">
      <w:pPr>
        <w:numPr>
          <w:ilvl w:val="0"/>
          <w:numId w:val="53"/>
        </w:numPr>
        <w:rPr>
          <w:rFonts w:ascii="Book Antiqua" w:hAnsi="Book Antiqua" w:cs="Book Antiqua"/>
          <w:bCs/>
        </w:rPr>
      </w:pPr>
      <w:r>
        <w:rPr>
          <w:rFonts w:ascii="Book Antiqua" w:hAnsi="Book Antiqua" w:cs="Book Antiqua"/>
          <w:bCs/>
        </w:rPr>
        <w:t>Bank world App will send request to Fettan DB to credit the customer wallet Via Database stored procedure.</w:t>
      </w:r>
    </w:p>
    <w:p w14:paraId="30884DA4" w14:textId="72293F0D" w:rsidR="009E74D0" w:rsidRDefault="00237A1A" w:rsidP="002B4222">
      <w:pPr>
        <w:numPr>
          <w:ilvl w:val="0"/>
          <w:numId w:val="53"/>
        </w:numPr>
        <w:rPr>
          <w:rFonts w:ascii="Book Antiqua" w:hAnsi="Book Antiqua" w:cs="Book Antiqua"/>
          <w:bCs/>
        </w:rPr>
      </w:pPr>
      <w:r>
        <w:rPr>
          <w:rFonts w:ascii="Book Antiqua" w:hAnsi="Book Antiqua" w:cs="Book Antiqua"/>
          <w:bCs/>
        </w:rPr>
        <w:t xml:space="preserve">After receiving the request from Bank world App Fettan DB will credit the customer wallet and debit the GL wallet and send </w:t>
      </w:r>
      <w:r w:rsidR="00A05603">
        <w:rPr>
          <w:rFonts w:ascii="Book Antiqua" w:hAnsi="Book Antiqua" w:cs="Book Antiqua"/>
          <w:bCs/>
        </w:rPr>
        <w:t xml:space="preserve">the </w:t>
      </w:r>
      <w:r>
        <w:rPr>
          <w:rFonts w:ascii="Book Antiqua" w:hAnsi="Book Antiqua" w:cs="Book Antiqua"/>
          <w:bCs/>
        </w:rPr>
        <w:t>response back to Bank world App via Database stored procedure.</w:t>
      </w:r>
    </w:p>
    <w:p w14:paraId="78176477" w14:textId="77777777" w:rsidR="009E74D0" w:rsidRDefault="00237A1A" w:rsidP="002B4222">
      <w:pPr>
        <w:numPr>
          <w:ilvl w:val="0"/>
          <w:numId w:val="53"/>
        </w:numPr>
        <w:rPr>
          <w:rFonts w:ascii="Book Antiqua" w:hAnsi="Book Antiqua" w:cs="Book Antiqua"/>
          <w:bCs/>
        </w:rPr>
      </w:pPr>
      <w:r>
        <w:rPr>
          <w:rFonts w:ascii="Book Antiqua" w:hAnsi="Book Antiqua" w:cs="Book Antiqua"/>
          <w:bCs/>
        </w:rPr>
        <w:t>Bank World app will send the final response to user.</w:t>
      </w:r>
    </w:p>
    <w:p w14:paraId="4C34724C" w14:textId="77777777" w:rsidR="009E74D0" w:rsidRDefault="00237A1A">
      <w:pPr>
        <w:pStyle w:val="Heading3"/>
        <w:numPr>
          <w:ilvl w:val="0"/>
          <w:numId w:val="3"/>
        </w:numPr>
        <w:rPr>
          <w:rFonts w:ascii="Book Antiqua" w:hAnsi="Book Antiqua" w:cs="Book Antiqua"/>
          <w:b/>
          <w:bCs/>
        </w:rPr>
      </w:pPr>
      <w:bookmarkStart w:id="9" w:name="_Toc54969345"/>
      <w:r>
        <w:rPr>
          <w:rFonts w:ascii="Book Antiqua" w:hAnsi="Book Antiqua" w:cs="Book Antiqua"/>
          <w:b/>
          <w:bCs/>
        </w:rPr>
        <w:t>Internal Transfer [ETB to ETB other bank]</w:t>
      </w:r>
      <w:bookmarkEnd w:id="9"/>
    </w:p>
    <w:p w14:paraId="1311A98D" w14:textId="77777777" w:rsidR="00B143D2" w:rsidRDefault="00237A1A">
      <w:pPr>
        <w:rPr>
          <w:rFonts w:ascii="Book Antiqua" w:hAnsi="Book Antiqua" w:cs="Book Antiqua"/>
          <w:b/>
          <w:bCs/>
        </w:rPr>
      </w:pPr>
      <w:r>
        <w:rPr>
          <w:rFonts w:ascii="Book Antiqua" w:hAnsi="Book Antiqua" w:cs="Book Antiqua"/>
          <w:b/>
          <w:bCs/>
        </w:rPr>
        <w:t xml:space="preserve">Note: Below sequence Diagram represents service </w:t>
      </w:r>
      <w:r w:rsidR="002A646A">
        <w:rPr>
          <w:rFonts w:ascii="Book Antiqua" w:hAnsi="Book Antiqua" w:cs="Book Antiqua"/>
          <w:b/>
          <w:bCs/>
        </w:rPr>
        <w:t xml:space="preserve"> </w:t>
      </w:r>
    </w:p>
    <w:p w14:paraId="44791E86" w14:textId="6979B0F5" w:rsidR="009E74D0" w:rsidRDefault="0045432E">
      <w:pPr>
        <w:rPr>
          <w:rFonts w:ascii="Book Antiqua" w:hAnsi="Book Antiqua" w:cs="Book Antiqua"/>
          <w:b/>
          <w:bCs/>
        </w:rPr>
      </w:pPr>
      <w:r>
        <w:rPr>
          <w:noProof/>
        </w:rPr>
        <w:drawing>
          <wp:inline distT="0" distB="0" distL="0" distR="0" wp14:anchorId="7C86A255" wp14:editId="3018DEE0">
            <wp:extent cx="5943600" cy="22771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7110"/>
                    </a:xfrm>
                    <a:prstGeom prst="rect">
                      <a:avLst/>
                    </a:prstGeom>
                  </pic:spPr>
                </pic:pic>
              </a:graphicData>
            </a:graphic>
          </wp:inline>
        </w:drawing>
      </w:r>
    </w:p>
    <w:p w14:paraId="7594D6EA" w14:textId="77777777" w:rsidR="009E74D0" w:rsidRDefault="00237A1A">
      <w:pPr>
        <w:rPr>
          <w:rFonts w:ascii="Book Antiqua" w:hAnsi="Book Antiqua" w:cs="Book Antiqua"/>
          <w:b/>
          <w:bCs/>
        </w:rPr>
      </w:pPr>
      <w:r>
        <w:rPr>
          <w:rFonts w:ascii="Book Antiqua" w:hAnsi="Book Antiqua" w:cs="Book Antiqua"/>
          <w:b/>
          <w:bCs/>
        </w:rPr>
        <w:t>CBS will debit the customer bank Account and credit the other bank pool account.</w:t>
      </w:r>
    </w:p>
    <w:p w14:paraId="11780106" w14:textId="77777777" w:rsidR="002D2063" w:rsidRDefault="002D2063">
      <w:pPr>
        <w:rPr>
          <w:rFonts w:ascii="Book Antiqua" w:hAnsi="Book Antiqua" w:cs="Book Antiqua"/>
          <w:b/>
          <w:bCs/>
        </w:rPr>
      </w:pPr>
    </w:p>
    <w:p w14:paraId="0353862D" w14:textId="77777777" w:rsidR="002D2063" w:rsidRDefault="002D2063" w:rsidP="002D2063">
      <w:pPr>
        <w:ind w:left="425"/>
        <w:rPr>
          <w:rFonts w:ascii="Book Antiqua" w:hAnsi="Book Antiqua" w:cs="Book Antiqua"/>
          <w:bCs/>
        </w:rPr>
      </w:pPr>
      <w:r>
        <w:rPr>
          <w:rFonts w:ascii="Book Antiqua" w:hAnsi="Book Antiqua" w:cs="Book Antiqua"/>
          <w:b/>
        </w:rPr>
        <w:t>Sequence of steps:</w:t>
      </w:r>
    </w:p>
    <w:p w14:paraId="364F224C" w14:textId="77777777" w:rsidR="002D2063" w:rsidRDefault="002D2063" w:rsidP="002B4222">
      <w:pPr>
        <w:numPr>
          <w:ilvl w:val="0"/>
          <w:numId w:val="52"/>
        </w:numPr>
        <w:rPr>
          <w:rFonts w:ascii="Book Antiqua" w:hAnsi="Book Antiqua" w:cs="Book Antiqua"/>
          <w:bCs/>
        </w:rPr>
      </w:pPr>
      <w:r>
        <w:rPr>
          <w:rFonts w:ascii="Book Antiqua" w:hAnsi="Book Antiqua" w:cs="Book Antiqua"/>
          <w:bCs/>
        </w:rPr>
        <w:t>User Initiate the request to Bank World App.</w:t>
      </w:r>
    </w:p>
    <w:p w14:paraId="14E38F10" w14:textId="1DBC59A0" w:rsidR="002D2063" w:rsidRDefault="002D2063" w:rsidP="002B4222">
      <w:pPr>
        <w:numPr>
          <w:ilvl w:val="0"/>
          <w:numId w:val="52"/>
        </w:numPr>
        <w:rPr>
          <w:rFonts w:ascii="Book Antiqua" w:hAnsi="Book Antiqua" w:cs="Book Antiqua"/>
          <w:bCs/>
        </w:rPr>
      </w:pPr>
      <w:r>
        <w:rPr>
          <w:rFonts w:ascii="Book Antiqua" w:hAnsi="Book Antiqua" w:cs="Book Antiqua"/>
          <w:bCs/>
        </w:rPr>
        <w:t xml:space="preserve">Bank World App sent the user request to APIC </w:t>
      </w:r>
      <w:r w:rsidR="00797C9A">
        <w:rPr>
          <w:rFonts w:ascii="Book Antiqua" w:hAnsi="Book Antiqua" w:cs="Book Antiqua"/>
          <w:bCs/>
        </w:rPr>
        <w:t xml:space="preserve">to </w:t>
      </w:r>
      <w:r>
        <w:rPr>
          <w:rFonts w:ascii="Book Antiqua" w:hAnsi="Book Antiqua" w:cs="Book Antiqua"/>
          <w:bCs/>
        </w:rPr>
        <w:t>debit the</w:t>
      </w:r>
      <w:r w:rsidR="00797C9A">
        <w:rPr>
          <w:rFonts w:ascii="Book Antiqua" w:hAnsi="Book Antiqua" w:cs="Book Antiqua"/>
          <w:bCs/>
        </w:rPr>
        <w:t xml:space="preserve"> user Account and credit the other bank pool </w:t>
      </w:r>
      <w:r w:rsidR="0045432E">
        <w:rPr>
          <w:rFonts w:ascii="Book Antiqua" w:hAnsi="Book Antiqua" w:cs="Book Antiqua"/>
          <w:bCs/>
        </w:rPr>
        <w:t xml:space="preserve">Account via </w:t>
      </w:r>
      <w:r>
        <w:rPr>
          <w:rFonts w:ascii="Book Antiqua" w:hAnsi="Book Antiqua" w:cs="Book Antiqua"/>
          <w:bCs/>
        </w:rPr>
        <w:t>REST web-service call.</w:t>
      </w:r>
    </w:p>
    <w:p w14:paraId="78F40DEF" w14:textId="77777777" w:rsidR="002D2063" w:rsidRDefault="002D2063" w:rsidP="002B4222">
      <w:pPr>
        <w:numPr>
          <w:ilvl w:val="0"/>
          <w:numId w:val="52"/>
        </w:numPr>
        <w:rPr>
          <w:rFonts w:ascii="Book Antiqua" w:hAnsi="Book Antiqua" w:cs="Book Antiqua"/>
          <w:bCs/>
        </w:rPr>
      </w:pPr>
      <w:r>
        <w:rPr>
          <w:rFonts w:ascii="Book Antiqua" w:hAnsi="Book Antiqua" w:cs="Book Antiqua"/>
          <w:bCs/>
        </w:rPr>
        <w:t>APIC will pass the request to App Connect via Soap Web-service call.</w:t>
      </w:r>
    </w:p>
    <w:p w14:paraId="45C781B6" w14:textId="77777777" w:rsidR="002D2063" w:rsidRDefault="002D2063" w:rsidP="002B4222">
      <w:pPr>
        <w:numPr>
          <w:ilvl w:val="0"/>
          <w:numId w:val="52"/>
        </w:numPr>
        <w:rPr>
          <w:rFonts w:ascii="Book Antiqua" w:hAnsi="Book Antiqua" w:cs="Book Antiqua"/>
          <w:bCs/>
        </w:rPr>
      </w:pPr>
      <w:r>
        <w:rPr>
          <w:rFonts w:ascii="Book Antiqua" w:hAnsi="Book Antiqua" w:cs="Book Antiqua"/>
          <w:bCs/>
        </w:rPr>
        <w:t>App connect will send the request to Core banking system Via Soap Web-service call.</w:t>
      </w:r>
    </w:p>
    <w:p w14:paraId="11C7EE93" w14:textId="13E37645" w:rsidR="002D2063" w:rsidRDefault="002D2063" w:rsidP="002B4222">
      <w:pPr>
        <w:numPr>
          <w:ilvl w:val="0"/>
          <w:numId w:val="52"/>
        </w:numPr>
        <w:rPr>
          <w:rFonts w:ascii="Book Antiqua" w:hAnsi="Book Antiqua" w:cs="Book Antiqua"/>
          <w:bCs/>
        </w:rPr>
      </w:pPr>
      <w:r>
        <w:rPr>
          <w:rFonts w:ascii="Book Antiqua" w:hAnsi="Book Antiqua" w:cs="Book Antiqua"/>
          <w:bCs/>
        </w:rPr>
        <w:t>Once Core banking system receive the request will debit the custome</w:t>
      </w:r>
      <w:r w:rsidR="00797C9A">
        <w:rPr>
          <w:rFonts w:ascii="Book Antiqua" w:hAnsi="Book Antiqua" w:cs="Book Antiqua"/>
          <w:bCs/>
        </w:rPr>
        <w:t>r bank account and credit the Other Bank</w:t>
      </w:r>
      <w:r>
        <w:rPr>
          <w:rFonts w:ascii="Book Antiqua" w:hAnsi="Book Antiqua" w:cs="Book Antiqua"/>
          <w:bCs/>
        </w:rPr>
        <w:t xml:space="preserve"> Account and send the response back to App connect.</w:t>
      </w:r>
    </w:p>
    <w:p w14:paraId="3E182D82" w14:textId="77777777" w:rsidR="002D2063" w:rsidRDefault="002D2063" w:rsidP="002B4222">
      <w:pPr>
        <w:numPr>
          <w:ilvl w:val="0"/>
          <w:numId w:val="52"/>
        </w:numPr>
        <w:rPr>
          <w:rFonts w:ascii="Book Antiqua" w:hAnsi="Book Antiqua" w:cs="Book Antiqua"/>
          <w:bCs/>
        </w:rPr>
      </w:pPr>
      <w:r>
        <w:rPr>
          <w:rFonts w:ascii="Book Antiqua" w:hAnsi="Book Antiqua" w:cs="Book Antiqua"/>
          <w:bCs/>
        </w:rPr>
        <w:t>App connect will send the response bank to APIC via SOAP web-service call.</w:t>
      </w:r>
    </w:p>
    <w:p w14:paraId="40969F3B" w14:textId="64E6610B" w:rsidR="002D2063" w:rsidRDefault="002D2063" w:rsidP="002B4222">
      <w:pPr>
        <w:numPr>
          <w:ilvl w:val="0"/>
          <w:numId w:val="52"/>
        </w:numPr>
        <w:rPr>
          <w:rFonts w:ascii="Book Antiqua" w:hAnsi="Book Antiqua" w:cs="Book Antiqua"/>
          <w:bCs/>
        </w:rPr>
      </w:pPr>
      <w:r>
        <w:rPr>
          <w:rFonts w:ascii="Book Antiqua" w:hAnsi="Book Antiqua" w:cs="Book Antiqua"/>
          <w:bCs/>
        </w:rPr>
        <w:t>After receiving successful res</w:t>
      </w:r>
      <w:r w:rsidR="00056979">
        <w:rPr>
          <w:rFonts w:ascii="Book Antiqua" w:hAnsi="Book Antiqua" w:cs="Book Antiqua"/>
          <w:bCs/>
        </w:rPr>
        <w:t xml:space="preserve">ponse from APP Connect </w:t>
      </w:r>
      <w:r>
        <w:rPr>
          <w:rFonts w:ascii="Book Antiqua" w:hAnsi="Book Antiqua" w:cs="Book Antiqua"/>
          <w:bCs/>
        </w:rPr>
        <w:t>will send</w:t>
      </w:r>
      <w:r w:rsidR="00056979">
        <w:rPr>
          <w:rFonts w:ascii="Book Antiqua" w:hAnsi="Book Antiqua" w:cs="Book Antiqua"/>
          <w:bCs/>
        </w:rPr>
        <w:t xml:space="preserve"> the same to </w:t>
      </w:r>
      <w:r>
        <w:rPr>
          <w:rFonts w:ascii="Book Antiqua" w:hAnsi="Book Antiqua" w:cs="Book Antiqua"/>
          <w:bCs/>
        </w:rPr>
        <w:t>Bank</w:t>
      </w:r>
      <w:r w:rsidR="00056979">
        <w:rPr>
          <w:rFonts w:ascii="Book Antiqua" w:hAnsi="Book Antiqua" w:cs="Book Antiqua"/>
          <w:bCs/>
        </w:rPr>
        <w:t xml:space="preserve"> World App via </w:t>
      </w:r>
      <w:r>
        <w:rPr>
          <w:rFonts w:ascii="Book Antiqua" w:hAnsi="Book Antiqua" w:cs="Book Antiqua"/>
          <w:bCs/>
        </w:rPr>
        <w:t>REST web-service call.</w:t>
      </w:r>
    </w:p>
    <w:p w14:paraId="6D676D74" w14:textId="01D133E1" w:rsidR="002D2063" w:rsidRDefault="00FE15D1" w:rsidP="002B4222">
      <w:pPr>
        <w:numPr>
          <w:ilvl w:val="0"/>
          <w:numId w:val="52"/>
        </w:numPr>
        <w:rPr>
          <w:rFonts w:ascii="Book Antiqua" w:hAnsi="Book Antiqua" w:cs="Book Antiqua"/>
          <w:bCs/>
        </w:rPr>
      </w:pPr>
      <w:r>
        <w:rPr>
          <w:rFonts w:ascii="Book Antiqua" w:hAnsi="Book Antiqua" w:cs="Book Antiqua"/>
          <w:bCs/>
        </w:rPr>
        <w:t xml:space="preserve">After receiving the response from APIC the </w:t>
      </w:r>
      <w:r w:rsidR="002D2063">
        <w:rPr>
          <w:rFonts w:ascii="Book Antiqua" w:hAnsi="Book Antiqua" w:cs="Book Antiqua"/>
          <w:bCs/>
        </w:rPr>
        <w:t>Bank world App will send request to Fettan DB to credit the</w:t>
      </w:r>
      <w:r>
        <w:rPr>
          <w:rFonts w:ascii="Book Antiqua" w:hAnsi="Book Antiqua" w:cs="Book Antiqua"/>
          <w:bCs/>
        </w:rPr>
        <w:t xml:space="preserve"> other bank customer bank account</w:t>
      </w:r>
      <w:r w:rsidR="002D2063">
        <w:rPr>
          <w:rFonts w:ascii="Book Antiqua" w:hAnsi="Book Antiqua" w:cs="Book Antiqua"/>
          <w:bCs/>
        </w:rPr>
        <w:t xml:space="preserve"> Via Database stored procedure.</w:t>
      </w:r>
    </w:p>
    <w:p w14:paraId="33DEDEDF" w14:textId="7F4EBCA6" w:rsidR="002D2063" w:rsidRDefault="002D2063" w:rsidP="002B4222">
      <w:pPr>
        <w:numPr>
          <w:ilvl w:val="0"/>
          <w:numId w:val="52"/>
        </w:numPr>
        <w:rPr>
          <w:rFonts w:ascii="Book Antiqua" w:hAnsi="Book Antiqua" w:cs="Book Antiqua"/>
          <w:bCs/>
        </w:rPr>
      </w:pPr>
      <w:r>
        <w:rPr>
          <w:rFonts w:ascii="Book Antiqua" w:hAnsi="Book Antiqua" w:cs="Book Antiqua"/>
          <w:bCs/>
        </w:rPr>
        <w:t xml:space="preserve">After receiving the request from Bank world App Fettan DB will </w:t>
      </w:r>
      <w:r w:rsidR="00FE15D1">
        <w:rPr>
          <w:rFonts w:ascii="Book Antiqua" w:hAnsi="Book Antiqua" w:cs="Book Antiqua"/>
          <w:bCs/>
        </w:rPr>
        <w:t xml:space="preserve">send the other bank Credit request to </w:t>
      </w:r>
      <w:r w:rsidR="0060010C">
        <w:rPr>
          <w:rFonts w:ascii="Book Antiqua" w:hAnsi="Book Antiqua" w:cs="Book Antiqua"/>
          <w:bCs/>
        </w:rPr>
        <w:t>App Connect via SOAP web-service call</w:t>
      </w:r>
      <w:r w:rsidR="00FE15D1">
        <w:rPr>
          <w:rFonts w:ascii="Book Antiqua" w:hAnsi="Book Antiqua" w:cs="Book Antiqua"/>
          <w:bCs/>
        </w:rPr>
        <w:t>.</w:t>
      </w:r>
    </w:p>
    <w:p w14:paraId="0AA81CED" w14:textId="6E6A63DF" w:rsidR="0060010C" w:rsidRDefault="0060010C" w:rsidP="002B4222">
      <w:pPr>
        <w:numPr>
          <w:ilvl w:val="0"/>
          <w:numId w:val="52"/>
        </w:numPr>
        <w:rPr>
          <w:rFonts w:ascii="Book Antiqua" w:hAnsi="Book Antiqua" w:cs="Book Antiqua"/>
          <w:bCs/>
        </w:rPr>
      </w:pPr>
      <w:r>
        <w:rPr>
          <w:rFonts w:ascii="Book Antiqua" w:hAnsi="Book Antiqua" w:cs="Book Antiqua"/>
          <w:bCs/>
        </w:rPr>
        <w:t>App Connect will send the same request to ETH Switch via SOAP web-service call.</w:t>
      </w:r>
    </w:p>
    <w:p w14:paraId="5E805D9C" w14:textId="21CED64E" w:rsidR="00FE15D1" w:rsidRDefault="00FE15D1" w:rsidP="002B4222">
      <w:pPr>
        <w:numPr>
          <w:ilvl w:val="0"/>
          <w:numId w:val="52"/>
        </w:numPr>
        <w:rPr>
          <w:rFonts w:ascii="Book Antiqua" w:hAnsi="Book Antiqua" w:cs="Book Antiqua"/>
          <w:bCs/>
        </w:rPr>
      </w:pPr>
      <w:r>
        <w:rPr>
          <w:rFonts w:ascii="Book Antiqua" w:hAnsi="Book Antiqua" w:cs="Book Antiqua"/>
          <w:bCs/>
        </w:rPr>
        <w:t xml:space="preserve">ETH Switch will send the other bank customer credit request to </w:t>
      </w:r>
      <w:r w:rsidR="00721AAA">
        <w:rPr>
          <w:rFonts w:ascii="Book Antiqua" w:hAnsi="Book Antiqua" w:cs="Book Antiqua"/>
          <w:bCs/>
        </w:rPr>
        <w:t>other bank.</w:t>
      </w:r>
    </w:p>
    <w:p w14:paraId="0818E1DD" w14:textId="341ADDDC" w:rsidR="002D2063" w:rsidRDefault="00721AAA" w:rsidP="002B4222">
      <w:pPr>
        <w:numPr>
          <w:ilvl w:val="0"/>
          <w:numId w:val="52"/>
        </w:numPr>
        <w:rPr>
          <w:rFonts w:ascii="Book Antiqua" w:hAnsi="Book Antiqua" w:cs="Book Antiqua"/>
          <w:bCs/>
        </w:rPr>
      </w:pPr>
      <w:r>
        <w:rPr>
          <w:rFonts w:ascii="Book Antiqua" w:hAnsi="Book Antiqua" w:cs="Book Antiqua"/>
          <w:bCs/>
        </w:rPr>
        <w:t xml:space="preserve">Other bank will credit the exact customer bank account and respond back to ETH </w:t>
      </w:r>
      <w:r w:rsidR="00F85107">
        <w:rPr>
          <w:rFonts w:ascii="Book Antiqua" w:hAnsi="Book Antiqua" w:cs="Book Antiqua"/>
          <w:bCs/>
        </w:rPr>
        <w:t>Switch.</w:t>
      </w:r>
    </w:p>
    <w:p w14:paraId="05BE0124" w14:textId="1F6C0607" w:rsidR="00F85107" w:rsidRDefault="00F85107" w:rsidP="002B4222">
      <w:pPr>
        <w:numPr>
          <w:ilvl w:val="0"/>
          <w:numId w:val="52"/>
        </w:numPr>
        <w:rPr>
          <w:rFonts w:ascii="Book Antiqua" w:hAnsi="Book Antiqua" w:cs="Book Antiqua"/>
          <w:bCs/>
        </w:rPr>
      </w:pPr>
      <w:r>
        <w:rPr>
          <w:rFonts w:ascii="Book Antiqua" w:hAnsi="Book Antiqua" w:cs="Book Antiqua"/>
          <w:bCs/>
        </w:rPr>
        <w:t xml:space="preserve">ETH Switch will respond back </w:t>
      </w:r>
      <w:r w:rsidR="0060010C">
        <w:rPr>
          <w:rFonts w:ascii="Book Antiqua" w:hAnsi="Book Antiqua" w:cs="Book Antiqua"/>
          <w:bCs/>
        </w:rPr>
        <w:t xml:space="preserve">to App connect </w:t>
      </w:r>
      <w:r>
        <w:rPr>
          <w:rFonts w:ascii="Book Antiqua" w:hAnsi="Book Antiqua" w:cs="Book Antiqua"/>
          <w:bCs/>
        </w:rPr>
        <w:t>with valid response</w:t>
      </w:r>
      <w:r w:rsidR="0060010C">
        <w:rPr>
          <w:rFonts w:ascii="Book Antiqua" w:hAnsi="Book Antiqua" w:cs="Book Antiqua"/>
          <w:bCs/>
        </w:rPr>
        <w:t xml:space="preserve"> via SOAP web-service call</w:t>
      </w:r>
      <w:r>
        <w:rPr>
          <w:rFonts w:ascii="Book Antiqua" w:hAnsi="Book Antiqua" w:cs="Book Antiqua"/>
          <w:bCs/>
        </w:rPr>
        <w:t>.</w:t>
      </w:r>
    </w:p>
    <w:p w14:paraId="2450B8B6" w14:textId="47CAD74A" w:rsidR="00605351" w:rsidRDefault="00605351" w:rsidP="002B4222">
      <w:pPr>
        <w:numPr>
          <w:ilvl w:val="0"/>
          <w:numId w:val="52"/>
        </w:numPr>
        <w:rPr>
          <w:rFonts w:ascii="Book Antiqua" w:hAnsi="Book Antiqua" w:cs="Book Antiqua"/>
          <w:bCs/>
        </w:rPr>
      </w:pPr>
      <w:r>
        <w:rPr>
          <w:rFonts w:ascii="Book Antiqua" w:hAnsi="Book Antiqua" w:cs="Book Antiqua"/>
          <w:bCs/>
        </w:rPr>
        <w:t>App will send response back to Fettan DB via SOAP web-service call.</w:t>
      </w:r>
    </w:p>
    <w:p w14:paraId="26451060" w14:textId="744CE4B3" w:rsidR="00F85107" w:rsidRDefault="00F85107" w:rsidP="002B4222">
      <w:pPr>
        <w:numPr>
          <w:ilvl w:val="0"/>
          <w:numId w:val="52"/>
        </w:numPr>
        <w:rPr>
          <w:rFonts w:ascii="Book Antiqua" w:hAnsi="Book Antiqua" w:cs="Book Antiqua"/>
          <w:bCs/>
        </w:rPr>
      </w:pPr>
      <w:r>
        <w:rPr>
          <w:rFonts w:ascii="Book Antiqua" w:hAnsi="Book Antiqua" w:cs="Book Antiqua"/>
          <w:bCs/>
        </w:rPr>
        <w:t>Fettan DB send the response back to Bank World App.</w:t>
      </w:r>
    </w:p>
    <w:p w14:paraId="4291F410" w14:textId="525988B3" w:rsidR="00F85107" w:rsidRDefault="00F85107" w:rsidP="002B4222">
      <w:pPr>
        <w:numPr>
          <w:ilvl w:val="0"/>
          <w:numId w:val="52"/>
        </w:numPr>
        <w:rPr>
          <w:rFonts w:ascii="Book Antiqua" w:hAnsi="Book Antiqua" w:cs="Book Antiqua"/>
          <w:bCs/>
        </w:rPr>
      </w:pPr>
      <w:r>
        <w:rPr>
          <w:rFonts w:ascii="Book Antiqua" w:hAnsi="Book Antiqua" w:cs="Book Antiqua"/>
          <w:bCs/>
        </w:rPr>
        <w:t>Bank World app will send the final response to user.</w:t>
      </w:r>
    </w:p>
    <w:p w14:paraId="43CBFA70" w14:textId="77777777" w:rsidR="002D2063" w:rsidRDefault="002D2063">
      <w:pPr>
        <w:rPr>
          <w:rFonts w:ascii="Book Antiqua" w:hAnsi="Book Antiqua" w:cs="Book Antiqua"/>
          <w:b/>
          <w:bCs/>
        </w:rPr>
      </w:pPr>
    </w:p>
    <w:p w14:paraId="799DD6F3" w14:textId="77777777" w:rsidR="009E74D0" w:rsidRDefault="00237A1A">
      <w:pPr>
        <w:pStyle w:val="Heading3"/>
        <w:numPr>
          <w:ilvl w:val="0"/>
          <w:numId w:val="3"/>
        </w:numPr>
        <w:rPr>
          <w:rFonts w:ascii="Book Antiqua" w:hAnsi="Book Antiqua" w:cs="Book Antiqua"/>
          <w:b/>
          <w:bCs/>
        </w:rPr>
      </w:pPr>
      <w:bookmarkStart w:id="10" w:name="_Toc54969346"/>
      <w:r>
        <w:rPr>
          <w:rFonts w:ascii="Book Antiqua" w:hAnsi="Book Antiqua" w:cs="Book Antiqua"/>
          <w:b/>
          <w:bCs/>
        </w:rPr>
        <w:t>Bill Payment using Bank Account</w:t>
      </w:r>
      <w:bookmarkEnd w:id="10"/>
    </w:p>
    <w:p w14:paraId="374C106E" w14:textId="77777777" w:rsidR="009E74D0" w:rsidRDefault="00237A1A">
      <w:pPr>
        <w:ind w:firstLine="720"/>
        <w:rPr>
          <w:rFonts w:ascii="Book Antiqua" w:hAnsi="Book Antiqua" w:cs="Book Antiqua"/>
          <w:bCs/>
        </w:rPr>
      </w:pPr>
      <w:r>
        <w:rPr>
          <w:rFonts w:ascii="Book Antiqua" w:hAnsi="Book Antiqua" w:cs="Book Antiqua"/>
          <w:bCs/>
        </w:rPr>
        <w:t>In the process of bill payment using Bank Account the following steps are involved.</w:t>
      </w:r>
    </w:p>
    <w:p w14:paraId="7C1F1204" w14:textId="77777777" w:rsidR="0060115B" w:rsidRDefault="00237A1A" w:rsidP="00CE348A">
      <w:pPr>
        <w:numPr>
          <w:ilvl w:val="0"/>
          <w:numId w:val="6"/>
        </w:numPr>
        <w:rPr>
          <w:rFonts w:ascii="Book Antiqua" w:hAnsi="Book Antiqua" w:cs="Book Antiqua"/>
          <w:bCs/>
        </w:rPr>
      </w:pPr>
      <w:r>
        <w:rPr>
          <w:rFonts w:ascii="Book Antiqua" w:hAnsi="Book Antiqua" w:cs="Book Antiqua"/>
          <w:b/>
        </w:rPr>
        <w:t>Bill Enquiry</w:t>
      </w:r>
      <w:r>
        <w:rPr>
          <w:rFonts w:ascii="Book Antiqua" w:hAnsi="Book Antiqua" w:cs="Book Antiqua"/>
          <w:bCs/>
        </w:rPr>
        <w:t>.</w:t>
      </w:r>
      <w:r w:rsidR="0060115B">
        <w:rPr>
          <w:rFonts w:ascii="Book Antiqua" w:hAnsi="Book Antiqua" w:cs="Book Antiqua"/>
          <w:bCs/>
        </w:rPr>
        <w:t xml:space="preserve">  </w:t>
      </w:r>
    </w:p>
    <w:p w14:paraId="759B2AD0" w14:textId="5E741B3A" w:rsidR="009E74D0" w:rsidRDefault="0060115B">
      <w:pPr>
        <w:rPr>
          <w:rFonts w:ascii="Book Antiqua" w:hAnsi="Book Antiqua" w:cs="Book Antiqua"/>
          <w:bCs/>
        </w:rPr>
      </w:pPr>
      <w:r w:rsidRPr="004F2A26">
        <w:rPr>
          <w:rFonts w:ascii="Book Antiqua" w:hAnsi="Book Antiqua" w:cs="Book Antiqua"/>
          <w:bCs/>
          <w:color w:val="FF0000"/>
        </w:rPr>
        <w:lastRenderedPageBreak/>
        <w:t xml:space="preserve"> </w:t>
      </w:r>
      <w:r w:rsidR="00F45A34">
        <w:rPr>
          <w:noProof/>
        </w:rPr>
        <w:drawing>
          <wp:inline distT="0" distB="0" distL="0" distR="0" wp14:anchorId="27457962" wp14:editId="00A0CBE7">
            <wp:extent cx="59436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8700"/>
                    </a:xfrm>
                    <a:prstGeom prst="rect">
                      <a:avLst/>
                    </a:prstGeom>
                  </pic:spPr>
                </pic:pic>
              </a:graphicData>
            </a:graphic>
          </wp:inline>
        </w:drawing>
      </w:r>
    </w:p>
    <w:p w14:paraId="5CC6606D" w14:textId="77777777" w:rsidR="009E74D0" w:rsidRDefault="00237A1A">
      <w:pPr>
        <w:rPr>
          <w:rFonts w:ascii="Book Antiqua" w:hAnsi="Book Antiqua" w:cs="Book Antiqua"/>
          <w:bCs/>
        </w:rPr>
      </w:pPr>
      <w:r>
        <w:rPr>
          <w:rFonts w:ascii="Book Antiqua" w:hAnsi="Book Antiqua" w:cs="Book Antiqua"/>
          <w:bCs/>
        </w:rPr>
        <w:t>This service helps the customer to know his bill amount to be paid.</w:t>
      </w:r>
    </w:p>
    <w:p w14:paraId="416E20F8" w14:textId="77777777" w:rsidR="009E74D0" w:rsidRDefault="00237A1A">
      <w:pPr>
        <w:rPr>
          <w:rFonts w:ascii="Book Antiqua" w:hAnsi="Book Antiqua" w:cs="Book Antiqua"/>
          <w:bCs/>
        </w:rPr>
      </w:pPr>
      <w:r>
        <w:rPr>
          <w:rFonts w:ascii="Book Antiqua" w:hAnsi="Book Antiqua" w:cs="Book Antiqua"/>
          <w:b/>
        </w:rPr>
        <w:t>Sequence of steps:</w:t>
      </w:r>
    </w:p>
    <w:p w14:paraId="38F3AF19" w14:textId="77777777" w:rsidR="009E74D0" w:rsidRDefault="00237A1A" w:rsidP="002B4222">
      <w:pPr>
        <w:numPr>
          <w:ilvl w:val="0"/>
          <w:numId w:val="54"/>
        </w:numPr>
        <w:rPr>
          <w:rFonts w:ascii="Book Antiqua" w:hAnsi="Book Antiqua" w:cs="Book Antiqua"/>
          <w:bCs/>
        </w:rPr>
      </w:pPr>
      <w:r>
        <w:rPr>
          <w:rFonts w:ascii="Book Antiqua" w:hAnsi="Book Antiqua" w:cs="Book Antiqua"/>
          <w:bCs/>
        </w:rPr>
        <w:t>User Initiate the request from Mobile Banking to Bank World App.</w:t>
      </w:r>
    </w:p>
    <w:p w14:paraId="77912639" w14:textId="77777777" w:rsidR="009E74D0" w:rsidRDefault="00237A1A" w:rsidP="002B4222">
      <w:pPr>
        <w:numPr>
          <w:ilvl w:val="0"/>
          <w:numId w:val="54"/>
        </w:numPr>
        <w:rPr>
          <w:rFonts w:ascii="Book Antiqua" w:hAnsi="Book Antiqua" w:cs="Book Antiqua"/>
          <w:bCs/>
        </w:rPr>
      </w:pPr>
      <w:r>
        <w:rPr>
          <w:rFonts w:ascii="Book Antiqua" w:hAnsi="Book Antiqua" w:cs="Book Antiqua"/>
          <w:bCs/>
        </w:rPr>
        <w:t>Bank World App sent the user request to Fettan DB via Database Stored Procedure.</w:t>
      </w:r>
    </w:p>
    <w:p w14:paraId="1674583D" w14:textId="3F7AC863" w:rsidR="009E74D0" w:rsidRDefault="00237A1A" w:rsidP="002B4222">
      <w:pPr>
        <w:numPr>
          <w:ilvl w:val="0"/>
          <w:numId w:val="54"/>
        </w:numPr>
        <w:rPr>
          <w:rFonts w:ascii="Book Antiqua" w:hAnsi="Book Antiqua" w:cs="Book Antiqua"/>
          <w:bCs/>
        </w:rPr>
      </w:pPr>
      <w:r>
        <w:rPr>
          <w:rFonts w:ascii="Book Antiqua" w:hAnsi="Book Antiqua" w:cs="Book Antiqua"/>
          <w:bCs/>
        </w:rPr>
        <w:t xml:space="preserve">Fettan DB in-turn send the Bill enquiry request to </w:t>
      </w:r>
      <w:r w:rsidR="00635BC8">
        <w:rPr>
          <w:rFonts w:ascii="Book Antiqua" w:hAnsi="Book Antiqua" w:cs="Book Antiqua"/>
          <w:bCs/>
        </w:rPr>
        <w:t>App Connect via SOAP web-service call</w:t>
      </w:r>
      <w:r>
        <w:rPr>
          <w:rFonts w:ascii="Book Antiqua" w:hAnsi="Book Antiqua" w:cs="Book Antiqua"/>
          <w:bCs/>
        </w:rPr>
        <w:t>.</w:t>
      </w:r>
    </w:p>
    <w:p w14:paraId="436307CF" w14:textId="6466636A" w:rsidR="00635BC8" w:rsidRDefault="00635BC8" w:rsidP="002B4222">
      <w:pPr>
        <w:numPr>
          <w:ilvl w:val="0"/>
          <w:numId w:val="54"/>
        </w:numPr>
        <w:rPr>
          <w:rFonts w:ascii="Book Antiqua" w:hAnsi="Book Antiqua" w:cs="Book Antiqua"/>
          <w:bCs/>
        </w:rPr>
      </w:pPr>
      <w:r>
        <w:rPr>
          <w:rFonts w:ascii="Book Antiqua" w:hAnsi="Book Antiqua" w:cs="Book Antiqua"/>
          <w:bCs/>
        </w:rPr>
        <w:t>APP Connect will send the request to Eth Switch via SOAP web-service call.</w:t>
      </w:r>
    </w:p>
    <w:p w14:paraId="0869D5A2" w14:textId="77777777" w:rsidR="009E74D0" w:rsidRDefault="00237A1A" w:rsidP="002B4222">
      <w:pPr>
        <w:numPr>
          <w:ilvl w:val="0"/>
          <w:numId w:val="54"/>
        </w:numPr>
        <w:rPr>
          <w:rFonts w:ascii="Book Antiqua" w:hAnsi="Book Antiqua" w:cs="Book Antiqua"/>
          <w:bCs/>
        </w:rPr>
      </w:pPr>
      <w:r>
        <w:rPr>
          <w:rFonts w:ascii="Book Antiqua" w:hAnsi="Book Antiqua" w:cs="Book Antiqua"/>
          <w:bCs/>
        </w:rPr>
        <w:t>ETH Switch send the request back to exact Biller to get the details of bill due details.</w:t>
      </w:r>
    </w:p>
    <w:p w14:paraId="5F35678A" w14:textId="77777777" w:rsidR="009E74D0" w:rsidRDefault="00237A1A" w:rsidP="002B4222">
      <w:pPr>
        <w:numPr>
          <w:ilvl w:val="0"/>
          <w:numId w:val="54"/>
        </w:numPr>
        <w:rPr>
          <w:rFonts w:ascii="Book Antiqua" w:hAnsi="Book Antiqua" w:cs="Book Antiqua"/>
          <w:bCs/>
        </w:rPr>
      </w:pPr>
      <w:r>
        <w:rPr>
          <w:rFonts w:ascii="Book Antiqua" w:hAnsi="Book Antiqua" w:cs="Book Antiqua"/>
          <w:bCs/>
        </w:rPr>
        <w:t>Biller Hub Respond back to ETH switch which indeed has due amount to be paid by the customer.</w:t>
      </w:r>
    </w:p>
    <w:p w14:paraId="1ED2021C" w14:textId="0656B0AC" w:rsidR="009E74D0" w:rsidRDefault="00237A1A" w:rsidP="002B4222">
      <w:pPr>
        <w:numPr>
          <w:ilvl w:val="0"/>
          <w:numId w:val="54"/>
        </w:numPr>
        <w:rPr>
          <w:rFonts w:ascii="Book Antiqua" w:hAnsi="Book Antiqua" w:cs="Book Antiqua"/>
          <w:bCs/>
        </w:rPr>
      </w:pPr>
      <w:r>
        <w:rPr>
          <w:rFonts w:ascii="Book Antiqua" w:hAnsi="Book Antiqua" w:cs="Book Antiqua"/>
          <w:bCs/>
        </w:rPr>
        <w:t>ETH switch send the response to</w:t>
      </w:r>
      <w:r w:rsidR="00635BC8">
        <w:rPr>
          <w:rFonts w:ascii="Book Antiqua" w:hAnsi="Book Antiqua" w:cs="Book Antiqua"/>
          <w:bCs/>
        </w:rPr>
        <w:t xml:space="preserve"> App Connect via SOAP web-service call</w:t>
      </w:r>
      <w:r>
        <w:rPr>
          <w:rFonts w:ascii="Book Antiqua" w:hAnsi="Book Antiqua" w:cs="Book Antiqua"/>
          <w:bCs/>
        </w:rPr>
        <w:t>.</w:t>
      </w:r>
    </w:p>
    <w:p w14:paraId="46C4720D" w14:textId="79584612" w:rsidR="00635BC8" w:rsidRDefault="00635BC8" w:rsidP="002B4222">
      <w:pPr>
        <w:numPr>
          <w:ilvl w:val="0"/>
          <w:numId w:val="54"/>
        </w:numPr>
        <w:rPr>
          <w:rFonts w:ascii="Book Antiqua" w:hAnsi="Book Antiqua" w:cs="Book Antiqua"/>
          <w:bCs/>
        </w:rPr>
      </w:pPr>
      <w:r>
        <w:rPr>
          <w:rFonts w:ascii="Book Antiqua" w:hAnsi="Book Antiqua" w:cs="Book Antiqua"/>
          <w:bCs/>
        </w:rPr>
        <w:t>APP Connect will send the response to Fettan DB via SOAP web-service call.</w:t>
      </w:r>
    </w:p>
    <w:p w14:paraId="79A7B200" w14:textId="77777777" w:rsidR="009E74D0" w:rsidRDefault="00237A1A" w:rsidP="002B4222">
      <w:pPr>
        <w:numPr>
          <w:ilvl w:val="0"/>
          <w:numId w:val="54"/>
        </w:numPr>
        <w:rPr>
          <w:rFonts w:ascii="Book Antiqua" w:hAnsi="Book Antiqua" w:cs="Book Antiqua"/>
          <w:bCs/>
        </w:rPr>
      </w:pPr>
      <w:r>
        <w:rPr>
          <w:rFonts w:ascii="Book Antiqua" w:hAnsi="Book Antiqua" w:cs="Book Antiqua"/>
          <w:bCs/>
        </w:rPr>
        <w:t>Fettan DB send the Bill amount due details to Bank World App.</w:t>
      </w:r>
    </w:p>
    <w:p w14:paraId="3164B54B" w14:textId="77777777" w:rsidR="009E74D0" w:rsidRDefault="00237A1A" w:rsidP="002B4222">
      <w:pPr>
        <w:numPr>
          <w:ilvl w:val="0"/>
          <w:numId w:val="54"/>
        </w:numPr>
        <w:rPr>
          <w:rFonts w:ascii="Book Antiqua" w:hAnsi="Book Antiqua" w:cs="Book Antiqua"/>
          <w:bCs/>
        </w:rPr>
      </w:pPr>
      <w:r>
        <w:rPr>
          <w:rFonts w:ascii="Book Antiqua" w:hAnsi="Book Antiqua" w:cs="Book Antiqua"/>
          <w:bCs/>
        </w:rPr>
        <w:t>Bank world App send the exact bill amount due details back to the end user.</w:t>
      </w:r>
    </w:p>
    <w:p w14:paraId="7F8BCB7E" w14:textId="77777777" w:rsidR="009E74D0" w:rsidRDefault="009E74D0">
      <w:pPr>
        <w:rPr>
          <w:rFonts w:ascii="Book Antiqua" w:hAnsi="Book Antiqua" w:cs="Book Antiqua"/>
          <w:bCs/>
        </w:rPr>
      </w:pPr>
    </w:p>
    <w:p w14:paraId="015DF6AB" w14:textId="0F8D707A" w:rsidR="009E74D0" w:rsidRPr="007B2106" w:rsidRDefault="00237A1A" w:rsidP="00CE348A">
      <w:pPr>
        <w:numPr>
          <w:ilvl w:val="0"/>
          <w:numId w:val="6"/>
        </w:numPr>
        <w:rPr>
          <w:rFonts w:ascii="Book Antiqua" w:hAnsi="Book Antiqua" w:cs="Book Antiqua"/>
          <w:b/>
        </w:rPr>
      </w:pPr>
      <w:r w:rsidRPr="007B2106">
        <w:rPr>
          <w:rFonts w:ascii="Book Antiqua" w:hAnsi="Book Antiqua" w:cs="Book Antiqua"/>
          <w:b/>
        </w:rPr>
        <w:lastRenderedPageBreak/>
        <w:t>Bill Payment Using Bank Account</w:t>
      </w:r>
      <w:ins w:id="11" w:author="Engidu Kifle - Manager, IT Projects &amp; Standards" w:date="2020-10-05T16:10:00Z">
        <w:r w:rsidR="00F55F3A" w:rsidRPr="007B2106">
          <w:rPr>
            <w:rFonts w:ascii="Book Antiqua" w:hAnsi="Book Antiqua" w:cs="Book Antiqua"/>
            <w:b/>
          </w:rPr>
          <w:t xml:space="preserve"> </w:t>
        </w:r>
      </w:ins>
      <w:r w:rsidR="00F45A34">
        <w:rPr>
          <w:noProof/>
        </w:rPr>
        <w:drawing>
          <wp:inline distT="0" distB="0" distL="0" distR="0" wp14:anchorId="1CB02BE2" wp14:editId="2D902FFB">
            <wp:extent cx="5648325" cy="2171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2171700"/>
                    </a:xfrm>
                    <a:prstGeom prst="rect">
                      <a:avLst/>
                    </a:prstGeom>
                  </pic:spPr>
                </pic:pic>
              </a:graphicData>
            </a:graphic>
          </wp:inline>
        </w:drawing>
      </w:r>
    </w:p>
    <w:p w14:paraId="0CCCC1B6" w14:textId="77777777" w:rsidR="009E74D0" w:rsidRDefault="00237A1A">
      <w:pPr>
        <w:rPr>
          <w:rFonts w:ascii="Book Antiqua" w:hAnsi="Book Antiqua" w:cs="Book Antiqua"/>
          <w:bCs/>
        </w:rPr>
      </w:pPr>
      <w:r>
        <w:rPr>
          <w:rFonts w:ascii="Book Antiqua" w:hAnsi="Book Antiqua" w:cs="Book Antiqua"/>
          <w:bCs/>
        </w:rPr>
        <w:t>This service helps the customer to pay his bill amount.</w:t>
      </w:r>
    </w:p>
    <w:p w14:paraId="26301074" w14:textId="77777777" w:rsidR="009E74D0" w:rsidRDefault="00237A1A">
      <w:pPr>
        <w:rPr>
          <w:rFonts w:ascii="Book Antiqua" w:hAnsi="Book Antiqua" w:cs="Book Antiqua"/>
          <w:bCs/>
        </w:rPr>
      </w:pPr>
      <w:r>
        <w:rPr>
          <w:rFonts w:ascii="Book Antiqua" w:hAnsi="Book Antiqua" w:cs="Book Antiqua"/>
          <w:b/>
        </w:rPr>
        <w:t>Sequence of steps:</w:t>
      </w:r>
    </w:p>
    <w:p w14:paraId="1CF3ED00" w14:textId="77777777"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User Initiate the request from Mobile Banking to Bank World App.</w:t>
      </w:r>
    </w:p>
    <w:p w14:paraId="54D7D355" w14:textId="77777777"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Bank World App sent the user request to APIC Via SOAP/REST web-service call.</w:t>
      </w:r>
    </w:p>
    <w:p w14:paraId="76D33A28" w14:textId="3F8B4CDE"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 xml:space="preserve">APIC in-turn send the Bill payment </w:t>
      </w:r>
      <w:r w:rsidR="00F45A34">
        <w:rPr>
          <w:rFonts w:ascii="Book Antiqua" w:hAnsi="Book Antiqua" w:cs="Book Antiqua"/>
          <w:bCs/>
        </w:rPr>
        <w:t xml:space="preserve">request to APP connect Via </w:t>
      </w:r>
      <w:r>
        <w:rPr>
          <w:rFonts w:ascii="Book Antiqua" w:hAnsi="Book Antiqua" w:cs="Book Antiqua"/>
          <w:bCs/>
        </w:rPr>
        <w:t>REST web-service call.</w:t>
      </w:r>
    </w:p>
    <w:p w14:paraId="206B03A0" w14:textId="77777777"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 xml:space="preserve"> APP connect send the request back to Core Banking System (CBS) Via SOAP/REST web-service call.</w:t>
      </w:r>
    </w:p>
    <w:p w14:paraId="4476C49A" w14:textId="567CB68D"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Core Banking System (CBS) based on the available funds in the customer account will debit the customer Account and credit the biller pool account. In case of insufficient funds a valid response is sent by Core Banking Syste</w:t>
      </w:r>
      <w:r w:rsidR="008C5031">
        <w:rPr>
          <w:rFonts w:ascii="Book Antiqua" w:hAnsi="Book Antiqua" w:cs="Book Antiqua"/>
          <w:bCs/>
        </w:rPr>
        <w:t>m (CBS) to App connect Via SOAP</w:t>
      </w:r>
      <w:r>
        <w:rPr>
          <w:rFonts w:ascii="Book Antiqua" w:hAnsi="Book Antiqua" w:cs="Book Antiqua"/>
          <w:bCs/>
        </w:rPr>
        <w:t xml:space="preserve"> web-service call.</w:t>
      </w:r>
    </w:p>
    <w:p w14:paraId="1B61199F" w14:textId="06B745B7"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 xml:space="preserve">App connect </w:t>
      </w:r>
      <w:r w:rsidR="008C5031">
        <w:rPr>
          <w:rFonts w:ascii="Book Antiqua" w:hAnsi="Book Antiqua" w:cs="Book Antiqua"/>
          <w:bCs/>
        </w:rPr>
        <w:t xml:space="preserve">will </w:t>
      </w:r>
      <w:r>
        <w:rPr>
          <w:rFonts w:ascii="Book Antiqua" w:hAnsi="Book Antiqua" w:cs="Book Antiqua"/>
          <w:bCs/>
        </w:rPr>
        <w:t>send the</w:t>
      </w:r>
      <w:r w:rsidR="008C5031">
        <w:rPr>
          <w:rFonts w:ascii="Book Antiqua" w:hAnsi="Book Antiqua" w:cs="Book Antiqua"/>
          <w:bCs/>
        </w:rPr>
        <w:t xml:space="preserve"> response back to APIC Via </w:t>
      </w:r>
      <w:r>
        <w:rPr>
          <w:rFonts w:ascii="Book Antiqua" w:hAnsi="Book Antiqua" w:cs="Book Antiqua"/>
          <w:bCs/>
        </w:rPr>
        <w:t>REST web-service call.</w:t>
      </w:r>
    </w:p>
    <w:p w14:paraId="77209BC9" w14:textId="77777777"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APIC will send the response to Bank World App.</w:t>
      </w:r>
    </w:p>
    <w:p w14:paraId="3905629C" w14:textId="77777777" w:rsidR="009E74D0" w:rsidRDefault="00237A1A" w:rsidP="00CE348A">
      <w:pPr>
        <w:numPr>
          <w:ilvl w:val="0"/>
          <w:numId w:val="7"/>
        </w:numPr>
        <w:tabs>
          <w:tab w:val="clear" w:pos="425"/>
        </w:tabs>
        <w:rPr>
          <w:rFonts w:ascii="Book Antiqua" w:hAnsi="Book Antiqua" w:cs="Book Antiqua"/>
          <w:bCs/>
        </w:rPr>
      </w:pPr>
      <w:r>
        <w:rPr>
          <w:rFonts w:ascii="Book Antiqua" w:hAnsi="Book Antiqua" w:cs="Book Antiqua"/>
          <w:bCs/>
        </w:rPr>
        <w:t>Bank world App send the response back to the end user.</w:t>
      </w:r>
    </w:p>
    <w:p w14:paraId="68CEF2F9" w14:textId="77777777" w:rsidR="00AC090D" w:rsidRDefault="00AC090D" w:rsidP="00AC090D">
      <w:pPr>
        <w:tabs>
          <w:tab w:val="left" w:pos="425"/>
        </w:tabs>
        <w:rPr>
          <w:rFonts w:ascii="Book Antiqua" w:hAnsi="Book Antiqua" w:cs="Book Antiqua"/>
          <w:bCs/>
        </w:rPr>
      </w:pPr>
    </w:p>
    <w:p w14:paraId="673BAEA0" w14:textId="77777777" w:rsidR="00AC090D" w:rsidRDefault="00AC090D" w:rsidP="00AC090D">
      <w:pPr>
        <w:tabs>
          <w:tab w:val="left" w:pos="425"/>
        </w:tabs>
        <w:rPr>
          <w:rFonts w:ascii="Book Antiqua" w:hAnsi="Book Antiqua" w:cs="Book Antiqua"/>
          <w:bCs/>
        </w:rPr>
      </w:pPr>
    </w:p>
    <w:p w14:paraId="77A7272F" w14:textId="77777777" w:rsidR="00AC090D" w:rsidRDefault="00AC090D" w:rsidP="00AC090D">
      <w:pPr>
        <w:tabs>
          <w:tab w:val="left" w:pos="425"/>
        </w:tabs>
        <w:rPr>
          <w:rFonts w:ascii="Book Antiqua" w:hAnsi="Book Antiqua" w:cs="Book Antiqua"/>
          <w:bCs/>
        </w:rPr>
      </w:pPr>
    </w:p>
    <w:p w14:paraId="629727F7" w14:textId="77777777" w:rsidR="00AC090D" w:rsidRDefault="00AC090D" w:rsidP="00AC090D">
      <w:pPr>
        <w:tabs>
          <w:tab w:val="left" w:pos="425"/>
        </w:tabs>
        <w:rPr>
          <w:rFonts w:ascii="Book Antiqua" w:hAnsi="Book Antiqua" w:cs="Book Antiqua"/>
          <w:bCs/>
        </w:rPr>
      </w:pPr>
    </w:p>
    <w:p w14:paraId="5BE50C2A" w14:textId="77777777" w:rsidR="00AC090D" w:rsidRDefault="00AC090D" w:rsidP="00AC090D">
      <w:pPr>
        <w:tabs>
          <w:tab w:val="left" w:pos="425"/>
        </w:tabs>
        <w:rPr>
          <w:rFonts w:ascii="Book Antiqua" w:hAnsi="Book Antiqua" w:cs="Book Antiqua"/>
          <w:bCs/>
        </w:rPr>
      </w:pPr>
    </w:p>
    <w:p w14:paraId="1EA4C66D" w14:textId="77777777" w:rsidR="009E74D0" w:rsidRDefault="009E74D0">
      <w:pPr>
        <w:rPr>
          <w:rFonts w:ascii="Book Antiqua" w:hAnsi="Book Antiqua" w:cs="Book Antiqua"/>
          <w:bCs/>
        </w:rPr>
      </w:pPr>
    </w:p>
    <w:p w14:paraId="325D0F93" w14:textId="77777777" w:rsidR="009E74D0" w:rsidRDefault="00237A1A" w:rsidP="00CE348A">
      <w:pPr>
        <w:numPr>
          <w:ilvl w:val="0"/>
          <w:numId w:val="6"/>
        </w:numPr>
        <w:rPr>
          <w:rFonts w:ascii="Book Antiqua" w:hAnsi="Book Antiqua" w:cs="Book Antiqua"/>
          <w:b/>
        </w:rPr>
      </w:pPr>
      <w:r>
        <w:rPr>
          <w:rFonts w:ascii="Book Antiqua" w:hAnsi="Book Antiqua" w:cs="Book Antiqua"/>
          <w:b/>
        </w:rPr>
        <w:lastRenderedPageBreak/>
        <w:t>Acknowledgement to the Biller.</w:t>
      </w:r>
    </w:p>
    <w:p w14:paraId="1559D40B" w14:textId="0D7FF764" w:rsidR="009E74D0" w:rsidRDefault="00270147">
      <w:pPr>
        <w:rPr>
          <w:rFonts w:ascii="Book Antiqua" w:hAnsi="Book Antiqua" w:cs="Book Antiqua"/>
          <w:bCs/>
        </w:rPr>
      </w:pPr>
      <w:r>
        <w:rPr>
          <w:noProof/>
        </w:rPr>
        <w:drawing>
          <wp:inline distT="0" distB="0" distL="0" distR="0" wp14:anchorId="01427D64" wp14:editId="5ED49257">
            <wp:extent cx="5943600" cy="1028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8700"/>
                    </a:xfrm>
                    <a:prstGeom prst="rect">
                      <a:avLst/>
                    </a:prstGeom>
                  </pic:spPr>
                </pic:pic>
              </a:graphicData>
            </a:graphic>
          </wp:inline>
        </w:drawing>
      </w:r>
    </w:p>
    <w:p w14:paraId="32285947" w14:textId="77777777" w:rsidR="009E74D0" w:rsidRDefault="00237A1A">
      <w:pPr>
        <w:rPr>
          <w:rFonts w:ascii="Book Antiqua" w:hAnsi="Book Antiqua" w:cs="Book Antiqua"/>
          <w:bCs/>
        </w:rPr>
      </w:pPr>
      <w:r>
        <w:rPr>
          <w:rFonts w:ascii="Book Antiqua" w:hAnsi="Book Antiqua" w:cs="Book Antiqua"/>
          <w:bCs/>
        </w:rPr>
        <w:t>This service will update Biller after successful bill amount is paid.</w:t>
      </w:r>
    </w:p>
    <w:p w14:paraId="50F5C3DF" w14:textId="77777777" w:rsidR="009E74D0" w:rsidRDefault="00237A1A">
      <w:pPr>
        <w:rPr>
          <w:rFonts w:ascii="Book Antiqua" w:hAnsi="Book Antiqua" w:cs="Book Antiqua"/>
          <w:bCs/>
        </w:rPr>
      </w:pPr>
      <w:r>
        <w:rPr>
          <w:rFonts w:ascii="Book Antiqua" w:hAnsi="Book Antiqua" w:cs="Book Antiqua"/>
          <w:b/>
        </w:rPr>
        <w:t>Sequence of steps:</w:t>
      </w:r>
    </w:p>
    <w:p w14:paraId="0894195E" w14:textId="77777777" w:rsidR="006A262B" w:rsidRDefault="006A262B" w:rsidP="00CE348A">
      <w:pPr>
        <w:numPr>
          <w:ilvl w:val="0"/>
          <w:numId w:val="8"/>
        </w:numPr>
        <w:rPr>
          <w:rFonts w:ascii="Book Antiqua" w:hAnsi="Book Antiqua" w:cs="Book Antiqua"/>
          <w:bCs/>
        </w:rPr>
      </w:pPr>
      <w:r>
        <w:rPr>
          <w:rFonts w:ascii="Book Antiqua" w:hAnsi="Book Antiqua" w:cs="Book Antiqua"/>
          <w:bCs/>
        </w:rPr>
        <w:t>User Initiate the request from Mobile Banking to Bank World App.</w:t>
      </w:r>
    </w:p>
    <w:p w14:paraId="349DD6C2" w14:textId="77777777" w:rsidR="006A262B" w:rsidRDefault="006A262B" w:rsidP="00CE348A">
      <w:pPr>
        <w:numPr>
          <w:ilvl w:val="0"/>
          <w:numId w:val="8"/>
        </w:numPr>
        <w:rPr>
          <w:rFonts w:ascii="Book Antiqua" w:hAnsi="Book Antiqua" w:cs="Book Antiqua"/>
          <w:bCs/>
        </w:rPr>
      </w:pPr>
      <w:r>
        <w:rPr>
          <w:rFonts w:ascii="Book Antiqua" w:hAnsi="Book Antiqua" w:cs="Book Antiqua"/>
          <w:bCs/>
        </w:rPr>
        <w:t>Bank World App sent the user request to Fettan DB via Database Stored Procedure.</w:t>
      </w:r>
    </w:p>
    <w:p w14:paraId="26449F61" w14:textId="094C0B8F" w:rsidR="006A262B" w:rsidRDefault="006A262B" w:rsidP="00CE348A">
      <w:pPr>
        <w:numPr>
          <w:ilvl w:val="0"/>
          <w:numId w:val="8"/>
        </w:numPr>
        <w:rPr>
          <w:rFonts w:ascii="Book Antiqua" w:hAnsi="Book Antiqua" w:cs="Book Antiqua"/>
          <w:bCs/>
        </w:rPr>
      </w:pPr>
      <w:r>
        <w:rPr>
          <w:rFonts w:ascii="Book Antiqua" w:hAnsi="Book Antiqua" w:cs="Book Antiqua"/>
          <w:bCs/>
        </w:rPr>
        <w:t>Fettan DB in-tu</w:t>
      </w:r>
      <w:r w:rsidR="00A64160">
        <w:rPr>
          <w:rFonts w:ascii="Book Antiqua" w:hAnsi="Book Antiqua" w:cs="Book Antiqua"/>
          <w:bCs/>
        </w:rPr>
        <w:t>rn send the Bill payment ACK</w:t>
      </w:r>
      <w:r>
        <w:rPr>
          <w:rFonts w:ascii="Book Antiqua" w:hAnsi="Book Antiqua" w:cs="Book Antiqua"/>
          <w:bCs/>
        </w:rPr>
        <w:t xml:space="preserve"> to App Connect via SOAP web-service call.</w:t>
      </w:r>
    </w:p>
    <w:p w14:paraId="31A309FB" w14:textId="77777777" w:rsidR="006A262B" w:rsidRDefault="006A262B" w:rsidP="00CE348A">
      <w:pPr>
        <w:numPr>
          <w:ilvl w:val="0"/>
          <w:numId w:val="8"/>
        </w:numPr>
        <w:rPr>
          <w:rFonts w:ascii="Book Antiqua" w:hAnsi="Book Antiqua" w:cs="Book Antiqua"/>
          <w:bCs/>
        </w:rPr>
      </w:pPr>
      <w:r>
        <w:rPr>
          <w:rFonts w:ascii="Book Antiqua" w:hAnsi="Book Antiqua" w:cs="Book Antiqua"/>
          <w:bCs/>
        </w:rPr>
        <w:t>APP Connect will send the request to Eth Switch via SOAP web-service call.</w:t>
      </w:r>
    </w:p>
    <w:p w14:paraId="56C2AF6F" w14:textId="77777777" w:rsidR="006A262B" w:rsidRDefault="006A262B" w:rsidP="00CE348A">
      <w:pPr>
        <w:numPr>
          <w:ilvl w:val="0"/>
          <w:numId w:val="8"/>
        </w:numPr>
        <w:rPr>
          <w:rFonts w:ascii="Book Antiqua" w:hAnsi="Book Antiqua" w:cs="Book Antiqua"/>
          <w:bCs/>
        </w:rPr>
      </w:pPr>
      <w:r>
        <w:rPr>
          <w:rFonts w:ascii="Book Antiqua" w:hAnsi="Book Antiqua" w:cs="Book Antiqua"/>
          <w:bCs/>
        </w:rPr>
        <w:t>ETH Switch send the request back to exact Biller to get the details of bill due details.</w:t>
      </w:r>
    </w:p>
    <w:p w14:paraId="05D11995" w14:textId="41FFEA5F" w:rsidR="006A262B" w:rsidRDefault="006A262B" w:rsidP="00CE348A">
      <w:pPr>
        <w:numPr>
          <w:ilvl w:val="0"/>
          <w:numId w:val="8"/>
        </w:numPr>
        <w:rPr>
          <w:rFonts w:ascii="Book Antiqua" w:hAnsi="Book Antiqua" w:cs="Book Antiqua"/>
          <w:bCs/>
        </w:rPr>
      </w:pPr>
      <w:r>
        <w:rPr>
          <w:rFonts w:ascii="Book Antiqua" w:hAnsi="Book Antiqua" w:cs="Book Antiqua"/>
          <w:bCs/>
        </w:rPr>
        <w:t xml:space="preserve">Biller Hub Respond back to ETH switch </w:t>
      </w:r>
      <w:r w:rsidR="00A64160">
        <w:rPr>
          <w:rFonts w:ascii="Book Antiqua" w:hAnsi="Book Antiqua" w:cs="Book Antiqua"/>
          <w:bCs/>
        </w:rPr>
        <w:t>with successful response.</w:t>
      </w:r>
    </w:p>
    <w:p w14:paraId="41CF1DF4" w14:textId="77777777" w:rsidR="006A262B" w:rsidRDefault="006A262B" w:rsidP="00CE348A">
      <w:pPr>
        <w:numPr>
          <w:ilvl w:val="0"/>
          <w:numId w:val="8"/>
        </w:numPr>
        <w:rPr>
          <w:rFonts w:ascii="Book Antiqua" w:hAnsi="Book Antiqua" w:cs="Book Antiqua"/>
          <w:bCs/>
        </w:rPr>
      </w:pPr>
      <w:r>
        <w:rPr>
          <w:rFonts w:ascii="Book Antiqua" w:hAnsi="Book Antiqua" w:cs="Book Antiqua"/>
          <w:bCs/>
        </w:rPr>
        <w:t>ETH switch send the response to App Connect via SOAP web-service call.</w:t>
      </w:r>
    </w:p>
    <w:p w14:paraId="41BCF5A7" w14:textId="77777777" w:rsidR="006A262B" w:rsidRDefault="006A262B" w:rsidP="00CE348A">
      <w:pPr>
        <w:numPr>
          <w:ilvl w:val="0"/>
          <w:numId w:val="8"/>
        </w:numPr>
        <w:rPr>
          <w:rFonts w:ascii="Book Antiqua" w:hAnsi="Book Antiqua" w:cs="Book Antiqua"/>
          <w:bCs/>
        </w:rPr>
      </w:pPr>
      <w:r>
        <w:rPr>
          <w:rFonts w:ascii="Book Antiqua" w:hAnsi="Book Antiqua" w:cs="Book Antiqua"/>
          <w:bCs/>
        </w:rPr>
        <w:t>APP Connect will send the response to Fettan DB via SOAP web-service call.</w:t>
      </w:r>
    </w:p>
    <w:p w14:paraId="0928E39C" w14:textId="4DB1BE0F" w:rsidR="006A262B" w:rsidRDefault="006A262B" w:rsidP="00CE348A">
      <w:pPr>
        <w:numPr>
          <w:ilvl w:val="0"/>
          <w:numId w:val="8"/>
        </w:numPr>
        <w:rPr>
          <w:rFonts w:ascii="Book Antiqua" w:hAnsi="Book Antiqua" w:cs="Book Antiqua"/>
          <w:bCs/>
        </w:rPr>
      </w:pPr>
      <w:r>
        <w:rPr>
          <w:rFonts w:ascii="Book Antiqua" w:hAnsi="Book Antiqua" w:cs="Book Antiqua"/>
          <w:bCs/>
        </w:rPr>
        <w:t xml:space="preserve">Fettan DB send the Bill </w:t>
      </w:r>
      <w:r w:rsidR="00A64160">
        <w:rPr>
          <w:rFonts w:ascii="Book Antiqua" w:hAnsi="Book Antiqua" w:cs="Book Antiqua"/>
          <w:bCs/>
        </w:rPr>
        <w:t xml:space="preserve">payment ACK </w:t>
      </w:r>
      <w:r>
        <w:rPr>
          <w:rFonts w:ascii="Book Antiqua" w:hAnsi="Book Antiqua" w:cs="Book Antiqua"/>
          <w:bCs/>
        </w:rPr>
        <w:t>to Bank World App.</w:t>
      </w:r>
    </w:p>
    <w:p w14:paraId="00B08648" w14:textId="6D440F42" w:rsidR="006A262B" w:rsidRDefault="006A262B" w:rsidP="00CE348A">
      <w:pPr>
        <w:numPr>
          <w:ilvl w:val="0"/>
          <w:numId w:val="8"/>
        </w:numPr>
        <w:rPr>
          <w:rFonts w:ascii="Book Antiqua" w:hAnsi="Book Antiqua" w:cs="Book Antiqua"/>
          <w:bCs/>
        </w:rPr>
      </w:pPr>
      <w:r>
        <w:rPr>
          <w:rFonts w:ascii="Book Antiqua" w:hAnsi="Book Antiqua" w:cs="Book Antiqua"/>
          <w:bCs/>
        </w:rPr>
        <w:t xml:space="preserve">Bank world App send the bill </w:t>
      </w:r>
      <w:r w:rsidR="00CE2F68">
        <w:rPr>
          <w:rFonts w:ascii="Book Antiqua" w:hAnsi="Book Antiqua" w:cs="Book Antiqua"/>
          <w:bCs/>
        </w:rPr>
        <w:t>ACK</w:t>
      </w:r>
      <w:r>
        <w:rPr>
          <w:rFonts w:ascii="Book Antiqua" w:hAnsi="Book Antiqua" w:cs="Book Antiqua"/>
          <w:bCs/>
        </w:rPr>
        <w:t xml:space="preserve"> back to the end user.</w:t>
      </w:r>
    </w:p>
    <w:p w14:paraId="5B321622" w14:textId="0F1C2AE3" w:rsidR="009E74D0" w:rsidRDefault="009E74D0" w:rsidP="006A262B">
      <w:pPr>
        <w:tabs>
          <w:tab w:val="left" w:pos="425"/>
        </w:tabs>
        <w:ind w:left="425"/>
        <w:rPr>
          <w:rFonts w:ascii="Book Antiqua" w:hAnsi="Book Antiqua" w:cs="Book Antiqua"/>
          <w:bCs/>
        </w:rPr>
      </w:pPr>
    </w:p>
    <w:p w14:paraId="2B880420" w14:textId="77777777" w:rsidR="009E74D0" w:rsidRDefault="009E74D0">
      <w:pPr>
        <w:rPr>
          <w:rFonts w:ascii="Book Antiqua" w:hAnsi="Book Antiqua" w:cs="Book Antiqua"/>
          <w:bCs/>
        </w:rPr>
      </w:pPr>
    </w:p>
    <w:p w14:paraId="1C12F713" w14:textId="77777777" w:rsidR="009E74D0" w:rsidRDefault="009E74D0">
      <w:pPr>
        <w:rPr>
          <w:rFonts w:ascii="Book Antiqua" w:hAnsi="Book Antiqua" w:cs="Book Antiqua"/>
          <w:bCs/>
        </w:rPr>
      </w:pPr>
    </w:p>
    <w:p w14:paraId="1E9D5744" w14:textId="77777777" w:rsidR="009E74D0" w:rsidRDefault="00237A1A">
      <w:pPr>
        <w:pStyle w:val="Heading3"/>
        <w:numPr>
          <w:ilvl w:val="0"/>
          <w:numId w:val="3"/>
        </w:numPr>
        <w:rPr>
          <w:rFonts w:ascii="Book Antiqua" w:hAnsi="Book Antiqua" w:cs="Book Antiqua"/>
          <w:b/>
          <w:bCs/>
        </w:rPr>
      </w:pPr>
      <w:bookmarkStart w:id="12" w:name="_Toc54969347"/>
      <w:r>
        <w:rPr>
          <w:rFonts w:ascii="Book Antiqua" w:hAnsi="Book Antiqua" w:cs="Book Antiqua"/>
          <w:b/>
          <w:bCs/>
        </w:rPr>
        <w:t>Reversal Process</w:t>
      </w:r>
      <w:bookmarkEnd w:id="12"/>
    </w:p>
    <w:p w14:paraId="15298A7F" w14:textId="711922CA" w:rsidR="009E74D0" w:rsidRDefault="00485923">
      <w:pPr>
        <w:rPr>
          <w:rFonts w:ascii="Book Antiqua" w:hAnsi="Book Antiqua" w:cs="Book Antiqua"/>
        </w:rPr>
      </w:pPr>
      <w:r>
        <w:rPr>
          <w:noProof/>
        </w:rPr>
        <w:drawing>
          <wp:inline distT="0" distB="0" distL="0" distR="0" wp14:anchorId="6C5884D5" wp14:editId="1AECDD7C">
            <wp:extent cx="3980952" cy="144761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952" cy="1447619"/>
                    </a:xfrm>
                    <a:prstGeom prst="rect">
                      <a:avLst/>
                    </a:prstGeom>
                  </pic:spPr>
                </pic:pic>
              </a:graphicData>
            </a:graphic>
          </wp:inline>
        </w:drawing>
      </w:r>
    </w:p>
    <w:p w14:paraId="75B2E5DA" w14:textId="77777777" w:rsidR="009E74D0" w:rsidRDefault="00237A1A">
      <w:pPr>
        <w:rPr>
          <w:rFonts w:ascii="Book Antiqua" w:hAnsi="Book Antiqua" w:cs="Book Antiqua"/>
        </w:rPr>
      </w:pPr>
      <w:r>
        <w:rPr>
          <w:rFonts w:ascii="Book Antiqua" w:hAnsi="Book Antiqua" w:cs="Book Antiqua"/>
        </w:rPr>
        <w:lastRenderedPageBreak/>
        <w:t>This service will be initiated whenever a fund transfer gets failed in order to credit the funds back to customer account.</w:t>
      </w:r>
    </w:p>
    <w:p w14:paraId="1845F61E" w14:textId="77777777" w:rsidR="009E74D0" w:rsidRDefault="00237A1A">
      <w:pPr>
        <w:rPr>
          <w:rFonts w:ascii="Book Antiqua" w:hAnsi="Book Antiqua" w:cs="Book Antiqua"/>
          <w:b/>
        </w:rPr>
      </w:pPr>
      <w:r>
        <w:rPr>
          <w:rFonts w:ascii="Book Antiqua" w:hAnsi="Book Antiqua" w:cs="Book Antiqua"/>
          <w:b/>
        </w:rPr>
        <w:t>Sequence of steps:</w:t>
      </w:r>
    </w:p>
    <w:p w14:paraId="4EFFAE0C" w14:textId="153B55F0" w:rsidR="009E74D0" w:rsidRDefault="00237A1A" w:rsidP="00CE348A">
      <w:pPr>
        <w:numPr>
          <w:ilvl w:val="0"/>
          <w:numId w:val="9"/>
        </w:numPr>
        <w:rPr>
          <w:rFonts w:ascii="Book Antiqua" w:hAnsi="Book Antiqua" w:cs="Book Antiqua"/>
          <w:bCs/>
        </w:rPr>
      </w:pPr>
      <w:r>
        <w:rPr>
          <w:rFonts w:ascii="Book Antiqua" w:hAnsi="Book Antiqua" w:cs="Book Antiqua"/>
          <w:bCs/>
        </w:rPr>
        <w:t>Bank World App Initi</w:t>
      </w:r>
      <w:r w:rsidR="00485923">
        <w:rPr>
          <w:rFonts w:ascii="Book Antiqua" w:hAnsi="Book Antiqua" w:cs="Book Antiqua"/>
          <w:bCs/>
        </w:rPr>
        <w:t>ate the reversal request to APP Connect</w:t>
      </w:r>
      <w:r>
        <w:rPr>
          <w:rFonts w:ascii="Book Antiqua" w:hAnsi="Book Antiqua" w:cs="Book Antiqua"/>
          <w:bCs/>
        </w:rPr>
        <w:t xml:space="preserve"> via SOAP Web-service call.</w:t>
      </w:r>
    </w:p>
    <w:p w14:paraId="369F94F4" w14:textId="77777777" w:rsidR="009E74D0" w:rsidRDefault="00237A1A" w:rsidP="00CE348A">
      <w:pPr>
        <w:numPr>
          <w:ilvl w:val="0"/>
          <w:numId w:val="9"/>
        </w:numPr>
        <w:tabs>
          <w:tab w:val="clear" w:pos="425"/>
          <w:tab w:val="left" w:pos="312"/>
        </w:tabs>
        <w:rPr>
          <w:rFonts w:ascii="Book Antiqua" w:hAnsi="Book Antiqua" w:cs="Book Antiqua"/>
          <w:bCs/>
        </w:rPr>
      </w:pPr>
      <w:r>
        <w:rPr>
          <w:rFonts w:ascii="Book Antiqua" w:hAnsi="Book Antiqua" w:cs="Book Antiqua"/>
          <w:bCs/>
        </w:rPr>
        <w:t>App Connect will send the valid request to Bank Core Banking System via SOAP Web-service call.</w:t>
      </w:r>
    </w:p>
    <w:p w14:paraId="23221DC6" w14:textId="77777777" w:rsidR="009E74D0" w:rsidRDefault="00237A1A" w:rsidP="00CE348A">
      <w:pPr>
        <w:numPr>
          <w:ilvl w:val="0"/>
          <w:numId w:val="9"/>
        </w:numPr>
        <w:tabs>
          <w:tab w:val="clear" w:pos="425"/>
          <w:tab w:val="left" w:pos="312"/>
        </w:tabs>
        <w:rPr>
          <w:rFonts w:ascii="Book Antiqua" w:hAnsi="Book Antiqua" w:cs="Book Antiqua"/>
          <w:bCs/>
        </w:rPr>
      </w:pPr>
      <w:r>
        <w:rPr>
          <w:rFonts w:ascii="Book Antiqua" w:hAnsi="Book Antiqua" w:cs="Book Antiqua"/>
          <w:bCs/>
        </w:rPr>
        <w:t>Core Banking System will Respond bank to App connect with valid response by debiting the pool Account and credit the customer Account via SOAP Web-service call.</w:t>
      </w:r>
    </w:p>
    <w:p w14:paraId="6EDCF331" w14:textId="0B8080D7" w:rsidR="009E74D0" w:rsidRDefault="00237A1A" w:rsidP="00CE348A">
      <w:pPr>
        <w:numPr>
          <w:ilvl w:val="0"/>
          <w:numId w:val="9"/>
        </w:numPr>
        <w:tabs>
          <w:tab w:val="clear" w:pos="425"/>
          <w:tab w:val="left" w:pos="312"/>
        </w:tabs>
        <w:rPr>
          <w:rFonts w:ascii="Book Antiqua" w:hAnsi="Book Antiqua" w:cs="Book Antiqua"/>
          <w:bCs/>
        </w:rPr>
      </w:pPr>
      <w:r>
        <w:rPr>
          <w:rFonts w:ascii="Book Antiqua" w:hAnsi="Book Antiqua" w:cs="Book Antiqua"/>
          <w:bCs/>
        </w:rPr>
        <w:t xml:space="preserve">App Connect will send response back to </w:t>
      </w:r>
      <w:r w:rsidR="00485923">
        <w:rPr>
          <w:rFonts w:ascii="Book Antiqua" w:hAnsi="Book Antiqua" w:cs="Book Antiqua"/>
          <w:bCs/>
        </w:rPr>
        <w:t xml:space="preserve">Bank World App </w:t>
      </w:r>
      <w:r>
        <w:rPr>
          <w:rFonts w:ascii="Book Antiqua" w:hAnsi="Book Antiqua" w:cs="Book Antiqua"/>
          <w:bCs/>
        </w:rPr>
        <w:t>with valid response Via SOAP Web-service call.</w:t>
      </w:r>
    </w:p>
    <w:p w14:paraId="4ED8E8F8" w14:textId="77777777" w:rsidR="00876FD4" w:rsidRPr="00754C70" w:rsidRDefault="00876FD4" w:rsidP="00876FD4">
      <w:pPr>
        <w:tabs>
          <w:tab w:val="left" w:pos="312"/>
          <w:tab w:val="left" w:pos="425"/>
        </w:tabs>
        <w:rPr>
          <w:rFonts w:ascii="Book Antiqua" w:hAnsi="Book Antiqua" w:cs="Book Antiqua"/>
          <w:bCs/>
        </w:rPr>
      </w:pPr>
    </w:p>
    <w:p w14:paraId="6E0F5EEF" w14:textId="77777777" w:rsidR="009E74D0" w:rsidRDefault="00237A1A">
      <w:pPr>
        <w:pStyle w:val="Heading1"/>
        <w:numPr>
          <w:ilvl w:val="0"/>
          <w:numId w:val="2"/>
        </w:numPr>
        <w:rPr>
          <w:rFonts w:ascii="Book Antiqua" w:hAnsi="Book Antiqua" w:cs="Book Antiqua"/>
          <w:b/>
          <w:bCs/>
        </w:rPr>
      </w:pPr>
      <w:bookmarkStart w:id="13" w:name="_Toc54969348"/>
      <w:r>
        <w:rPr>
          <w:rFonts w:ascii="Book Antiqua" w:hAnsi="Book Antiqua" w:cs="Book Antiqua"/>
          <w:b/>
          <w:bCs/>
        </w:rPr>
        <w:t>Internet Banking</w:t>
      </w:r>
      <w:bookmarkEnd w:id="13"/>
    </w:p>
    <w:p w14:paraId="5EB9E292" w14:textId="77777777" w:rsidR="009E74D0" w:rsidRDefault="009E74D0">
      <w:pPr>
        <w:rPr>
          <w:rFonts w:ascii="Book Antiqua" w:hAnsi="Book Antiqua" w:cs="Book Antiqua"/>
        </w:rPr>
      </w:pPr>
    </w:p>
    <w:p w14:paraId="1C35DCAC" w14:textId="77777777" w:rsidR="009E74D0" w:rsidRDefault="00237A1A" w:rsidP="00CE348A">
      <w:pPr>
        <w:pStyle w:val="Heading3"/>
        <w:numPr>
          <w:ilvl w:val="0"/>
          <w:numId w:val="10"/>
        </w:numPr>
        <w:rPr>
          <w:rFonts w:ascii="Book Antiqua" w:hAnsi="Book Antiqua" w:cs="Book Antiqua"/>
          <w:b/>
          <w:bCs/>
        </w:rPr>
      </w:pPr>
      <w:bookmarkStart w:id="14" w:name="_Toc54969349"/>
      <w:r>
        <w:rPr>
          <w:rFonts w:ascii="Book Antiqua" w:hAnsi="Book Antiqua" w:cs="Book Antiqua"/>
          <w:b/>
          <w:bCs/>
        </w:rPr>
        <w:t>Bank Account Balance Enquiry</w:t>
      </w:r>
      <w:bookmarkEnd w:id="14"/>
    </w:p>
    <w:p w14:paraId="595F7FF6" w14:textId="77777777" w:rsidR="009E74D0" w:rsidRDefault="00237A1A" w:rsidP="00CE348A">
      <w:pPr>
        <w:pStyle w:val="Heading3"/>
        <w:numPr>
          <w:ilvl w:val="0"/>
          <w:numId w:val="10"/>
        </w:numPr>
        <w:rPr>
          <w:rFonts w:ascii="Book Antiqua" w:hAnsi="Book Antiqua" w:cs="Book Antiqua"/>
          <w:b/>
          <w:bCs/>
        </w:rPr>
      </w:pPr>
      <w:bookmarkStart w:id="15" w:name="_Toc54969350"/>
      <w:r>
        <w:rPr>
          <w:rFonts w:ascii="Book Antiqua" w:hAnsi="Book Antiqua" w:cs="Book Antiqua"/>
          <w:b/>
          <w:bCs/>
        </w:rPr>
        <w:t>Internal Transfer [ETB to ETB, Dollar to ETB within the Bank]</w:t>
      </w:r>
      <w:bookmarkEnd w:id="15"/>
    </w:p>
    <w:p w14:paraId="3FBCD32A" w14:textId="77777777" w:rsidR="009E74D0" w:rsidRDefault="00237A1A" w:rsidP="00CE348A">
      <w:pPr>
        <w:pStyle w:val="Heading3"/>
        <w:numPr>
          <w:ilvl w:val="0"/>
          <w:numId w:val="10"/>
        </w:numPr>
        <w:rPr>
          <w:rFonts w:ascii="Book Antiqua" w:hAnsi="Book Antiqua" w:cs="Book Antiqua"/>
          <w:b/>
          <w:bCs/>
        </w:rPr>
      </w:pPr>
      <w:bookmarkStart w:id="16" w:name="_Toc54969351"/>
      <w:r>
        <w:rPr>
          <w:rFonts w:ascii="Book Antiqua" w:hAnsi="Book Antiqua" w:cs="Book Antiqua"/>
          <w:b/>
          <w:bCs/>
        </w:rPr>
        <w:t>Batch Upload [corporate customers]</w:t>
      </w:r>
      <w:bookmarkEnd w:id="16"/>
    </w:p>
    <w:p w14:paraId="49FDC115" w14:textId="77777777" w:rsidR="009E74D0" w:rsidRDefault="00237A1A" w:rsidP="00CE348A">
      <w:pPr>
        <w:pStyle w:val="Heading3"/>
        <w:numPr>
          <w:ilvl w:val="0"/>
          <w:numId w:val="10"/>
        </w:numPr>
        <w:rPr>
          <w:rFonts w:ascii="Book Antiqua" w:hAnsi="Book Antiqua" w:cs="Book Antiqua"/>
          <w:b/>
          <w:bCs/>
        </w:rPr>
      </w:pPr>
      <w:bookmarkStart w:id="17" w:name="_Toc54969352"/>
      <w:r>
        <w:rPr>
          <w:rFonts w:ascii="Book Antiqua" w:hAnsi="Book Antiqua" w:cs="Book Antiqua"/>
          <w:b/>
          <w:bCs/>
        </w:rPr>
        <w:t>Account Details Bank</w:t>
      </w:r>
      <w:bookmarkEnd w:id="17"/>
    </w:p>
    <w:p w14:paraId="2EB395A7" w14:textId="3A80E675" w:rsidR="009C233A" w:rsidRPr="009C233A" w:rsidRDefault="009C233A" w:rsidP="009C233A">
      <w:pPr>
        <w:pStyle w:val="Heading3"/>
        <w:numPr>
          <w:ilvl w:val="0"/>
          <w:numId w:val="10"/>
        </w:numPr>
        <w:rPr>
          <w:rFonts w:ascii="Book Antiqua" w:hAnsi="Book Antiqua" w:cs="Book Antiqua"/>
          <w:b/>
          <w:bCs/>
        </w:rPr>
      </w:pPr>
      <w:r w:rsidRPr="009C233A">
        <w:rPr>
          <w:rFonts w:ascii="Book Antiqua" w:hAnsi="Book Antiqua" w:cs="Book Antiqua"/>
          <w:b/>
          <w:bCs/>
        </w:rPr>
        <w:t>Bank Account Summary</w:t>
      </w:r>
    </w:p>
    <w:p w14:paraId="26E51FC4" w14:textId="77777777" w:rsidR="009E74D0" w:rsidRDefault="00237A1A">
      <w:pPr>
        <w:rPr>
          <w:rFonts w:ascii="Book Antiqua" w:hAnsi="Book Antiqua" w:cs="Book Antiqua"/>
          <w:b/>
          <w:bCs/>
        </w:rPr>
      </w:pPr>
      <w:r>
        <w:rPr>
          <w:rFonts w:ascii="Book Antiqua" w:hAnsi="Book Antiqua" w:cs="Book Antiqua"/>
          <w:b/>
          <w:bCs/>
        </w:rPr>
        <w:t xml:space="preserve">Note: Below sequence Diagram represents all above 3 services </w:t>
      </w:r>
    </w:p>
    <w:p w14:paraId="0F5EB249" w14:textId="7CF07311" w:rsidR="009E74D0" w:rsidRDefault="00322B51">
      <w:pPr>
        <w:rPr>
          <w:rFonts w:ascii="Book Antiqua" w:hAnsi="Book Antiqua" w:cs="Book Antiqua"/>
          <w:b/>
        </w:rPr>
      </w:pPr>
      <w:r>
        <w:rPr>
          <w:noProof/>
        </w:rPr>
        <w:drawing>
          <wp:inline distT="0" distB="0" distL="0" distR="0" wp14:anchorId="2F7B4CB6" wp14:editId="283AAD92">
            <wp:extent cx="5295900" cy="1962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1962150"/>
                    </a:xfrm>
                    <a:prstGeom prst="rect">
                      <a:avLst/>
                    </a:prstGeom>
                  </pic:spPr>
                </pic:pic>
              </a:graphicData>
            </a:graphic>
          </wp:inline>
        </w:drawing>
      </w:r>
    </w:p>
    <w:p w14:paraId="3EEA52DE" w14:textId="77777777" w:rsidR="009E74D0" w:rsidRDefault="00237A1A">
      <w:pPr>
        <w:rPr>
          <w:rFonts w:ascii="Book Antiqua" w:hAnsi="Book Antiqua" w:cs="Book Antiqua"/>
          <w:b/>
        </w:rPr>
      </w:pPr>
      <w:r>
        <w:rPr>
          <w:rFonts w:ascii="Book Antiqua" w:hAnsi="Book Antiqua" w:cs="Book Antiqua"/>
          <w:b/>
        </w:rPr>
        <w:t>Sequence of steps:</w:t>
      </w:r>
    </w:p>
    <w:p w14:paraId="3E79D8E7" w14:textId="77777777" w:rsidR="009E74D0" w:rsidRDefault="00237A1A" w:rsidP="00CE348A">
      <w:pPr>
        <w:numPr>
          <w:ilvl w:val="0"/>
          <w:numId w:val="11"/>
        </w:numPr>
        <w:rPr>
          <w:rFonts w:ascii="Book Antiqua" w:hAnsi="Book Antiqua" w:cs="Book Antiqua"/>
          <w:bCs/>
        </w:rPr>
      </w:pPr>
      <w:r>
        <w:rPr>
          <w:rFonts w:ascii="Book Antiqua" w:hAnsi="Book Antiqua" w:cs="Book Antiqua"/>
          <w:bCs/>
        </w:rPr>
        <w:t>User Initiate the request to Bank World App.</w:t>
      </w:r>
    </w:p>
    <w:p w14:paraId="6382EFFB" w14:textId="1268ADBE" w:rsidR="009E74D0" w:rsidRDefault="00237A1A" w:rsidP="00CE348A">
      <w:pPr>
        <w:numPr>
          <w:ilvl w:val="0"/>
          <w:numId w:val="11"/>
        </w:numPr>
        <w:tabs>
          <w:tab w:val="left" w:pos="312"/>
        </w:tabs>
        <w:rPr>
          <w:rFonts w:ascii="Book Antiqua" w:hAnsi="Book Antiqua" w:cs="Book Antiqua"/>
          <w:bCs/>
        </w:rPr>
      </w:pPr>
      <w:r>
        <w:rPr>
          <w:rFonts w:ascii="Book Antiqua" w:hAnsi="Book Antiqua" w:cs="Book Antiqua"/>
          <w:bCs/>
        </w:rPr>
        <w:t>Bank World App sent the u</w:t>
      </w:r>
      <w:r w:rsidR="00322B51">
        <w:rPr>
          <w:rFonts w:ascii="Book Antiqua" w:hAnsi="Book Antiqua" w:cs="Book Antiqua"/>
          <w:bCs/>
        </w:rPr>
        <w:t xml:space="preserve">ser request to APIC Via </w:t>
      </w:r>
      <w:r>
        <w:rPr>
          <w:rFonts w:ascii="Book Antiqua" w:hAnsi="Book Antiqua" w:cs="Book Antiqua"/>
          <w:bCs/>
        </w:rPr>
        <w:t>REST Web-service call.</w:t>
      </w:r>
    </w:p>
    <w:p w14:paraId="313D56C3" w14:textId="77777777" w:rsidR="009E74D0" w:rsidRDefault="00237A1A" w:rsidP="00CE348A">
      <w:pPr>
        <w:numPr>
          <w:ilvl w:val="0"/>
          <w:numId w:val="11"/>
        </w:numPr>
        <w:tabs>
          <w:tab w:val="left" w:pos="312"/>
        </w:tabs>
        <w:rPr>
          <w:rFonts w:ascii="Book Antiqua" w:hAnsi="Book Antiqua" w:cs="Book Antiqua"/>
          <w:bCs/>
        </w:rPr>
      </w:pPr>
      <w:r>
        <w:rPr>
          <w:rFonts w:ascii="Book Antiqua" w:hAnsi="Book Antiqua" w:cs="Book Antiqua"/>
          <w:bCs/>
        </w:rPr>
        <w:lastRenderedPageBreak/>
        <w:t>APIC will Send the request to APP Connect via SOAP Web-service call.</w:t>
      </w:r>
    </w:p>
    <w:p w14:paraId="193643DE" w14:textId="77777777" w:rsidR="009E74D0" w:rsidRDefault="00237A1A" w:rsidP="00CE348A">
      <w:pPr>
        <w:numPr>
          <w:ilvl w:val="0"/>
          <w:numId w:val="11"/>
        </w:numPr>
        <w:tabs>
          <w:tab w:val="left" w:pos="312"/>
        </w:tabs>
        <w:rPr>
          <w:rFonts w:ascii="Book Antiqua" w:hAnsi="Book Antiqua" w:cs="Book Antiqua"/>
          <w:bCs/>
        </w:rPr>
      </w:pPr>
      <w:r>
        <w:rPr>
          <w:rFonts w:ascii="Book Antiqua" w:hAnsi="Book Antiqua" w:cs="Book Antiqua"/>
          <w:bCs/>
        </w:rPr>
        <w:t>App Connect will send the valid request to Bank Core Banking System via SOAP Web-service call.</w:t>
      </w:r>
    </w:p>
    <w:p w14:paraId="51D66AFF" w14:textId="77777777" w:rsidR="009E74D0" w:rsidRDefault="00237A1A" w:rsidP="00CE348A">
      <w:pPr>
        <w:numPr>
          <w:ilvl w:val="0"/>
          <w:numId w:val="11"/>
        </w:numPr>
        <w:tabs>
          <w:tab w:val="left" w:pos="312"/>
        </w:tabs>
        <w:rPr>
          <w:rFonts w:ascii="Book Antiqua" w:hAnsi="Book Antiqua" w:cs="Book Antiqua"/>
          <w:bCs/>
        </w:rPr>
      </w:pPr>
      <w:r>
        <w:rPr>
          <w:rFonts w:ascii="Book Antiqua" w:hAnsi="Book Antiqua" w:cs="Book Antiqua"/>
          <w:bCs/>
        </w:rPr>
        <w:t>Core Banking System will Respond bank to App connect with valid response Via SOAP Web-service call.</w:t>
      </w:r>
    </w:p>
    <w:p w14:paraId="29D3A030" w14:textId="77777777" w:rsidR="009E74D0" w:rsidRDefault="00237A1A" w:rsidP="00CE348A">
      <w:pPr>
        <w:numPr>
          <w:ilvl w:val="0"/>
          <w:numId w:val="11"/>
        </w:numPr>
        <w:tabs>
          <w:tab w:val="left" w:pos="312"/>
        </w:tabs>
        <w:rPr>
          <w:rFonts w:ascii="Book Antiqua" w:hAnsi="Book Antiqua" w:cs="Book Antiqua"/>
          <w:bCs/>
        </w:rPr>
      </w:pPr>
      <w:r>
        <w:rPr>
          <w:rFonts w:ascii="Book Antiqua" w:hAnsi="Book Antiqua" w:cs="Book Antiqua"/>
          <w:bCs/>
        </w:rPr>
        <w:t>App Connect will send response back to APIC with valid response Via SOAP Web-service call.</w:t>
      </w:r>
    </w:p>
    <w:p w14:paraId="36B52C54" w14:textId="18B1963C" w:rsidR="009E74D0" w:rsidRDefault="00237A1A" w:rsidP="00CE348A">
      <w:pPr>
        <w:numPr>
          <w:ilvl w:val="0"/>
          <w:numId w:val="11"/>
        </w:numPr>
        <w:tabs>
          <w:tab w:val="left" w:pos="312"/>
        </w:tabs>
        <w:rPr>
          <w:rFonts w:ascii="Book Antiqua" w:hAnsi="Book Antiqua" w:cs="Book Antiqua"/>
          <w:bCs/>
        </w:rPr>
      </w:pPr>
      <w:r>
        <w:rPr>
          <w:rFonts w:ascii="Book Antiqua" w:hAnsi="Book Antiqua" w:cs="Book Antiqua"/>
          <w:bCs/>
        </w:rPr>
        <w:t xml:space="preserve">APIC will send response </w:t>
      </w:r>
      <w:r w:rsidR="00322B51">
        <w:rPr>
          <w:rFonts w:ascii="Book Antiqua" w:hAnsi="Book Antiqua" w:cs="Book Antiqua"/>
          <w:bCs/>
        </w:rPr>
        <w:t xml:space="preserve">back to Bank World App via </w:t>
      </w:r>
      <w:r>
        <w:rPr>
          <w:rFonts w:ascii="Book Antiqua" w:hAnsi="Book Antiqua" w:cs="Book Antiqua"/>
          <w:bCs/>
        </w:rPr>
        <w:t>REST Web-service call.</w:t>
      </w:r>
    </w:p>
    <w:p w14:paraId="5F7252A7" w14:textId="77777777" w:rsidR="009E74D0" w:rsidRDefault="00237A1A" w:rsidP="00CE348A">
      <w:pPr>
        <w:numPr>
          <w:ilvl w:val="0"/>
          <w:numId w:val="11"/>
        </w:numPr>
        <w:tabs>
          <w:tab w:val="left" w:pos="312"/>
        </w:tabs>
        <w:rPr>
          <w:rFonts w:ascii="Book Antiqua" w:hAnsi="Book Antiqua" w:cs="Book Antiqua"/>
          <w:bCs/>
        </w:rPr>
      </w:pPr>
      <w:r>
        <w:rPr>
          <w:rFonts w:ascii="Book Antiqua" w:hAnsi="Book Antiqua" w:cs="Book Antiqua"/>
          <w:bCs/>
        </w:rPr>
        <w:t>Bank World App will send response back to the End User.</w:t>
      </w:r>
    </w:p>
    <w:p w14:paraId="3FD9BD17" w14:textId="77777777" w:rsidR="009E74D0" w:rsidRDefault="009E74D0">
      <w:pPr>
        <w:rPr>
          <w:rFonts w:ascii="Book Antiqua" w:hAnsi="Book Antiqua" w:cs="Book Antiqua"/>
          <w:b/>
        </w:rPr>
      </w:pPr>
    </w:p>
    <w:p w14:paraId="713FAD8B" w14:textId="77777777" w:rsidR="00A5678A" w:rsidRDefault="00A5678A" w:rsidP="00D55D3C">
      <w:pPr>
        <w:pStyle w:val="Heading3"/>
        <w:numPr>
          <w:ilvl w:val="0"/>
          <w:numId w:val="10"/>
        </w:numPr>
        <w:rPr>
          <w:rFonts w:ascii="Book Antiqua" w:hAnsi="Book Antiqua" w:cs="Book Antiqua"/>
          <w:b/>
          <w:bCs/>
        </w:rPr>
      </w:pPr>
      <w:bookmarkStart w:id="18" w:name="_Toc54969353"/>
      <w:r w:rsidRPr="00C95BCE">
        <w:rPr>
          <w:rFonts w:ascii="Book Antiqua" w:hAnsi="Book Antiqua" w:cs="Book Antiqua"/>
          <w:b/>
          <w:bCs/>
        </w:rPr>
        <w:t>Mini</w:t>
      </w:r>
      <w:r>
        <w:rPr>
          <w:rFonts w:ascii="Book Antiqua" w:hAnsi="Book Antiqua" w:cs="Book Antiqua"/>
          <w:b/>
          <w:bCs/>
        </w:rPr>
        <w:t xml:space="preserve"> S</w:t>
      </w:r>
      <w:r w:rsidRPr="00C95BCE">
        <w:rPr>
          <w:rFonts w:ascii="Book Antiqua" w:hAnsi="Book Antiqua" w:cs="Book Antiqua"/>
          <w:b/>
          <w:bCs/>
        </w:rPr>
        <w:t>tatement</w:t>
      </w:r>
      <w:bookmarkEnd w:id="18"/>
    </w:p>
    <w:p w14:paraId="08EB80CF" w14:textId="1281FA1E" w:rsidR="00D55D3C" w:rsidRPr="00D55D3C" w:rsidRDefault="00D55D3C" w:rsidP="00D55D3C">
      <w:pPr>
        <w:pStyle w:val="Heading3"/>
        <w:numPr>
          <w:ilvl w:val="0"/>
          <w:numId w:val="10"/>
        </w:numPr>
        <w:rPr>
          <w:rFonts w:ascii="Book Antiqua" w:hAnsi="Book Antiqua" w:cs="Book Antiqua"/>
          <w:b/>
          <w:bCs/>
        </w:rPr>
      </w:pPr>
      <w:bookmarkStart w:id="19" w:name="_Toc54969354"/>
      <w:r w:rsidRPr="00D55D3C">
        <w:rPr>
          <w:rFonts w:ascii="Book Antiqua" w:hAnsi="Book Antiqua" w:cs="Book Antiqua"/>
          <w:b/>
          <w:bCs/>
        </w:rPr>
        <w:t>Full Statement</w:t>
      </w:r>
      <w:bookmarkEnd w:id="19"/>
    </w:p>
    <w:p w14:paraId="32F19F17" w14:textId="77777777" w:rsidR="00A5678A" w:rsidRDefault="00A5678A" w:rsidP="00A5678A">
      <w:pPr>
        <w:tabs>
          <w:tab w:val="left" w:pos="312"/>
          <w:tab w:val="left" w:pos="425"/>
        </w:tabs>
        <w:rPr>
          <w:rFonts w:ascii="Book Antiqua" w:hAnsi="Book Antiqua" w:cs="Book Antiqua"/>
          <w:bCs/>
        </w:rPr>
      </w:pPr>
      <w:r>
        <w:rPr>
          <w:noProof/>
        </w:rPr>
        <w:drawing>
          <wp:inline distT="0" distB="0" distL="0" distR="0" wp14:anchorId="3F99ADE8" wp14:editId="05B166F1">
            <wp:extent cx="5943600" cy="12420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2060"/>
                    </a:xfrm>
                    <a:prstGeom prst="rect">
                      <a:avLst/>
                    </a:prstGeom>
                  </pic:spPr>
                </pic:pic>
              </a:graphicData>
            </a:graphic>
          </wp:inline>
        </w:drawing>
      </w:r>
    </w:p>
    <w:p w14:paraId="7A70F6EA" w14:textId="77777777" w:rsidR="00A5678A" w:rsidRDefault="00A5678A" w:rsidP="00A5678A">
      <w:pPr>
        <w:tabs>
          <w:tab w:val="left" w:pos="312"/>
        </w:tabs>
        <w:rPr>
          <w:rFonts w:ascii="Book Antiqua" w:hAnsi="Book Antiqua" w:cs="Book Antiqua"/>
          <w:b/>
        </w:rPr>
      </w:pPr>
      <w:r>
        <w:rPr>
          <w:rFonts w:ascii="Book Antiqua" w:hAnsi="Book Antiqua" w:cs="Book Antiqua"/>
          <w:b/>
        </w:rPr>
        <w:t>Sequence of steps:</w:t>
      </w:r>
    </w:p>
    <w:p w14:paraId="5ABD6CBC" w14:textId="77777777" w:rsidR="00A5678A" w:rsidRDefault="00A5678A" w:rsidP="00A5678A">
      <w:pPr>
        <w:tabs>
          <w:tab w:val="left" w:pos="312"/>
        </w:tabs>
        <w:rPr>
          <w:rFonts w:ascii="Book Antiqua" w:hAnsi="Book Antiqua" w:cs="Book Antiqua"/>
          <w:b/>
        </w:rPr>
      </w:pPr>
    </w:p>
    <w:p w14:paraId="300160B5" w14:textId="77777777" w:rsidR="00A5678A" w:rsidRDefault="00A5678A" w:rsidP="002B4222">
      <w:pPr>
        <w:numPr>
          <w:ilvl w:val="0"/>
          <w:numId w:val="61"/>
        </w:numPr>
        <w:rPr>
          <w:rFonts w:ascii="Book Antiqua" w:hAnsi="Book Antiqua" w:cs="Book Antiqua"/>
          <w:bCs/>
        </w:rPr>
      </w:pPr>
      <w:r>
        <w:rPr>
          <w:rFonts w:ascii="Book Antiqua" w:hAnsi="Book Antiqua" w:cs="Book Antiqua"/>
          <w:bCs/>
        </w:rPr>
        <w:t>User Initiate the request to Bank World App.</w:t>
      </w:r>
    </w:p>
    <w:p w14:paraId="3FE7D59F" w14:textId="77777777" w:rsidR="00A5678A" w:rsidRDefault="00A5678A" w:rsidP="002B4222">
      <w:pPr>
        <w:numPr>
          <w:ilvl w:val="0"/>
          <w:numId w:val="61"/>
        </w:numPr>
        <w:tabs>
          <w:tab w:val="left" w:pos="312"/>
        </w:tabs>
        <w:rPr>
          <w:rFonts w:ascii="Book Antiqua" w:hAnsi="Book Antiqua" w:cs="Book Antiqua"/>
          <w:bCs/>
        </w:rPr>
      </w:pPr>
      <w:r>
        <w:rPr>
          <w:rFonts w:ascii="Book Antiqua" w:hAnsi="Book Antiqua" w:cs="Book Antiqua"/>
          <w:bCs/>
        </w:rPr>
        <w:t>Bank World App sent the user request to APIC Via REST Web-service call.</w:t>
      </w:r>
    </w:p>
    <w:p w14:paraId="3BFB14BF" w14:textId="77777777" w:rsidR="00A5678A" w:rsidRDefault="00A5678A" w:rsidP="002B4222">
      <w:pPr>
        <w:numPr>
          <w:ilvl w:val="0"/>
          <w:numId w:val="61"/>
        </w:numPr>
        <w:tabs>
          <w:tab w:val="left" w:pos="312"/>
        </w:tabs>
        <w:rPr>
          <w:rFonts w:ascii="Book Antiqua" w:hAnsi="Book Antiqua" w:cs="Book Antiqua"/>
          <w:bCs/>
        </w:rPr>
      </w:pPr>
      <w:r>
        <w:rPr>
          <w:rFonts w:ascii="Book Antiqua" w:hAnsi="Book Antiqua" w:cs="Book Antiqua"/>
          <w:bCs/>
        </w:rPr>
        <w:t>APIC will Send the request to APP Connect via SOAP Web-service call.</w:t>
      </w:r>
    </w:p>
    <w:p w14:paraId="2A57B104" w14:textId="77777777" w:rsidR="00A5678A" w:rsidRDefault="00A5678A" w:rsidP="002B4222">
      <w:pPr>
        <w:numPr>
          <w:ilvl w:val="0"/>
          <w:numId w:val="61"/>
        </w:numPr>
        <w:tabs>
          <w:tab w:val="left" w:pos="312"/>
        </w:tabs>
        <w:rPr>
          <w:rFonts w:ascii="Book Antiqua" w:hAnsi="Book Antiqua" w:cs="Book Antiqua"/>
          <w:bCs/>
        </w:rPr>
      </w:pPr>
      <w:r>
        <w:rPr>
          <w:rFonts w:ascii="Book Antiqua" w:hAnsi="Book Antiqua" w:cs="Book Antiqua"/>
          <w:bCs/>
        </w:rPr>
        <w:t>App Connect will send the valid request to Bank Core Banking System via Stored procedure.</w:t>
      </w:r>
    </w:p>
    <w:p w14:paraId="012EA0D4" w14:textId="77777777" w:rsidR="00A5678A" w:rsidRDefault="00A5678A" w:rsidP="002B4222">
      <w:pPr>
        <w:numPr>
          <w:ilvl w:val="0"/>
          <w:numId w:val="61"/>
        </w:numPr>
        <w:tabs>
          <w:tab w:val="left" w:pos="312"/>
        </w:tabs>
        <w:rPr>
          <w:rFonts w:ascii="Book Antiqua" w:hAnsi="Book Antiqua" w:cs="Book Antiqua"/>
          <w:bCs/>
        </w:rPr>
      </w:pPr>
      <w:r>
        <w:rPr>
          <w:rFonts w:ascii="Book Antiqua" w:hAnsi="Book Antiqua" w:cs="Book Antiqua"/>
          <w:bCs/>
        </w:rPr>
        <w:t xml:space="preserve"> Core Banking System will Respond bank to App connect with valid response Via Stored procedure.</w:t>
      </w:r>
    </w:p>
    <w:p w14:paraId="74DC853B" w14:textId="77777777" w:rsidR="00A5678A" w:rsidRDefault="00A5678A" w:rsidP="002B4222">
      <w:pPr>
        <w:numPr>
          <w:ilvl w:val="0"/>
          <w:numId w:val="61"/>
        </w:numPr>
        <w:tabs>
          <w:tab w:val="left" w:pos="312"/>
        </w:tabs>
        <w:rPr>
          <w:rFonts w:ascii="Book Antiqua" w:hAnsi="Book Antiqua" w:cs="Book Antiqua"/>
          <w:bCs/>
        </w:rPr>
      </w:pPr>
      <w:r>
        <w:rPr>
          <w:rFonts w:ascii="Book Antiqua" w:hAnsi="Book Antiqua" w:cs="Book Antiqua"/>
          <w:bCs/>
        </w:rPr>
        <w:t>App Connect will send response back to APIC with valid response Via SOAP Web-service call.</w:t>
      </w:r>
    </w:p>
    <w:p w14:paraId="4AF02CAF" w14:textId="77777777" w:rsidR="00A5678A" w:rsidRDefault="00A5678A" w:rsidP="002B4222">
      <w:pPr>
        <w:numPr>
          <w:ilvl w:val="0"/>
          <w:numId w:val="61"/>
        </w:numPr>
        <w:tabs>
          <w:tab w:val="left" w:pos="312"/>
        </w:tabs>
        <w:rPr>
          <w:rFonts w:ascii="Book Antiqua" w:hAnsi="Book Antiqua" w:cs="Book Antiqua"/>
          <w:bCs/>
        </w:rPr>
      </w:pPr>
      <w:r>
        <w:rPr>
          <w:rFonts w:ascii="Book Antiqua" w:hAnsi="Book Antiqua" w:cs="Book Antiqua"/>
          <w:bCs/>
        </w:rPr>
        <w:t>APIC will send response back to Bank World App via REST Web-service call.</w:t>
      </w:r>
    </w:p>
    <w:p w14:paraId="7AEF0B84" w14:textId="77777777" w:rsidR="00A5678A" w:rsidRDefault="00A5678A" w:rsidP="002B4222">
      <w:pPr>
        <w:numPr>
          <w:ilvl w:val="0"/>
          <w:numId w:val="61"/>
        </w:numPr>
        <w:tabs>
          <w:tab w:val="left" w:pos="312"/>
        </w:tabs>
        <w:rPr>
          <w:rFonts w:ascii="Book Antiqua" w:hAnsi="Book Antiqua" w:cs="Book Antiqua"/>
          <w:bCs/>
        </w:rPr>
      </w:pPr>
      <w:r>
        <w:rPr>
          <w:rFonts w:ascii="Book Antiqua" w:hAnsi="Book Antiqua" w:cs="Book Antiqua"/>
          <w:bCs/>
        </w:rPr>
        <w:t>Bank World App will send response back to the End User.</w:t>
      </w:r>
    </w:p>
    <w:p w14:paraId="50C7FDAF" w14:textId="77777777" w:rsidR="00712300" w:rsidRDefault="00712300">
      <w:pPr>
        <w:rPr>
          <w:rFonts w:ascii="Book Antiqua" w:hAnsi="Book Antiqua" w:cs="Book Antiqua"/>
          <w:b/>
        </w:rPr>
      </w:pPr>
    </w:p>
    <w:p w14:paraId="5EA1D303" w14:textId="77777777" w:rsidR="009E74D0" w:rsidRDefault="00237A1A" w:rsidP="00CE348A">
      <w:pPr>
        <w:pStyle w:val="Heading3"/>
        <w:numPr>
          <w:ilvl w:val="0"/>
          <w:numId w:val="10"/>
        </w:numPr>
        <w:rPr>
          <w:rFonts w:ascii="Book Antiqua" w:hAnsi="Book Antiqua" w:cs="Book Antiqua"/>
          <w:b/>
        </w:rPr>
      </w:pPr>
      <w:bookmarkStart w:id="20" w:name="_Toc54969355"/>
      <w:r>
        <w:rPr>
          <w:rFonts w:ascii="Book Antiqua" w:hAnsi="Book Antiqua" w:cs="Book Antiqua"/>
          <w:b/>
        </w:rPr>
        <w:t>Internal Transfer [ETB to ETB other bank]</w:t>
      </w:r>
      <w:bookmarkEnd w:id="20"/>
    </w:p>
    <w:p w14:paraId="0128FCA0" w14:textId="77777777" w:rsidR="009E74D0" w:rsidRDefault="00237A1A">
      <w:pPr>
        <w:pStyle w:val="ListParagraph"/>
        <w:rPr>
          <w:rFonts w:ascii="Book Antiqua" w:hAnsi="Book Antiqua" w:cs="Book Antiqua"/>
          <w:b/>
          <w:bCs/>
        </w:rPr>
      </w:pPr>
      <w:r>
        <w:rPr>
          <w:rFonts w:ascii="Book Antiqua" w:hAnsi="Book Antiqua" w:cs="Book Antiqua"/>
          <w:b/>
          <w:bCs/>
        </w:rPr>
        <w:t xml:space="preserve">Note: Below sequence Diagram represents service </w:t>
      </w:r>
    </w:p>
    <w:p w14:paraId="178CC410" w14:textId="392F2DC9" w:rsidR="009E74D0" w:rsidRDefault="00F3203B">
      <w:pPr>
        <w:rPr>
          <w:rFonts w:ascii="Book Antiqua" w:hAnsi="Book Antiqua" w:cs="Book Antiqua"/>
          <w:b/>
        </w:rPr>
      </w:pPr>
      <w:r>
        <w:rPr>
          <w:noProof/>
        </w:rPr>
        <w:drawing>
          <wp:inline distT="0" distB="0" distL="0" distR="0" wp14:anchorId="61FC4DE3" wp14:editId="0E7610C1">
            <wp:extent cx="5943600"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08860"/>
                    </a:xfrm>
                    <a:prstGeom prst="rect">
                      <a:avLst/>
                    </a:prstGeom>
                  </pic:spPr>
                </pic:pic>
              </a:graphicData>
            </a:graphic>
          </wp:inline>
        </w:drawing>
      </w:r>
    </w:p>
    <w:p w14:paraId="0E4A5246" w14:textId="77777777" w:rsidR="009E74D0" w:rsidRDefault="009E74D0">
      <w:pPr>
        <w:rPr>
          <w:rFonts w:ascii="Book Antiqua" w:hAnsi="Book Antiqua" w:cs="Book Antiqua"/>
          <w:b/>
        </w:rPr>
      </w:pPr>
    </w:p>
    <w:p w14:paraId="544308F4" w14:textId="77777777" w:rsidR="009E74D0" w:rsidRDefault="00237A1A">
      <w:pPr>
        <w:rPr>
          <w:rFonts w:ascii="Book Antiqua" w:hAnsi="Book Antiqua" w:cs="Book Antiqua"/>
          <w:b/>
          <w:bCs/>
        </w:rPr>
      </w:pPr>
      <w:r>
        <w:rPr>
          <w:rFonts w:ascii="Book Antiqua" w:hAnsi="Book Antiqua" w:cs="Book Antiqua"/>
          <w:b/>
          <w:bCs/>
        </w:rPr>
        <w:t>CBS will debit the customer Dashen bank Account and credit the other bank pool account.</w:t>
      </w:r>
    </w:p>
    <w:p w14:paraId="0341B2DA"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User Initiate the request to Bank World App.</w:t>
      </w:r>
    </w:p>
    <w:p w14:paraId="0A76F9EA" w14:textId="1B5584A1" w:rsidR="008A19D2" w:rsidRDefault="008A19D2" w:rsidP="002B4222">
      <w:pPr>
        <w:numPr>
          <w:ilvl w:val="0"/>
          <w:numId w:val="56"/>
        </w:numPr>
        <w:rPr>
          <w:rFonts w:ascii="Book Antiqua" w:hAnsi="Book Antiqua" w:cs="Book Antiqua"/>
          <w:bCs/>
        </w:rPr>
      </w:pPr>
      <w:r>
        <w:rPr>
          <w:rFonts w:ascii="Book Antiqua" w:hAnsi="Book Antiqua" w:cs="Book Antiqua"/>
          <w:bCs/>
        </w:rPr>
        <w:t>Bank World App sent the user request to APIC to debit the user Account and credit the o</w:t>
      </w:r>
      <w:r w:rsidR="001E0BE7">
        <w:rPr>
          <w:rFonts w:ascii="Book Antiqua" w:hAnsi="Book Antiqua" w:cs="Book Antiqua"/>
          <w:bCs/>
        </w:rPr>
        <w:t xml:space="preserve">ther bank pool Account via </w:t>
      </w:r>
      <w:r>
        <w:rPr>
          <w:rFonts w:ascii="Book Antiqua" w:hAnsi="Book Antiqua" w:cs="Book Antiqua"/>
          <w:bCs/>
        </w:rPr>
        <w:t>REST web-service call.</w:t>
      </w:r>
    </w:p>
    <w:p w14:paraId="115E39A4"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APIC will pass the request to App Connect via Soap Web-service call.</w:t>
      </w:r>
    </w:p>
    <w:p w14:paraId="66D5F274"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App connect will send the request to Core banking system Via Soap Web-service call.</w:t>
      </w:r>
    </w:p>
    <w:p w14:paraId="38C32B56"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Once Core banking system receive the request will debit the customer bank account and credit the Other Bank Account and send the response back to App connect.</w:t>
      </w:r>
    </w:p>
    <w:p w14:paraId="326266A6"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App connect will send the response bank to APIC via SOAP web-service call.</w:t>
      </w:r>
    </w:p>
    <w:p w14:paraId="0408B112" w14:textId="2D0258B3" w:rsidR="008A19D2" w:rsidRDefault="008A19D2" w:rsidP="002B4222">
      <w:pPr>
        <w:numPr>
          <w:ilvl w:val="0"/>
          <w:numId w:val="56"/>
        </w:numPr>
        <w:rPr>
          <w:rFonts w:ascii="Book Antiqua" w:hAnsi="Book Antiqua" w:cs="Book Antiqua"/>
          <w:bCs/>
        </w:rPr>
      </w:pPr>
      <w:r>
        <w:rPr>
          <w:rFonts w:ascii="Book Antiqua" w:hAnsi="Book Antiqua" w:cs="Book Antiqua"/>
          <w:bCs/>
        </w:rPr>
        <w:t>After receiving successful response from APP Conn</w:t>
      </w:r>
      <w:r w:rsidR="001E0BE7">
        <w:rPr>
          <w:rFonts w:ascii="Book Antiqua" w:hAnsi="Book Antiqua" w:cs="Book Antiqua"/>
          <w:bCs/>
        </w:rPr>
        <w:t xml:space="preserve">ect the same will send to </w:t>
      </w:r>
      <w:r>
        <w:rPr>
          <w:rFonts w:ascii="Book Antiqua" w:hAnsi="Book Antiqua" w:cs="Book Antiqua"/>
          <w:bCs/>
        </w:rPr>
        <w:t>Bank</w:t>
      </w:r>
      <w:r w:rsidR="001E0BE7">
        <w:rPr>
          <w:rFonts w:ascii="Book Antiqua" w:hAnsi="Book Antiqua" w:cs="Book Antiqua"/>
          <w:bCs/>
        </w:rPr>
        <w:t xml:space="preserve"> World App via </w:t>
      </w:r>
      <w:r>
        <w:rPr>
          <w:rFonts w:ascii="Book Antiqua" w:hAnsi="Book Antiqua" w:cs="Book Antiqua"/>
          <w:bCs/>
        </w:rPr>
        <w:t>REST web-service call.</w:t>
      </w:r>
    </w:p>
    <w:p w14:paraId="5C7DACF2"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After receiving the response from APIC the Bank world App will send request to Fettan DB to credit the other bank customer bank account Via Database stored procedure.</w:t>
      </w:r>
    </w:p>
    <w:p w14:paraId="5C609C99"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After receiving the request from Bank world App Fettan DB will send the other bank Credit request to App Connect via SOAP web-service call.</w:t>
      </w:r>
    </w:p>
    <w:p w14:paraId="01648DE0"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App Connect will send the same request to ETH Switch via SOAP web-service call.</w:t>
      </w:r>
    </w:p>
    <w:p w14:paraId="09A37A42" w14:textId="77777777" w:rsidR="008A19D2" w:rsidRDefault="008A19D2" w:rsidP="002B4222">
      <w:pPr>
        <w:numPr>
          <w:ilvl w:val="0"/>
          <w:numId w:val="56"/>
        </w:numPr>
        <w:rPr>
          <w:rFonts w:ascii="Book Antiqua" w:hAnsi="Book Antiqua" w:cs="Book Antiqua"/>
          <w:bCs/>
        </w:rPr>
      </w:pPr>
      <w:r>
        <w:rPr>
          <w:rFonts w:ascii="Book Antiqua" w:hAnsi="Book Antiqua" w:cs="Book Antiqua"/>
          <w:bCs/>
        </w:rPr>
        <w:lastRenderedPageBreak/>
        <w:t>ETH Switch will send the other bank customer credit request to other bank.</w:t>
      </w:r>
    </w:p>
    <w:p w14:paraId="5F95EC13"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Other bank will credit the exact customer bank account and respond back to ETH Switch.</w:t>
      </w:r>
    </w:p>
    <w:p w14:paraId="158E7FCA"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ETH Switch will respond back to App connect with valid response via SOAP web-service call.</w:t>
      </w:r>
    </w:p>
    <w:p w14:paraId="16C93350"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App will send response back to Fettan DB via SOAP web-service call.</w:t>
      </w:r>
    </w:p>
    <w:p w14:paraId="3FC2501D"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Fettan DB send the response back to Bank World App.</w:t>
      </w:r>
    </w:p>
    <w:p w14:paraId="1C885063" w14:textId="77777777" w:rsidR="008A19D2" w:rsidRDefault="008A19D2" w:rsidP="002B4222">
      <w:pPr>
        <w:numPr>
          <w:ilvl w:val="0"/>
          <w:numId w:val="56"/>
        </w:numPr>
        <w:rPr>
          <w:rFonts w:ascii="Book Antiqua" w:hAnsi="Book Antiqua" w:cs="Book Antiqua"/>
          <w:bCs/>
        </w:rPr>
      </w:pPr>
      <w:r>
        <w:rPr>
          <w:rFonts w:ascii="Book Antiqua" w:hAnsi="Book Antiqua" w:cs="Book Antiqua"/>
          <w:bCs/>
        </w:rPr>
        <w:t>Bank World app will send the final response to user.</w:t>
      </w:r>
    </w:p>
    <w:p w14:paraId="7471E13F" w14:textId="77777777" w:rsidR="00C50D4F" w:rsidRDefault="00C50D4F">
      <w:pPr>
        <w:rPr>
          <w:rFonts w:ascii="Book Antiqua" w:hAnsi="Book Antiqua" w:cs="Book Antiqua"/>
          <w:b/>
          <w:bCs/>
        </w:rPr>
      </w:pPr>
    </w:p>
    <w:p w14:paraId="2ABB5FB5" w14:textId="77777777" w:rsidR="009E74D0" w:rsidRDefault="009E74D0">
      <w:pPr>
        <w:rPr>
          <w:rFonts w:ascii="Book Antiqua" w:hAnsi="Book Antiqua" w:cs="Book Antiqua"/>
          <w:b/>
        </w:rPr>
      </w:pPr>
    </w:p>
    <w:p w14:paraId="7153637D" w14:textId="77777777" w:rsidR="009E74D0" w:rsidRDefault="00237A1A" w:rsidP="00CE348A">
      <w:pPr>
        <w:pStyle w:val="Heading3"/>
        <w:numPr>
          <w:ilvl w:val="0"/>
          <w:numId w:val="10"/>
        </w:numPr>
        <w:rPr>
          <w:rFonts w:ascii="Book Antiqua" w:hAnsi="Book Antiqua" w:cs="Book Antiqua"/>
          <w:b/>
          <w:bCs/>
        </w:rPr>
      </w:pPr>
      <w:bookmarkStart w:id="21" w:name="_Toc54969356"/>
      <w:r>
        <w:rPr>
          <w:rFonts w:ascii="Book Antiqua" w:hAnsi="Book Antiqua" w:cs="Book Antiqua"/>
          <w:b/>
          <w:bCs/>
        </w:rPr>
        <w:t>Wallet to Bank Transfer</w:t>
      </w:r>
      <w:bookmarkEnd w:id="21"/>
    </w:p>
    <w:p w14:paraId="271CB037" w14:textId="4E2A8FE5" w:rsidR="009E74D0" w:rsidRDefault="00237A1A">
      <w:pPr>
        <w:rPr>
          <w:rFonts w:ascii="Book Antiqua" w:hAnsi="Book Antiqua" w:cs="Book Antiqua"/>
          <w:b/>
          <w:bCs/>
        </w:rPr>
      </w:pPr>
      <w:r>
        <w:rPr>
          <w:rFonts w:ascii="Book Antiqua" w:hAnsi="Book Antiqua" w:cs="Book Antiqua"/>
          <w:b/>
          <w:bCs/>
        </w:rPr>
        <w:t xml:space="preserve">Note: Below sequence Diagram represents service </w:t>
      </w:r>
    </w:p>
    <w:p w14:paraId="12A106EC" w14:textId="79290ADB" w:rsidR="009E74D0" w:rsidRDefault="009107C1">
      <w:pPr>
        <w:rPr>
          <w:rFonts w:ascii="Book Antiqua" w:hAnsi="Book Antiqua" w:cs="Book Antiqua"/>
        </w:rPr>
      </w:pPr>
      <w:r>
        <w:rPr>
          <w:noProof/>
        </w:rPr>
        <w:drawing>
          <wp:inline distT="0" distB="0" distL="0" distR="0" wp14:anchorId="36927D6D" wp14:editId="2CE2A0D5">
            <wp:extent cx="5057775" cy="2457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2457450"/>
                    </a:xfrm>
                    <a:prstGeom prst="rect">
                      <a:avLst/>
                    </a:prstGeom>
                  </pic:spPr>
                </pic:pic>
              </a:graphicData>
            </a:graphic>
          </wp:inline>
        </w:drawing>
      </w:r>
    </w:p>
    <w:p w14:paraId="46935683" w14:textId="7BC0C3CE" w:rsidR="009E74D0" w:rsidRDefault="009E74D0">
      <w:pPr>
        <w:rPr>
          <w:rFonts w:ascii="Book Antiqua" w:hAnsi="Book Antiqua" w:cs="Book Antiqua"/>
          <w:b/>
        </w:rPr>
      </w:pPr>
    </w:p>
    <w:p w14:paraId="1D6AC412" w14:textId="77777777" w:rsidR="009E74D0" w:rsidRDefault="00237A1A">
      <w:pPr>
        <w:rPr>
          <w:rFonts w:ascii="Book Antiqua" w:hAnsi="Book Antiqua" w:cs="Book Antiqua"/>
          <w:bCs/>
        </w:rPr>
      </w:pPr>
      <w:r>
        <w:rPr>
          <w:rFonts w:ascii="Book Antiqua" w:hAnsi="Book Antiqua" w:cs="Book Antiqua"/>
          <w:b/>
        </w:rPr>
        <w:t>Sequence of steps:</w:t>
      </w:r>
    </w:p>
    <w:p w14:paraId="4622933E" w14:textId="77777777" w:rsidR="0089137B" w:rsidRDefault="0089137B" w:rsidP="002B4222">
      <w:pPr>
        <w:numPr>
          <w:ilvl w:val="0"/>
          <w:numId w:val="57"/>
        </w:numPr>
        <w:rPr>
          <w:rFonts w:ascii="Book Antiqua" w:hAnsi="Book Antiqua" w:cs="Book Antiqua"/>
          <w:bCs/>
        </w:rPr>
      </w:pPr>
      <w:r>
        <w:rPr>
          <w:rFonts w:ascii="Book Antiqua" w:hAnsi="Book Antiqua" w:cs="Book Antiqua"/>
          <w:bCs/>
        </w:rPr>
        <w:t>User Initiate the request to Bank World App.</w:t>
      </w:r>
    </w:p>
    <w:p w14:paraId="377798C7" w14:textId="77777777" w:rsidR="0089137B" w:rsidRDefault="0089137B" w:rsidP="002B4222">
      <w:pPr>
        <w:numPr>
          <w:ilvl w:val="0"/>
          <w:numId w:val="57"/>
        </w:numPr>
        <w:rPr>
          <w:rFonts w:ascii="Book Antiqua" w:hAnsi="Book Antiqua" w:cs="Book Antiqua"/>
          <w:bCs/>
        </w:rPr>
      </w:pPr>
      <w:r>
        <w:rPr>
          <w:rFonts w:ascii="Book Antiqua" w:hAnsi="Book Antiqua" w:cs="Book Antiqua"/>
          <w:bCs/>
        </w:rPr>
        <w:t>Bank World App sent the user request to Fettan DB to debit the user wallet and credit the GL wallet.</w:t>
      </w:r>
    </w:p>
    <w:p w14:paraId="022CC950" w14:textId="77777777" w:rsidR="0089137B" w:rsidRDefault="0089137B" w:rsidP="002B4222">
      <w:pPr>
        <w:numPr>
          <w:ilvl w:val="0"/>
          <w:numId w:val="57"/>
        </w:numPr>
        <w:rPr>
          <w:rFonts w:ascii="Book Antiqua" w:hAnsi="Book Antiqua" w:cs="Book Antiqua"/>
          <w:bCs/>
        </w:rPr>
      </w:pPr>
      <w:r>
        <w:rPr>
          <w:rFonts w:ascii="Book Antiqua" w:hAnsi="Book Antiqua" w:cs="Book Antiqua"/>
          <w:bCs/>
        </w:rPr>
        <w:t xml:space="preserve">After successful debit and credit operation Fettan DB respond back to Bank World APP via </w:t>
      </w:r>
      <w:r>
        <w:rPr>
          <w:rFonts w:ascii="Book Antiqua" w:hAnsi="Book Antiqua" w:cs="Book Antiqua"/>
          <w:bCs/>
        </w:rPr>
        <w:tab/>
        <w:t>Database Stored procedure.</w:t>
      </w:r>
    </w:p>
    <w:p w14:paraId="0B33AC53" w14:textId="1364CC80" w:rsidR="0089137B" w:rsidRDefault="0089137B" w:rsidP="002B4222">
      <w:pPr>
        <w:numPr>
          <w:ilvl w:val="0"/>
          <w:numId w:val="57"/>
        </w:numPr>
        <w:rPr>
          <w:rFonts w:ascii="Book Antiqua" w:hAnsi="Book Antiqua" w:cs="Book Antiqua"/>
          <w:bCs/>
        </w:rPr>
      </w:pPr>
      <w:r>
        <w:rPr>
          <w:rFonts w:ascii="Book Antiqua" w:hAnsi="Book Antiqua" w:cs="Book Antiqua"/>
          <w:bCs/>
        </w:rPr>
        <w:t>Bank world App will initiate Account</w:t>
      </w:r>
      <w:r w:rsidR="009107C1">
        <w:rPr>
          <w:rFonts w:ascii="Book Antiqua" w:hAnsi="Book Antiqua" w:cs="Book Antiqua"/>
          <w:bCs/>
        </w:rPr>
        <w:t xml:space="preserve"> credit request to APIC via REST</w:t>
      </w:r>
      <w:r>
        <w:rPr>
          <w:rFonts w:ascii="Book Antiqua" w:hAnsi="Book Antiqua" w:cs="Book Antiqua"/>
          <w:bCs/>
        </w:rPr>
        <w:t xml:space="preserve"> web-service call.</w:t>
      </w:r>
    </w:p>
    <w:p w14:paraId="5866B0B7" w14:textId="77777777" w:rsidR="0089137B" w:rsidRDefault="0089137B" w:rsidP="002B4222">
      <w:pPr>
        <w:numPr>
          <w:ilvl w:val="0"/>
          <w:numId w:val="57"/>
        </w:numPr>
        <w:rPr>
          <w:rFonts w:ascii="Book Antiqua" w:hAnsi="Book Antiqua" w:cs="Book Antiqua"/>
          <w:bCs/>
        </w:rPr>
      </w:pPr>
      <w:r>
        <w:rPr>
          <w:rFonts w:ascii="Book Antiqua" w:hAnsi="Book Antiqua" w:cs="Book Antiqua"/>
          <w:bCs/>
        </w:rPr>
        <w:lastRenderedPageBreak/>
        <w:t>APIC will send the same request to APP Connect via SOAP web-service call.</w:t>
      </w:r>
    </w:p>
    <w:p w14:paraId="76962EAA" w14:textId="77777777" w:rsidR="0089137B" w:rsidRDefault="0089137B" w:rsidP="002B4222">
      <w:pPr>
        <w:numPr>
          <w:ilvl w:val="0"/>
          <w:numId w:val="57"/>
        </w:numPr>
        <w:rPr>
          <w:rFonts w:ascii="Book Antiqua" w:hAnsi="Book Antiqua" w:cs="Book Antiqua"/>
          <w:bCs/>
        </w:rPr>
      </w:pPr>
      <w:r>
        <w:rPr>
          <w:rFonts w:ascii="Book Antiqua" w:hAnsi="Book Antiqua" w:cs="Book Antiqua"/>
          <w:bCs/>
        </w:rPr>
        <w:t>App connect will send the request to Core banking system via SOAP web-service call.</w:t>
      </w:r>
    </w:p>
    <w:p w14:paraId="7A892AA3" w14:textId="77777777" w:rsidR="0089137B" w:rsidRDefault="0089137B" w:rsidP="002B4222">
      <w:pPr>
        <w:numPr>
          <w:ilvl w:val="0"/>
          <w:numId w:val="57"/>
        </w:numPr>
        <w:rPr>
          <w:rFonts w:ascii="Book Antiqua" w:hAnsi="Book Antiqua" w:cs="Book Antiqua"/>
          <w:bCs/>
        </w:rPr>
      </w:pPr>
      <w:r>
        <w:rPr>
          <w:rFonts w:ascii="Book Antiqua" w:hAnsi="Book Antiqua" w:cs="Book Antiqua"/>
          <w:bCs/>
        </w:rPr>
        <w:t>Core Banking System will credit the customer account and debit the bank pool account and send the response to App Connect via SOAP web-service call.</w:t>
      </w:r>
    </w:p>
    <w:p w14:paraId="7B35AB38" w14:textId="77777777" w:rsidR="0089137B" w:rsidRDefault="0089137B" w:rsidP="002B4222">
      <w:pPr>
        <w:numPr>
          <w:ilvl w:val="0"/>
          <w:numId w:val="57"/>
        </w:numPr>
        <w:rPr>
          <w:rFonts w:ascii="Book Antiqua" w:hAnsi="Book Antiqua" w:cs="Book Antiqua"/>
          <w:bCs/>
        </w:rPr>
      </w:pPr>
      <w:r>
        <w:rPr>
          <w:rFonts w:ascii="Book Antiqua" w:hAnsi="Book Antiqua" w:cs="Book Antiqua"/>
          <w:bCs/>
        </w:rPr>
        <w:t>App Connect will send response to APIC via SOAP web-service call.</w:t>
      </w:r>
    </w:p>
    <w:p w14:paraId="54F674DC" w14:textId="746CE5FA" w:rsidR="0089137B" w:rsidRDefault="0089137B" w:rsidP="002B4222">
      <w:pPr>
        <w:numPr>
          <w:ilvl w:val="0"/>
          <w:numId w:val="57"/>
        </w:numPr>
        <w:rPr>
          <w:rFonts w:ascii="Book Antiqua" w:hAnsi="Book Antiqua" w:cs="Book Antiqua"/>
          <w:bCs/>
        </w:rPr>
      </w:pPr>
      <w:r>
        <w:rPr>
          <w:rFonts w:ascii="Book Antiqua" w:hAnsi="Book Antiqua" w:cs="Book Antiqua"/>
          <w:bCs/>
        </w:rPr>
        <w:t xml:space="preserve">After receiving successful response from APP Connect the same will </w:t>
      </w:r>
      <w:r w:rsidR="00050BF2">
        <w:rPr>
          <w:rFonts w:ascii="Book Antiqua" w:hAnsi="Book Antiqua" w:cs="Book Antiqua"/>
          <w:bCs/>
        </w:rPr>
        <w:t xml:space="preserve">send to World Bank App via </w:t>
      </w:r>
      <w:r>
        <w:rPr>
          <w:rFonts w:ascii="Book Antiqua" w:hAnsi="Book Antiqua" w:cs="Book Antiqua"/>
          <w:bCs/>
        </w:rPr>
        <w:t>REST web-service call.</w:t>
      </w:r>
    </w:p>
    <w:p w14:paraId="0DEDFCF5" w14:textId="77777777" w:rsidR="0089137B" w:rsidRPr="00EA6AB6" w:rsidRDefault="0089137B" w:rsidP="002B4222">
      <w:pPr>
        <w:numPr>
          <w:ilvl w:val="0"/>
          <w:numId w:val="57"/>
        </w:numPr>
        <w:rPr>
          <w:rFonts w:ascii="Book Antiqua" w:hAnsi="Book Antiqua" w:cs="Book Antiqua"/>
          <w:bCs/>
        </w:rPr>
      </w:pPr>
      <w:r w:rsidRPr="00EA6AB6">
        <w:rPr>
          <w:rFonts w:ascii="Book Antiqua" w:hAnsi="Book Antiqua" w:cs="Book Antiqua"/>
          <w:bCs/>
        </w:rPr>
        <w:t>Bank World App will send final response to User.</w:t>
      </w:r>
    </w:p>
    <w:p w14:paraId="6EE4B928" w14:textId="77777777" w:rsidR="009E74D0" w:rsidRDefault="009E74D0">
      <w:pPr>
        <w:rPr>
          <w:rFonts w:ascii="Book Antiqua" w:hAnsi="Book Antiqua" w:cs="Book Antiqua"/>
          <w:b/>
        </w:rPr>
      </w:pPr>
    </w:p>
    <w:p w14:paraId="5D102A66" w14:textId="77777777" w:rsidR="001C1268" w:rsidRDefault="001C1268">
      <w:pPr>
        <w:rPr>
          <w:rFonts w:ascii="Book Antiqua" w:hAnsi="Book Antiqua" w:cs="Book Antiqua"/>
          <w:b/>
        </w:rPr>
      </w:pPr>
    </w:p>
    <w:p w14:paraId="57A019BB" w14:textId="77777777" w:rsidR="009E74D0" w:rsidRDefault="00237A1A" w:rsidP="00CE348A">
      <w:pPr>
        <w:pStyle w:val="Heading3"/>
        <w:numPr>
          <w:ilvl w:val="0"/>
          <w:numId w:val="10"/>
        </w:numPr>
        <w:rPr>
          <w:rFonts w:ascii="Book Antiqua" w:hAnsi="Book Antiqua" w:cs="Book Antiqua"/>
          <w:b/>
          <w:bCs/>
        </w:rPr>
      </w:pPr>
      <w:bookmarkStart w:id="22" w:name="_Toc54969357"/>
      <w:r>
        <w:rPr>
          <w:rFonts w:ascii="Book Antiqua" w:hAnsi="Book Antiqua" w:cs="Book Antiqua"/>
          <w:b/>
          <w:bCs/>
        </w:rPr>
        <w:t>Bank to Wallet Transfer</w:t>
      </w:r>
      <w:bookmarkEnd w:id="22"/>
    </w:p>
    <w:p w14:paraId="340811D9" w14:textId="77777777" w:rsidR="009E74D0" w:rsidRDefault="00237A1A">
      <w:pPr>
        <w:rPr>
          <w:rFonts w:ascii="Book Antiqua" w:hAnsi="Book Antiqua" w:cs="Book Antiqua"/>
          <w:b/>
          <w:bCs/>
        </w:rPr>
      </w:pPr>
      <w:r>
        <w:rPr>
          <w:rFonts w:ascii="Book Antiqua" w:hAnsi="Book Antiqua" w:cs="Book Antiqua"/>
          <w:b/>
          <w:bCs/>
        </w:rPr>
        <w:t xml:space="preserve">Note: Below sequence Diagram represents service </w:t>
      </w:r>
    </w:p>
    <w:p w14:paraId="303C67EA" w14:textId="3EAB11E0" w:rsidR="009E74D0" w:rsidRDefault="001C1268">
      <w:pPr>
        <w:rPr>
          <w:rFonts w:ascii="Book Antiqua" w:hAnsi="Book Antiqua" w:cs="Book Antiqua"/>
          <w:b/>
        </w:rPr>
      </w:pPr>
      <w:r>
        <w:rPr>
          <w:noProof/>
        </w:rPr>
        <w:drawing>
          <wp:inline distT="0" distB="0" distL="0" distR="0" wp14:anchorId="43D98FAC" wp14:editId="67F7CC88">
            <wp:extent cx="5943600" cy="207581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75815"/>
                    </a:xfrm>
                    <a:prstGeom prst="rect">
                      <a:avLst/>
                    </a:prstGeom>
                  </pic:spPr>
                </pic:pic>
              </a:graphicData>
            </a:graphic>
          </wp:inline>
        </w:drawing>
      </w:r>
    </w:p>
    <w:p w14:paraId="186B4225" w14:textId="77777777" w:rsidR="009E74D0" w:rsidRDefault="00237A1A">
      <w:pPr>
        <w:rPr>
          <w:rFonts w:ascii="Book Antiqua" w:hAnsi="Book Antiqua" w:cs="Book Antiqua"/>
          <w:bCs/>
        </w:rPr>
      </w:pPr>
      <w:r>
        <w:rPr>
          <w:rFonts w:ascii="Book Antiqua" w:hAnsi="Book Antiqua" w:cs="Book Antiqua"/>
          <w:b/>
        </w:rPr>
        <w:t>Sequence of steps:</w:t>
      </w:r>
    </w:p>
    <w:p w14:paraId="65D53984"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User Initiate the request to Bank World App.</w:t>
      </w:r>
    </w:p>
    <w:p w14:paraId="400C6002" w14:textId="1591913F"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Bank World App sent the user request to APIC debit the user Account and</w:t>
      </w:r>
      <w:r w:rsidR="0005244B">
        <w:rPr>
          <w:rFonts w:ascii="Book Antiqua" w:hAnsi="Book Antiqua" w:cs="Book Antiqua"/>
          <w:bCs/>
        </w:rPr>
        <w:t xml:space="preserve"> credit the GL Account via </w:t>
      </w:r>
      <w:r>
        <w:rPr>
          <w:rFonts w:ascii="Book Antiqua" w:hAnsi="Book Antiqua" w:cs="Book Antiqua"/>
          <w:bCs/>
        </w:rPr>
        <w:t>REST web-service call.</w:t>
      </w:r>
    </w:p>
    <w:p w14:paraId="35CC0B83"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APIC will pass the request to App Connect via Soap Web-service call.</w:t>
      </w:r>
    </w:p>
    <w:p w14:paraId="6FE271CF"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App connect will send the request to Core banking system Via Soap Web-service call.</w:t>
      </w:r>
    </w:p>
    <w:p w14:paraId="5D350E81"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Once Core banking system receive the request will debit the customer bank account and credit the GL Account and send the response back to App connect.</w:t>
      </w:r>
    </w:p>
    <w:p w14:paraId="577A51E3"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lastRenderedPageBreak/>
        <w:t>App connect will send the response bank to APIC via SOAP web-service call.</w:t>
      </w:r>
    </w:p>
    <w:p w14:paraId="0AA4684E" w14:textId="6BA91191"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After receiving successful response from APP Connect the same will send the resp</w:t>
      </w:r>
      <w:r w:rsidR="00B35BDA">
        <w:rPr>
          <w:rFonts w:ascii="Book Antiqua" w:hAnsi="Book Antiqua" w:cs="Book Antiqua"/>
          <w:bCs/>
        </w:rPr>
        <w:t xml:space="preserve">onse to World Bank App via </w:t>
      </w:r>
      <w:r>
        <w:rPr>
          <w:rFonts w:ascii="Book Antiqua" w:hAnsi="Book Antiqua" w:cs="Book Antiqua"/>
          <w:bCs/>
        </w:rPr>
        <w:t>REST web-service call.</w:t>
      </w:r>
    </w:p>
    <w:p w14:paraId="60422EF5"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Bank world App will send request to Fettan DB to credit the customer wallet Via Database stored procedure.</w:t>
      </w:r>
    </w:p>
    <w:p w14:paraId="661056CD"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After receiving the request from Bank world App Fettan DB will credit the customer wallet and debit the GL wallet and send response back to Bank world App via Database stored procedure.</w:t>
      </w:r>
    </w:p>
    <w:p w14:paraId="1BDEE299" w14:textId="77777777" w:rsidR="009E74D0" w:rsidRDefault="00237A1A" w:rsidP="00CE348A">
      <w:pPr>
        <w:numPr>
          <w:ilvl w:val="0"/>
          <w:numId w:val="12"/>
        </w:numPr>
        <w:tabs>
          <w:tab w:val="clear" w:pos="425"/>
        </w:tabs>
        <w:rPr>
          <w:rFonts w:ascii="Book Antiqua" w:hAnsi="Book Antiqua" w:cs="Book Antiqua"/>
          <w:bCs/>
        </w:rPr>
      </w:pPr>
      <w:r>
        <w:rPr>
          <w:rFonts w:ascii="Book Antiqua" w:hAnsi="Book Antiqua" w:cs="Book Antiqua"/>
          <w:bCs/>
        </w:rPr>
        <w:t>Bank World app will send the final response to user.</w:t>
      </w:r>
    </w:p>
    <w:p w14:paraId="4E5E1902" w14:textId="77777777" w:rsidR="009E74D0" w:rsidRDefault="009E74D0">
      <w:pPr>
        <w:rPr>
          <w:rFonts w:ascii="Book Antiqua" w:hAnsi="Book Antiqua" w:cs="Book Antiqua"/>
          <w:b/>
        </w:rPr>
      </w:pPr>
    </w:p>
    <w:p w14:paraId="0AF23EA4" w14:textId="77777777" w:rsidR="009E74D0" w:rsidRDefault="00237A1A" w:rsidP="00CE348A">
      <w:pPr>
        <w:pStyle w:val="Heading3"/>
        <w:numPr>
          <w:ilvl w:val="0"/>
          <w:numId w:val="10"/>
        </w:numPr>
        <w:rPr>
          <w:rFonts w:ascii="Book Antiqua" w:hAnsi="Book Antiqua" w:cs="Book Antiqua"/>
          <w:b/>
          <w:bCs/>
        </w:rPr>
      </w:pPr>
      <w:r>
        <w:rPr>
          <w:rFonts w:ascii="Book Antiqua" w:hAnsi="Book Antiqua" w:cs="Book Antiqua"/>
          <w:b/>
          <w:bCs/>
        </w:rPr>
        <w:t xml:space="preserve"> </w:t>
      </w:r>
      <w:bookmarkStart w:id="23" w:name="_Toc54969358"/>
      <w:r>
        <w:rPr>
          <w:rFonts w:ascii="Book Antiqua" w:hAnsi="Book Antiqua" w:cs="Book Antiqua"/>
          <w:b/>
          <w:bCs/>
        </w:rPr>
        <w:t>Bill Payment Using Bank Account</w:t>
      </w:r>
      <w:bookmarkEnd w:id="23"/>
    </w:p>
    <w:p w14:paraId="0A59D60D" w14:textId="77777777" w:rsidR="009E74D0" w:rsidRDefault="00237A1A">
      <w:pPr>
        <w:rPr>
          <w:rFonts w:ascii="Book Antiqua" w:hAnsi="Book Antiqua" w:cs="Book Antiqua"/>
        </w:rPr>
      </w:pPr>
      <w:r>
        <w:rPr>
          <w:rFonts w:ascii="Book Antiqua" w:hAnsi="Book Antiqua" w:cs="Book Antiqua"/>
          <w:b/>
          <w:bCs/>
        </w:rPr>
        <w:t>Note: Below sequence Diagram represents service</w:t>
      </w:r>
      <w:r>
        <w:rPr>
          <w:rFonts w:ascii="Book Antiqua" w:hAnsi="Book Antiqua" w:cs="Book Antiqua"/>
        </w:rPr>
        <w:t xml:space="preserve"> </w:t>
      </w:r>
    </w:p>
    <w:p w14:paraId="3375543D" w14:textId="77777777" w:rsidR="009E74D0" w:rsidRDefault="00237A1A">
      <w:pPr>
        <w:ind w:firstLine="720"/>
        <w:rPr>
          <w:rFonts w:ascii="Book Antiqua" w:hAnsi="Book Antiqua" w:cs="Book Antiqua"/>
          <w:bCs/>
        </w:rPr>
      </w:pPr>
      <w:r>
        <w:rPr>
          <w:rFonts w:ascii="Book Antiqua" w:hAnsi="Book Antiqua" w:cs="Book Antiqua"/>
          <w:bCs/>
        </w:rPr>
        <w:t>In the process of bill payment using Bank Account the following steps are involved.</w:t>
      </w:r>
    </w:p>
    <w:p w14:paraId="771BAC28" w14:textId="5FEA8848" w:rsidR="00967D22" w:rsidRPr="007B5668" w:rsidRDefault="00237A1A" w:rsidP="00CE348A">
      <w:pPr>
        <w:pStyle w:val="ListParagraph"/>
        <w:numPr>
          <w:ilvl w:val="0"/>
          <w:numId w:val="13"/>
        </w:numPr>
        <w:rPr>
          <w:rFonts w:ascii="Book Antiqua" w:hAnsi="Book Antiqua" w:cs="Book Antiqua"/>
          <w:bCs/>
        </w:rPr>
      </w:pPr>
      <w:r>
        <w:rPr>
          <w:rFonts w:ascii="Book Antiqua" w:hAnsi="Book Antiqua" w:cs="Book Antiqua"/>
          <w:b/>
        </w:rPr>
        <w:t>Bill Enquiry</w:t>
      </w:r>
      <w:r>
        <w:rPr>
          <w:rFonts w:ascii="Book Antiqua" w:hAnsi="Book Antiqua" w:cs="Book Antiqua"/>
          <w:bCs/>
        </w:rPr>
        <w:t>.</w:t>
      </w:r>
      <w:ins w:id="24" w:author="Engidu Kifle - Manager, IT Projects &amp; Standards" w:date="2020-10-05T16:33:00Z">
        <w:r w:rsidR="00967D22">
          <w:rPr>
            <w:rFonts w:ascii="Book Antiqua" w:hAnsi="Book Antiqua" w:cs="Book Antiqua"/>
            <w:bCs/>
          </w:rPr>
          <w:t xml:space="preserve"> </w:t>
        </w:r>
      </w:ins>
    </w:p>
    <w:p w14:paraId="6870C534" w14:textId="4B50BD1E" w:rsidR="009E74D0" w:rsidRDefault="001E11E5">
      <w:pPr>
        <w:rPr>
          <w:rFonts w:ascii="Book Antiqua" w:hAnsi="Book Antiqua" w:cs="Book Antiqua"/>
          <w:bCs/>
        </w:rPr>
      </w:pPr>
      <w:r>
        <w:rPr>
          <w:noProof/>
        </w:rPr>
        <w:drawing>
          <wp:inline distT="0" distB="0" distL="0" distR="0" wp14:anchorId="73740CC0" wp14:editId="197EDA22">
            <wp:extent cx="5943600" cy="12680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68095"/>
                    </a:xfrm>
                    <a:prstGeom prst="rect">
                      <a:avLst/>
                    </a:prstGeom>
                  </pic:spPr>
                </pic:pic>
              </a:graphicData>
            </a:graphic>
          </wp:inline>
        </w:drawing>
      </w:r>
    </w:p>
    <w:p w14:paraId="494A4D68" w14:textId="77777777" w:rsidR="009E74D0" w:rsidRDefault="00237A1A">
      <w:pPr>
        <w:rPr>
          <w:rFonts w:ascii="Book Antiqua" w:hAnsi="Book Antiqua" w:cs="Book Antiqua"/>
          <w:bCs/>
        </w:rPr>
      </w:pPr>
      <w:r>
        <w:rPr>
          <w:rFonts w:ascii="Book Antiqua" w:hAnsi="Book Antiqua" w:cs="Book Antiqua"/>
          <w:bCs/>
        </w:rPr>
        <w:t>This service helps the customer to know his bill amount to be paid.</w:t>
      </w:r>
    </w:p>
    <w:p w14:paraId="42886FBD" w14:textId="77777777" w:rsidR="009E74D0" w:rsidRDefault="00237A1A">
      <w:pPr>
        <w:rPr>
          <w:rFonts w:ascii="Book Antiqua" w:hAnsi="Book Antiqua" w:cs="Book Antiqua"/>
          <w:bCs/>
        </w:rPr>
      </w:pPr>
      <w:r>
        <w:rPr>
          <w:rFonts w:ascii="Book Antiqua" w:hAnsi="Book Antiqua" w:cs="Book Antiqua"/>
          <w:b/>
        </w:rPr>
        <w:t>Sequence of steps:</w:t>
      </w:r>
    </w:p>
    <w:p w14:paraId="120E627F"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User Initiate the request from Mobile Banking to Bank World App.</w:t>
      </w:r>
    </w:p>
    <w:p w14:paraId="4CE55636"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Bank World App sent the user request to Fettan DB via Database Stored Procedure.</w:t>
      </w:r>
    </w:p>
    <w:p w14:paraId="152938AD"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Fettan DB in-turn send the Bill enquiry request to App Connect via SOAP web-service call.</w:t>
      </w:r>
    </w:p>
    <w:p w14:paraId="696FFD44"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APP Connect will send the request to Eth Switch via SOAP web-service call.</w:t>
      </w:r>
    </w:p>
    <w:p w14:paraId="0854114B"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ETH Switch send the request back to exact Biller to get the details of bill due details.</w:t>
      </w:r>
    </w:p>
    <w:p w14:paraId="1C2819D4"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Biller Hub Respond back to ETH switch which indeed has due amount to be paid by the customer.</w:t>
      </w:r>
    </w:p>
    <w:p w14:paraId="49739A9B"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ETH switch send the response to App Connect via SOAP web-service call.</w:t>
      </w:r>
    </w:p>
    <w:p w14:paraId="72FEF5CF" w14:textId="77777777" w:rsidR="001E11E5" w:rsidRDefault="001E11E5" w:rsidP="002B4222">
      <w:pPr>
        <w:numPr>
          <w:ilvl w:val="0"/>
          <w:numId w:val="58"/>
        </w:numPr>
        <w:rPr>
          <w:rFonts w:ascii="Book Antiqua" w:hAnsi="Book Antiqua" w:cs="Book Antiqua"/>
          <w:bCs/>
        </w:rPr>
      </w:pPr>
      <w:r>
        <w:rPr>
          <w:rFonts w:ascii="Book Antiqua" w:hAnsi="Book Antiqua" w:cs="Book Antiqua"/>
          <w:bCs/>
        </w:rPr>
        <w:lastRenderedPageBreak/>
        <w:t>APP Connect will send the response to Fettan DB via SOAP web-service call.</w:t>
      </w:r>
    </w:p>
    <w:p w14:paraId="3A290DAC"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Fettan DB send the Bill amount due details to Bank World App.</w:t>
      </w:r>
    </w:p>
    <w:p w14:paraId="53FE428B" w14:textId="77777777" w:rsidR="001E11E5" w:rsidRDefault="001E11E5" w:rsidP="002B4222">
      <w:pPr>
        <w:numPr>
          <w:ilvl w:val="0"/>
          <w:numId w:val="58"/>
        </w:numPr>
        <w:rPr>
          <w:rFonts w:ascii="Book Antiqua" w:hAnsi="Book Antiqua" w:cs="Book Antiqua"/>
          <w:bCs/>
        </w:rPr>
      </w:pPr>
      <w:r>
        <w:rPr>
          <w:rFonts w:ascii="Book Antiqua" w:hAnsi="Book Antiqua" w:cs="Book Antiqua"/>
          <w:bCs/>
        </w:rPr>
        <w:t>Bank world App send the exact bill amount due details back to the end user.</w:t>
      </w:r>
    </w:p>
    <w:p w14:paraId="547DB37A" w14:textId="77777777" w:rsidR="009E74D0" w:rsidRDefault="009E74D0">
      <w:pPr>
        <w:rPr>
          <w:rFonts w:ascii="Book Antiqua" w:hAnsi="Book Antiqua" w:cs="Book Antiqua"/>
          <w:bCs/>
        </w:rPr>
      </w:pPr>
    </w:p>
    <w:p w14:paraId="2C2DB988" w14:textId="77777777" w:rsidR="0051771C" w:rsidRDefault="0051771C">
      <w:pPr>
        <w:rPr>
          <w:rFonts w:ascii="Book Antiqua" w:hAnsi="Book Antiqua" w:cs="Book Antiqua"/>
          <w:bCs/>
        </w:rPr>
      </w:pPr>
    </w:p>
    <w:p w14:paraId="71336D3F" w14:textId="77777777" w:rsidR="0051771C" w:rsidRDefault="0051771C">
      <w:pPr>
        <w:rPr>
          <w:rFonts w:ascii="Book Antiqua" w:hAnsi="Book Antiqua" w:cs="Book Antiqua"/>
          <w:bCs/>
        </w:rPr>
      </w:pPr>
    </w:p>
    <w:p w14:paraId="5CF2F7BB" w14:textId="77777777" w:rsidR="0051771C" w:rsidRDefault="0051771C">
      <w:pPr>
        <w:rPr>
          <w:rFonts w:ascii="Book Antiqua" w:hAnsi="Book Antiqua" w:cs="Book Antiqua"/>
          <w:bCs/>
        </w:rPr>
      </w:pPr>
    </w:p>
    <w:p w14:paraId="755B28A2" w14:textId="77777777" w:rsidR="009E74D0" w:rsidRDefault="009E74D0">
      <w:pPr>
        <w:rPr>
          <w:rFonts w:ascii="Book Antiqua" w:hAnsi="Book Antiqua" w:cs="Book Antiqua"/>
          <w:bCs/>
        </w:rPr>
      </w:pPr>
    </w:p>
    <w:p w14:paraId="4532BC79" w14:textId="77777777" w:rsidR="009E74D0" w:rsidRDefault="00237A1A" w:rsidP="00CE348A">
      <w:pPr>
        <w:pStyle w:val="ListParagraph"/>
        <w:numPr>
          <w:ilvl w:val="0"/>
          <w:numId w:val="13"/>
        </w:numPr>
        <w:rPr>
          <w:rFonts w:ascii="Book Antiqua" w:hAnsi="Book Antiqua" w:cs="Book Antiqua"/>
          <w:b/>
        </w:rPr>
      </w:pPr>
      <w:r>
        <w:rPr>
          <w:rFonts w:ascii="Book Antiqua" w:hAnsi="Book Antiqua" w:cs="Book Antiqua"/>
          <w:b/>
        </w:rPr>
        <w:t>Bill Payment Using Bank Account</w:t>
      </w:r>
    </w:p>
    <w:p w14:paraId="46753DE8" w14:textId="27D45F5A" w:rsidR="009E74D0" w:rsidRDefault="007626F5">
      <w:pPr>
        <w:rPr>
          <w:rFonts w:ascii="Book Antiqua" w:hAnsi="Book Antiqua" w:cs="Book Antiqua"/>
          <w:b/>
        </w:rPr>
      </w:pPr>
      <w:r>
        <w:rPr>
          <w:noProof/>
        </w:rPr>
        <w:drawing>
          <wp:inline distT="0" distB="0" distL="0" distR="0" wp14:anchorId="195AC96D" wp14:editId="4AEE2A3F">
            <wp:extent cx="5343525" cy="22479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2247900"/>
                    </a:xfrm>
                    <a:prstGeom prst="rect">
                      <a:avLst/>
                    </a:prstGeom>
                  </pic:spPr>
                </pic:pic>
              </a:graphicData>
            </a:graphic>
          </wp:inline>
        </w:drawing>
      </w:r>
    </w:p>
    <w:p w14:paraId="1AD4BFDB" w14:textId="14BAAF1E" w:rsidR="009E74D0" w:rsidRDefault="00237A1A">
      <w:pPr>
        <w:rPr>
          <w:rFonts w:ascii="Book Antiqua" w:hAnsi="Book Antiqua" w:cs="Book Antiqua"/>
          <w:bCs/>
        </w:rPr>
      </w:pPr>
      <w:r>
        <w:rPr>
          <w:rFonts w:ascii="Book Antiqua" w:hAnsi="Book Antiqua" w:cs="Book Antiqua"/>
          <w:bCs/>
        </w:rPr>
        <w:t>This service helps the customer to pay his bill amount.</w:t>
      </w:r>
      <w:ins w:id="25" w:author="Engidu Kifle - Manager, IT Projects &amp; Standards" w:date="2020-10-05T16:34:00Z">
        <w:r w:rsidR="006777AD">
          <w:rPr>
            <w:rFonts w:ascii="Book Antiqua" w:hAnsi="Book Antiqua" w:cs="Book Antiqua"/>
            <w:bCs/>
          </w:rPr>
          <w:t xml:space="preserve"> </w:t>
        </w:r>
      </w:ins>
    </w:p>
    <w:p w14:paraId="6ED0EE7A" w14:textId="77777777" w:rsidR="009E74D0" w:rsidRDefault="00237A1A">
      <w:pPr>
        <w:rPr>
          <w:rFonts w:ascii="Book Antiqua" w:hAnsi="Book Antiqua" w:cs="Book Antiqua"/>
          <w:bCs/>
        </w:rPr>
      </w:pPr>
      <w:r>
        <w:rPr>
          <w:rFonts w:ascii="Book Antiqua" w:hAnsi="Book Antiqua" w:cs="Book Antiqua"/>
          <w:b/>
        </w:rPr>
        <w:t>Sequence of steps:</w:t>
      </w:r>
    </w:p>
    <w:p w14:paraId="6059A7D1" w14:textId="77777777" w:rsidR="009E74D0" w:rsidRDefault="00237A1A" w:rsidP="00CE348A">
      <w:pPr>
        <w:numPr>
          <w:ilvl w:val="0"/>
          <w:numId w:val="14"/>
        </w:numPr>
        <w:rPr>
          <w:rFonts w:ascii="Book Antiqua" w:hAnsi="Book Antiqua" w:cs="Book Antiqua"/>
          <w:bCs/>
        </w:rPr>
      </w:pPr>
      <w:r>
        <w:rPr>
          <w:rFonts w:ascii="Book Antiqua" w:hAnsi="Book Antiqua" w:cs="Book Antiqua"/>
          <w:bCs/>
        </w:rPr>
        <w:t>User Initiate the request from Internet Banking to Bank World App.</w:t>
      </w:r>
    </w:p>
    <w:p w14:paraId="6A87F389" w14:textId="170EA34C" w:rsidR="009E74D0" w:rsidRDefault="00237A1A" w:rsidP="00CE348A">
      <w:pPr>
        <w:numPr>
          <w:ilvl w:val="0"/>
          <w:numId w:val="14"/>
        </w:numPr>
        <w:rPr>
          <w:rFonts w:ascii="Book Antiqua" w:hAnsi="Book Antiqua" w:cs="Book Antiqua"/>
          <w:bCs/>
        </w:rPr>
      </w:pPr>
      <w:r>
        <w:rPr>
          <w:rFonts w:ascii="Book Antiqua" w:hAnsi="Book Antiqua" w:cs="Book Antiqua"/>
          <w:bCs/>
        </w:rPr>
        <w:t>Bank World App sent th</w:t>
      </w:r>
      <w:r w:rsidR="00BB248B">
        <w:rPr>
          <w:rFonts w:ascii="Book Antiqua" w:hAnsi="Book Antiqua" w:cs="Book Antiqua"/>
          <w:bCs/>
        </w:rPr>
        <w:t xml:space="preserve">e user request to APIC Via </w:t>
      </w:r>
      <w:r>
        <w:rPr>
          <w:rFonts w:ascii="Book Antiqua" w:hAnsi="Book Antiqua" w:cs="Book Antiqua"/>
          <w:bCs/>
        </w:rPr>
        <w:t>REST web-service call.</w:t>
      </w:r>
    </w:p>
    <w:p w14:paraId="7C96BD36" w14:textId="088B36A3" w:rsidR="009E74D0" w:rsidRDefault="00237A1A" w:rsidP="00CE348A">
      <w:pPr>
        <w:numPr>
          <w:ilvl w:val="0"/>
          <w:numId w:val="14"/>
        </w:numPr>
        <w:rPr>
          <w:rFonts w:ascii="Book Antiqua" w:hAnsi="Book Antiqua" w:cs="Book Antiqua"/>
          <w:bCs/>
        </w:rPr>
      </w:pPr>
      <w:r>
        <w:rPr>
          <w:rFonts w:ascii="Book Antiqua" w:hAnsi="Book Antiqua" w:cs="Book Antiqua"/>
          <w:bCs/>
        </w:rPr>
        <w:t xml:space="preserve">APIC in-turn send the Bill payment </w:t>
      </w:r>
      <w:r w:rsidR="00BB248B">
        <w:rPr>
          <w:rFonts w:ascii="Book Antiqua" w:hAnsi="Book Antiqua" w:cs="Book Antiqua"/>
          <w:bCs/>
        </w:rPr>
        <w:t xml:space="preserve">request to APP connect Via SOAP </w:t>
      </w:r>
      <w:r>
        <w:rPr>
          <w:rFonts w:ascii="Book Antiqua" w:hAnsi="Book Antiqua" w:cs="Book Antiqua"/>
          <w:bCs/>
        </w:rPr>
        <w:t>web-service call.</w:t>
      </w:r>
    </w:p>
    <w:p w14:paraId="3DE5B6C8" w14:textId="629B1731" w:rsidR="009E74D0" w:rsidRDefault="00237A1A" w:rsidP="00CE348A">
      <w:pPr>
        <w:numPr>
          <w:ilvl w:val="0"/>
          <w:numId w:val="14"/>
        </w:numPr>
        <w:rPr>
          <w:rFonts w:ascii="Book Antiqua" w:hAnsi="Book Antiqua" w:cs="Book Antiqua"/>
          <w:bCs/>
        </w:rPr>
      </w:pPr>
      <w:r>
        <w:rPr>
          <w:rFonts w:ascii="Book Antiqua" w:hAnsi="Book Antiqua" w:cs="Book Antiqua"/>
          <w:bCs/>
        </w:rPr>
        <w:t xml:space="preserve"> APP connect send the request back to Core Banking System (CBS) Via SOAP web-service call.</w:t>
      </w:r>
    </w:p>
    <w:p w14:paraId="30A1DB5E" w14:textId="6D107331" w:rsidR="009E74D0" w:rsidRDefault="00237A1A" w:rsidP="00CE348A">
      <w:pPr>
        <w:numPr>
          <w:ilvl w:val="0"/>
          <w:numId w:val="14"/>
        </w:numPr>
        <w:rPr>
          <w:rFonts w:ascii="Book Antiqua" w:hAnsi="Book Antiqua" w:cs="Book Antiqua"/>
          <w:bCs/>
        </w:rPr>
      </w:pPr>
      <w:r>
        <w:rPr>
          <w:rFonts w:ascii="Book Antiqua" w:hAnsi="Book Antiqua" w:cs="Book Antiqua"/>
          <w:bCs/>
        </w:rPr>
        <w:t>Core Banking System (CBS) based on the available funds in the customer account will debit the customer Account and credit the biller pool account. In case of insufficient funds a valid response is sent by Core Banking System (CBS) to App connect Via SOAP web-service call.</w:t>
      </w:r>
    </w:p>
    <w:p w14:paraId="4C696E47" w14:textId="7A72DECF" w:rsidR="009E74D0" w:rsidRDefault="00237A1A" w:rsidP="00CE348A">
      <w:pPr>
        <w:numPr>
          <w:ilvl w:val="0"/>
          <w:numId w:val="14"/>
        </w:numPr>
        <w:rPr>
          <w:rFonts w:ascii="Book Antiqua" w:hAnsi="Book Antiqua" w:cs="Book Antiqua"/>
          <w:bCs/>
        </w:rPr>
      </w:pPr>
      <w:r>
        <w:rPr>
          <w:rFonts w:ascii="Book Antiqua" w:hAnsi="Book Antiqua" w:cs="Book Antiqua"/>
          <w:bCs/>
        </w:rPr>
        <w:lastRenderedPageBreak/>
        <w:t>App connect send the</w:t>
      </w:r>
      <w:r w:rsidR="00BB248B">
        <w:rPr>
          <w:rFonts w:ascii="Book Antiqua" w:hAnsi="Book Antiqua" w:cs="Book Antiqua"/>
          <w:bCs/>
        </w:rPr>
        <w:t xml:space="preserve"> response back to APIC Via SOAP</w:t>
      </w:r>
      <w:r>
        <w:rPr>
          <w:rFonts w:ascii="Book Antiqua" w:hAnsi="Book Antiqua" w:cs="Book Antiqua"/>
          <w:bCs/>
        </w:rPr>
        <w:t xml:space="preserve"> web-service call.</w:t>
      </w:r>
    </w:p>
    <w:p w14:paraId="03B87E6D" w14:textId="77777777" w:rsidR="009E74D0" w:rsidRDefault="00237A1A" w:rsidP="00CE348A">
      <w:pPr>
        <w:numPr>
          <w:ilvl w:val="0"/>
          <w:numId w:val="14"/>
        </w:numPr>
        <w:rPr>
          <w:rFonts w:ascii="Book Antiqua" w:hAnsi="Book Antiqua" w:cs="Book Antiqua"/>
          <w:bCs/>
        </w:rPr>
      </w:pPr>
      <w:r>
        <w:rPr>
          <w:rFonts w:ascii="Book Antiqua" w:hAnsi="Book Antiqua" w:cs="Book Antiqua"/>
          <w:bCs/>
        </w:rPr>
        <w:t>APIC will send the response to Bank World App.</w:t>
      </w:r>
    </w:p>
    <w:p w14:paraId="57D6CCE6" w14:textId="77777777" w:rsidR="009E74D0" w:rsidRDefault="00237A1A" w:rsidP="00CE348A">
      <w:pPr>
        <w:numPr>
          <w:ilvl w:val="0"/>
          <w:numId w:val="14"/>
        </w:numPr>
        <w:rPr>
          <w:rFonts w:ascii="Book Antiqua" w:hAnsi="Book Antiqua" w:cs="Book Antiqua"/>
          <w:bCs/>
        </w:rPr>
      </w:pPr>
      <w:r>
        <w:rPr>
          <w:rFonts w:ascii="Book Antiqua" w:hAnsi="Book Antiqua" w:cs="Book Antiqua"/>
          <w:bCs/>
        </w:rPr>
        <w:t>Bank world App send the response back to the end user.</w:t>
      </w:r>
    </w:p>
    <w:p w14:paraId="667F8153" w14:textId="77777777" w:rsidR="009E74D0" w:rsidRDefault="009E74D0">
      <w:pPr>
        <w:rPr>
          <w:rFonts w:ascii="Book Antiqua" w:hAnsi="Book Antiqua" w:cs="Book Antiqua"/>
          <w:bCs/>
        </w:rPr>
      </w:pPr>
    </w:p>
    <w:p w14:paraId="4B4EC94C" w14:textId="4349FDD0" w:rsidR="001D3951" w:rsidRPr="000300DA" w:rsidRDefault="00237A1A" w:rsidP="00CE348A">
      <w:pPr>
        <w:pStyle w:val="ListParagraph"/>
        <w:numPr>
          <w:ilvl w:val="0"/>
          <w:numId w:val="13"/>
        </w:numPr>
        <w:rPr>
          <w:rFonts w:ascii="Book Antiqua" w:hAnsi="Book Antiqua" w:cs="Book Antiqua"/>
          <w:b/>
        </w:rPr>
      </w:pPr>
      <w:r>
        <w:rPr>
          <w:rFonts w:ascii="Book Antiqua" w:hAnsi="Book Antiqua" w:cs="Book Antiqua"/>
          <w:b/>
        </w:rPr>
        <w:t>Acknowledgement to the Biller.</w:t>
      </w:r>
    </w:p>
    <w:p w14:paraId="102A0918" w14:textId="6943C9DA" w:rsidR="009E74D0" w:rsidRDefault="001E11E5">
      <w:pPr>
        <w:pStyle w:val="ListParagraph"/>
        <w:rPr>
          <w:rFonts w:ascii="Book Antiqua" w:hAnsi="Book Antiqua" w:cs="Book Antiqua"/>
          <w:b/>
        </w:rPr>
      </w:pPr>
      <w:r>
        <w:rPr>
          <w:noProof/>
        </w:rPr>
        <w:drawing>
          <wp:inline distT="0" distB="0" distL="0" distR="0" wp14:anchorId="68A3A35C" wp14:editId="385DF9EB">
            <wp:extent cx="5943600" cy="12680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68095"/>
                    </a:xfrm>
                    <a:prstGeom prst="rect">
                      <a:avLst/>
                    </a:prstGeom>
                  </pic:spPr>
                </pic:pic>
              </a:graphicData>
            </a:graphic>
          </wp:inline>
        </w:drawing>
      </w:r>
    </w:p>
    <w:p w14:paraId="0F91ECA0" w14:textId="77777777" w:rsidR="009E74D0" w:rsidRDefault="00237A1A">
      <w:pPr>
        <w:rPr>
          <w:rFonts w:ascii="Book Antiqua" w:hAnsi="Book Antiqua" w:cs="Book Antiqua"/>
          <w:bCs/>
        </w:rPr>
      </w:pPr>
      <w:r>
        <w:rPr>
          <w:rFonts w:ascii="Book Antiqua" w:hAnsi="Book Antiqua" w:cs="Book Antiqua"/>
          <w:bCs/>
        </w:rPr>
        <w:t>This service will update Biller after successful bill amount is paid.</w:t>
      </w:r>
    </w:p>
    <w:p w14:paraId="6C2F7031" w14:textId="77777777" w:rsidR="009E74D0" w:rsidRDefault="00237A1A">
      <w:pPr>
        <w:rPr>
          <w:rFonts w:ascii="Book Antiqua" w:hAnsi="Book Antiqua" w:cs="Book Antiqua"/>
          <w:bCs/>
        </w:rPr>
      </w:pPr>
      <w:r>
        <w:rPr>
          <w:rFonts w:ascii="Book Antiqua" w:hAnsi="Book Antiqua" w:cs="Book Antiqua"/>
          <w:b/>
        </w:rPr>
        <w:t>Sequence of steps:</w:t>
      </w:r>
    </w:p>
    <w:p w14:paraId="6E925866"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User Initiate the request from Mobile Banking to Bank World App.</w:t>
      </w:r>
    </w:p>
    <w:p w14:paraId="7F563198"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Bank World App sent the user request to Fettan DB via Database Stored Procedure.</w:t>
      </w:r>
    </w:p>
    <w:p w14:paraId="28B98DD4"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Fettan DB in-turn send the Bill payment ACK to App Connect via SOAP web-service call.</w:t>
      </w:r>
    </w:p>
    <w:p w14:paraId="7182D05C"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APP Connect will send the request to Eth Switch via SOAP web-service call.</w:t>
      </w:r>
    </w:p>
    <w:p w14:paraId="42804B2A"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ETH Switch send the request back to exact Biller to get the details of bill due details.</w:t>
      </w:r>
    </w:p>
    <w:p w14:paraId="4ED059E8"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Biller Hub Respond back to ETH switch with successful response.</w:t>
      </w:r>
    </w:p>
    <w:p w14:paraId="2A15F658"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ETH switch send the response to App Connect via SOAP web-service call.</w:t>
      </w:r>
    </w:p>
    <w:p w14:paraId="27985860"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APP Connect will send the response to Fettan DB via SOAP web-service call.</w:t>
      </w:r>
    </w:p>
    <w:p w14:paraId="1A831C84"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Fettan DB send the Bill payment ACK to Bank World App.</w:t>
      </w:r>
    </w:p>
    <w:p w14:paraId="32E9ABED" w14:textId="77777777" w:rsidR="0051771C" w:rsidRDefault="0051771C" w:rsidP="002B4222">
      <w:pPr>
        <w:numPr>
          <w:ilvl w:val="0"/>
          <w:numId w:val="60"/>
        </w:numPr>
        <w:rPr>
          <w:rFonts w:ascii="Book Antiqua" w:hAnsi="Book Antiqua" w:cs="Book Antiqua"/>
          <w:bCs/>
        </w:rPr>
      </w:pPr>
      <w:r>
        <w:rPr>
          <w:rFonts w:ascii="Book Antiqua" w:hAnsi="Book Antiqua" w:cs="Book Antiqua"/>
          <w:bCs/>
        </w:rPr>
        <w:t>Bank world App send the bill ACK back to the end user.</w:t>
      </w:r>
    </w:p>
    <w:p w14:paraId="5C3EFB9D" w14:textId="77777777" w:rsidR="009E74D0" w:rsidRDefault="009E74D0">
      <w:pPr>
        <w:rPr>
          <w:rFonts w:ascii="Book Antiqua" w:hAnsi="Book Antiqua" w:cs="Book Antiqua"/>
        </w:rPr>
      </w:pPr>
    </w:p>
    <w:p w14:paraId="77479A5C" w14:textId="77777777" w:rsidR="009E74D0" w:rsidRDefault="00237A1A" w:rsidP="00CE348A">
      <w:pPr>
        <w:pStyle w:val="Heading3"/>
        <w:numPr>
          <w:ilvl w:val="0"/>
          <w:numId w:val="10"/>
        </w:numPr>
        <w:rPr>
          <w:rFonts w:ascii="Book Antiqua" w:hAnsi="Book Antiqua" w:cs="Book Antiqua"/>
          <w:b/>
          <w:bCs/>
        </w:rPr>
      </w:pPr>
      <w:bookmarkStart w:id="26" w:name="_Toc54969359"/>
      <w:r>
        <w:rPr>
          <w:rFonts w:ascii="Book Antiqua" w:hAnsi="Book Antiqua" w:cs="Book Antiqua"/>
          <w:b/>
          <w:bCs/>
        </w:rPr>
        <w:lastRenderedPageBreak/>
        <w:t>Reversal Process</w:t>
      </w:r>
      <w:bookmarkEnd w:id="26"/>
    </w:p>
    <w:p w14:paraId="10F9C3F2" w14:textId="64A3194A" w:rsidR="009E74D0" w:rsidRDefault="00EA2C9A">
      <w:pPr>
        <w:rPr>
          <w:rFonts w:ascii="Book Antiqua" w:hAnsi="Book Antiqua" w:cs="Book Antiqua"/>
        </w:rPr>
      </w:pPr>
      <w:r>
        <w:rPr>
          <w:noProof/>
        </w:rPr>
        <w:drawing>
          <wp:inline distT="0" distB="0" distL="0" distR="0" wp14:anchorId="600E1801" wp14:editId="17BBBC53">
            <wp:extent cx="3876190" cy="1438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190" cy="1438095"/>
                    </a:xfrm>
                    <a:prstGeom prst="rect">
                      <a:avLst/>
                    </a:prstGeom>
                  </pic:spPr>
                </pic:pic>
              </a:graphicData>
            </a:graphic>
          </wp:inline>
        </w:drawing>
      </w:r>
    </w:p>
    <w:p w14:paraId="64D77543" w14:textId="77777777" w:rsidR="00F03527" w:rsidRDefault="00F03527" w:rsidP="00F03527">
      <w:pPr>
        <w:rPr>
          <w:rFonts w:ascii="Book Antiqua" w:hAnsi="Book Antiqua" w:cs="Book Antiqua"/>
        </w:rPr>
      </w:pPr>
      <w:r>
        <w:rPr>
          <w:rFonts w:ascii="Book Antiqua" w:hAnsi="Book Antiqua" w:cs="Book Antiqua"/>
        </w:rPr>
        <w:t>This service will be initiated whenever a fund transfer gets failed in order to credit the funds back to customer account.</w:t>
      </w:r>
    </w:p>
    <w:p w14:paraId="38BA6794" w14:textId="77777777" w:rsidR="00F03527" w:rsidRDefault="00F03527" w:rsidP="00F03527">
      <w:pPr>
        <w:rPr>
          <w:rFonts w:ascii="Book Antiqua" w:hAnsi="Book Antiqua" w:cs="Book Antiqua"/>
          <w:b/>
        </w:rPr>
      </w:pPr>
      <w:r>
        <w:rPr>
          <w:rFonts w:ascii="Book Antiqua" w:hAnsi="Book Antiqua" w:cs="Book Antiqua"/>
          <w:b/>
        </w:rPr>
        <w:t>Sequence of steps:</w:t>
      </w:r>
    </w:p>
    <w:p w14:paraId="62247A3F" w14:textId="77777777" w:rsidR="00F03527" w:rsidRDefault="00F03527" w:rsidP="002B4222">
      <w:pPr>
        <w:numPr>
          <w:ilvl w:val="0"/>
          <w:numId w:val="63"/>
        </w:numPr>
        <w:rPr>
          <w:rFonts w:ascii="Book Antiqua" w:hAnsi="Book Antiqua" w:cs="Book Antiqua"/>
          <w:bCs/>
        </w:rPr>
      </w:pPr>
      <w:r>
        <w:rPr>
          <w:rFonts w:ascii="Book Antiqua" w:hAnsi="Book Antiqua" w:cs="Book Antiqua"/>
          <w:bCs/>
        </w:rPr>
        <w:t>Bank World App Initiate the reversal request to APP Connect via SOAP Web-service call.</w:t>
      </w:r>
    </w:p>
    <w:p w14:paraId="2C72A8CA" w14:textId="77777777" w:rsidR="00F03527" w:rsidRDefault="00F03527" w:rsidP="002B4222">
      <w:pPr>
        <w:numPr>
          <w:ilvl w:val="0"/>
          <w:numId w:val="63"/>
        </w:numPr>
        <w:tabs>
          <w:tab w:val="left" w:pos="312"/>
        </w:tabs>
        <w:rPr>
          <w:rFonts w:ascii="Book Antiqua" w:hAnsi="Book Antiqua" w:cs="Book Antiqua"/>
          <w:bCs/>
        </w:rPr>
      </w:pPr>
      <w:r>
        <w:rPr>
          <w:rFonts w:ascii="Book Antiqua" w:hAnsi="Book Antiqua" w:cs="Book Antiqua"/>
          <w:bCs/>
        </w:rPr>
        <w:t>App Connect will send the valid request to Bank Core Banking System via SOAP Web-service call.</w:t>
      </w:r>
    </w:p>
    <w:p w14:paraId="45C2286C" w14:textId="77777777" w:rsidR="00F03527" w:rsidRDefault="00F03527" w:rsidP="002B4222">
      <w:pPr>
        <w:numPr>
          <w:ilvl w:val="0"/>
          <w:numId w:val="63"/>
        </w:numPr>
        <w:tabs>
          <w:tab w:val="left" w:pos="312"/>
        </w:tabs>
        <w:rPr>
          <w:rFonts w:ascii="Book Antiqua" w:hAnsi="Book Antiqua" w:cs="Book Antiqua"/>
          <w:bCs/>
        </w:rPr>
      </w:pPr>
      <w:r>
        <w:rPr>
          <w:rFonts w:ascii="Book Antiqua" w:hAnsi="Book Antiqua" w:cs="Book Antiqua"/>
          <w:bCs/>
        </w:rPr>
        <w:t>Core Banking System will Respond bank to App connect with valid response by debiting the pool Account and credit the customer Account via SOAP Web-service call.</w:t>
      </w:r>
    </w:p>
    <w:p w14:paraId="4495854F" w14:textId="77777777" w:rsidR="00F03527" w:rsidRDefault="00F03527" w:rsidP="002B4222">
      <w:pPr>
        <w:numPr>
          <w:ilvl w:val="0"/>
          <w:numId w:val="63"/>
        </w:numPr>
        <w:tabs>
          <w:tab w:val="left" w:pos="312"/>
        </w:tabs>
        <w:rPr>
          <w:rFonts w:ascii="Book Antiqua" w:hAnsi="Book Antiqua" w:cs="Book Antiqua"/>
          <w:bCs/>
        </w:rPr>
      </w:pPr>
      <w:r>
        <w:rPr>
          <w:rFonts w:ascii="Book Antiqua" w:hAnsi="Book Antiqua" w:cs="Book Antiqua"/>
          <w:bCs/>
        </w:rPr>
        <w:t>App Connect will send response back to Bank World App with valid response Via SOAP Web-service call.</w:t>
      </w:r>
    </w:p>
    <w:p w14:paraId="693A103F" w14:textId="77777777" w:rsidR="009E74D0" w:rsidRDefault="009E74D0">
      <w:pPr>
        <w:rPr>
          <w:rFonts w:ascii="Book Antiqua" w:hAnsi="Book Antiqua" w:cs="Book Antiqua"/>
          <w:b/>
        </w:rPr>
      </w:pPr>
    </w:p>
    <w:p w14:paraId="738E32A0" w14:textId="77777777" w:rsidR="009E74D0" w:rsidRDefault="00237A1A">
      <w:pPr>
        <w:pStyle w:val="Heading1"/>
        <w:numPr>
          <w:ilvl w:val="0"/>
          <w:numId w:val="2"/>
        </w:numPr>
        <w:rPr>
          <w:rFonts w:ascii="Book Antiqua" w:hAnsi="Book Antiqua" w:cs="Book Antiqua"/>
          <w:b/>
          <w:bCs/>
        </w:rPr>
      </w:pPr>
      <w:bookmarkStart w:id="27" w:name="_Toc54969360"/>
      <w:r>
        <w:rPr>
          <w:rFonts w:ascii="Book Antiqua" w:hAnsi="Book Antiqua" w:cs="Book Antiqua"/>
          <w:b/>
          <w:bCs/>
        </w:rPr>
        <w:t>USSD</w:t>
      </w:r>
      <w:bookmarkEnd w:id="27"/>
    </w:p>
    <w:p w14:paraId="313919FD" w14:textId="77777777" w:rsidR="009E74D0" w:rsidRDefault="009E74D0">
      <w:pPr>
        <w:rPr>
          <w:rFonts w:ascii="Book Antiqua" w:hAnsi="Book Antiqua" w:cs="Book Antiqua"/>
        </w:rPr>
      </w:pPr>
    </w:p>
    <w:p w14:paraId="76A6CE1B" w14:textId="77777777" w:rsidR="009E74D0" w:rsidRDefault="00237A1A">
      <w:pPr>
        <w:rPr>
          <w:rFonts w:ascii="Book Antiqua" w:hAnsi="Book Antiqua" w:cs="Book Antiqua"/>
        </w:rPr>
      </w:pPr>
      <w:r>
        <w:rPr>
          <w:rFonts w:ascii="Book Antiqua" w:hAnsi="Book Antiqua" w:cs="Book Antiqua"/>
        </w:rPr>
        <w:t>Initially when a customer hits the service the following process take place.</w:t>
      </w:r>
    </w:p>
    <w:p w14:paraId="783DE1C8" w14:textId="05272A95" w:rsidR="009E74D0" w:rsidRDefault="003E20F0">
      <w:pPr>
        <w:rPr>
          <w:rFonts w:ascii="Book Antiqua" w:hAnsi="Book Antiqua" w:cs="Book Antiqua"/>
        </w:rPr>
      </w:pPr>
      <w:r>
        <w:rPr>
          <w:noProof/>
        </w:rPr>
        <w:drawing>
          <wp:inline distT="0" distB="0" distL="0" distR="0" wp14:anchorId="4A9951B2" wp14:editId="76E00303">
            <wp:extent cx="5562600" cy="15430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2600" cy="1543050"/>
                    </a:xfrm>
                    <a:prstGeom prst="rect">
                      <a:avLst/>
                    </a:prstGeom>
                  </pic:spPr>
                </pic:pic>
              </a:graphicData>
            </a:graphic>
          </wp:inline>
        </w:drawing>
      </w:r>
    </w:p>
    <w:p w14:paraId="790BBF26" w14:textId="6A073983" w:rsidR="009E74D0" w:rsidRDefault="00237A1A">
      <w:pPr>
        <w:rPr>
          <w:rFonts w:ascii="Book Antiqua" w:hAnsi="Book Antiqua" w:cs="Book Antiqua"/>
          <w:bCs/>
        </w:rPr>
      </w:pPr>
      <w:r>
        <w:rPr>
          <w:rFonts w:ascii="Book Antiqua" w:hAnsi="Book Antiqua" w:cs="Book Antiqua"/>
          <w:b/>
        </w:rPr>
        <w:t>Sequence of steps:</w:t>
      </w:r>
      <w:ins w:id="28" w:author="Engidu Kifle - Manager, IT Projects &amp; Standards" w:date="2020-10-05T16:45:00Z">
        <w:r w:rsidR="0099130B">
          <w:rPr>
            <w:rFonts w:ascii="Book Antiqua" w:hAnsi="Book Antiqua" w:cs="Book Antiqua"/>
            <w:b/>
          </w:rPr>
          <w:t xml:space="preserve"> </w:t>
        </w:r>
      </w:ins>
    </w:p>
    <w:p w14:paraId="52B0FAA2" w14:textId="77777777" w:rsidR="009E74D0" w:rsidRDefault="00237A1A" w:rsidP="002B4222">
      <w:pPr>
        <w:numPr>
          <w:ilvl w:val="0"/>
          <w:numId w:val="15"/>
        </w:numPr>
        <w:rPr>
          <w:rFonts w:ascii="Book Antiqua" w:hAnsi="Book Antiqua" w:cs="Book Antiqua"/>
        </w:rPr>
      </w:pPr>
      <w:r>
        <w:rPr>
          <w:rFonts w:ascii="Book Antiqua" w:hAnsi="Book Antiqua" w:cs="Book Antiqua"/>
        </w:rPr>
        <w:lastRenderedPageBreak/>
        <w:t>When a user/Customer initiate the request with USSD Code this will be sent to the exact telecom provider. (#996#)</w:t>
      </w:r>
    </w:p>
    <w:p w14:paraId="6A8BECFE" w14:textId="7D22CC92" w:rsidR="009E74D0" w:rsidRDefault="00237A1A" w:rsidP="002B4222">
      <w:pPr>
        <w:numPr>
          <w:ilvl w:val="0"/>
          <w:numId w:val="15"/>
        </w:numPr>
        <w:rPr>
          <w:rFonts w:ascii="Book Antiqua" w:hAnsi="Book Antiqua" w:cs="Book Antiqua"/>
        </w:rPr>
      </w:pPr>
      <w:r>
        <w:rPr>
          <w:rFonts w:ascii="Book Antiqua" w:hAnsi="Book Antiqua" w:cs="Book Antiqua"/>
        </w:rPr>
        <w:t>After receiving the request from the user the telecom p</w:t>
      </w:r>
      <w:r w:rsidR="003E20F0">
        <w:rPr>
          <w:rFonts w:ascii="Book Antiqua" w:hAnsi="Book Antiqua" w:cs="Book Antiqua"/>
        </w:rPr>
        <w:t>rovider send the request to APIC via SOAP web-service call</w:t>
      </w:r>
      <w:r>
        <w:rPr>
          <w:rFonts w:ascii="Book Antiqua" w:hAnsi="Book Antiqua" w:cs="Book Antiqua"/>
        </w:rPr>
        <w:t>.</w:t>
      </w:r>
    </w:p>
    <w:p w14:paraId="4958225F" w14:textId="0B30175C" w:rsidR="003E20F0" w:rsidRDefault="003E20F0" w:rsidP="002B4222">
      <w:pPr>
        <w:numPr>
          <w:ilvl w:val="0"/>
          <w:numId w:val="15"/>
        </w:numPr>
        <w:rPr>
          <w:rFonts w:ascii="Book Antiqua" w:hAnsi="Book Antiqua" w:cs="Book Antiqua"/>
        </w:rPr>
      </w:pPr>
      <w:r>
        <w:rPr>
          <w:rFonts w:ascii="Book Antiqua" w:hAnsi="Book Antiqua" w:cs="Book Antiqua"/>
        </w:rPr>
        <w:t>APIC will send the request to USSD API via SOAP web-service call.</w:t>
      </w:r>
    </w:p>
    <w:p w14:paraId="150FCBCE" w14:textId="552B6BC7" w:rsidR="009E74D0" w:rsidRDefault="00237A1A" w:rsidP="002B4222">
      <w:pPr>
        <w:numPr>
          <w:ilvl w:val="0"/>
          <w:numId w:val="15"/>
        </w:numPr>
        <w:rPr>
          <w:rFonts w:ascii="Book Antiqua" w:hAnsi="Book Antiqua" w:cs="Book Antiqua"/>
        </w:rPr>
      </w:pPr>
      <w:r>
        <w:rPr>
          <w:rFonts w:ascii="Book Antiqua" w:hAnsi="Book Antiqua" w:cs="Book Antiqua"/>
        </w:rPr>
        <w:t xml:space="preserve"> The USSD </w:t>
      </w:r>
      <w:r w:rsidR="003E20F0">
        <w:rPr>
          <w:rFonts w:ascii="Book Antiqua" w:hAnsi="Book Antiqua" w:cs="Book Antiqua"/>
        </w:rPr>
        <w:t xml:space="preserve">API </w:t>
      </w:r>
      <w:r>
        <w:rPr>
          <w:rFonts w:ascii="Book Antiqua" w:hAnsi="Book Antiqua" w:cs="Book Antiqua"/>
        </w:rPr>
        <w:t>will send the user request to Channel Manager.</w:t>
      </w:r>
    </w:p>
    <w:p w14:paraId="1A0A5729" w14:textId="4EFCCA43" w:rsidR="009E74D0" w:rsidRDefault="00237A1A" w:rsidP="002B4222">
      <w:pPr>
        <w:numPr>
          <w:ilvl w:val="0"/>
          <w:numId w:val="15"/>
        </w:numPr>
        <w:rPr>
          <w:rFonts w:ascii="Book Antiqua" w:hAnsi="Book Antiqua" w:cs="Book Antiqua"/>
        </w:rPr>
      </w:pPr>
      <w:r>
        <w:rPr>
          <w:rFonts w:ascii="Book Antiqua" w:hAnsi="Book Antiqua" w:cs="Book Antiqua"/>
        </w:rPr>
        <w:t xml:space="preserve">Once request received at the channel manager tries to send the available options or menu as a response </w:t>
      </w:r>
      <w:r w:rsidR="003E20F0">
        <w:rPr>
          <w:rFonts w:ascii="Book Antiqua" w:hAnsi="Book Antiqua" w:cs="Book Antiqua"/>
        </w:rPr>
        <w:t xml:space="preserve">to </w:t>
      </w:r>
      <w:r>
        <w:rPr>
          <w:rFonts w:ascii="Book Antiqua" w:hAnsi="Book Antiqua" w:cs="Book Antiqua"/>
        </w:rPr>
        <w:t>the USSD API.</w:t>
      </w:r>
    </w:p>
    <w:p w14:paraId="52E83BC3" w14:textId="0F9AB60D" w:rsidR="003E20F0" w:rsidRDefault="003E20F0" w:rsidP="002B4222">
      <w:pPr>
        <w:numPr>
          <w:ilvl w:val="0"/>
          <w:numId w:val="15"/>
        </w:numPr>
        <w:rPr>
          <w:rFonts w:ascii="Book Antiqua" w:hAnsi="Book Antiqua" w:cs="Book Antiqua"/>
        </w:rPr>
      </w:pPr>
      <w:r>
        <w:rPr>
          <w:rFonts w:ascii="Book Antiqua" w:hAnsi="Book Antiqua" w:cs="Book Antiqua"/>
        </w:rPr>
        <w:t>After receiving the available options as response from bank world App the same response is sent to APIC via SOAP web-service.</w:t>
      </w:r>
    </w:p>
    <w:p w14:paraId="19BE71A6" w14:textId="3238D262" w:rsidR="009E74D0" w:rsidRDefault="00237A1A" w:rsidP="002B4222">
      <w:pPr>
        <w:numPr>
          <w:ilvl w:val="0"/>
          <w:numId w:val="15"/>
        </w:numPr>
        <w:rPr>
          <w:rFonts w:ascii="Book Antiqua" w:hAnsi="Book Antiqua" w:cs="Book Antiqua"/>
        </w:rPr>
      </w:pPr>
      <w:r>
        <w:rPr>
          <w:rFonts w:ascii="Book Antiqua" w:hAnsi="Book Antiqua" w:cs="Book Antiqua"/>
        </w:rPr>
        <w:t>The Telecom provider will re</w:t>
      </w:r>
      <w:r w:rsidR="009E10A6">
        <w:rPr>
          <w:rFonts w:ascii="Book Antiqua" w:hAnsi="Book Antiqua" w:cs="Book Antiqua"/>
        </w:rPr>
        <w:t>ceive the response from APIC</w:t>
      </w:r>
      <w:r>
        <w:rPr>
          <w:rFonts w:ascii="Book Antiqua" w:hAnsi="Book Antiqua" w:cs="Book Antiqua"/>
        </w:rPr>
        <w:t>.</w:t>
      </w:r>
    </w:p>
    <w:p w14:paraId="3A1AB829" w14:textId="77777777" w:rsidR="009E74D0" w:rsidRDefault="00237A1A" w:rsidP="002B4222">
      <w:pPr>
        <w:numPr>
          <w:ilvl w:val="0"/>
          <w:numId w:val="15"/>
        </w:numPr>
        <w:rPr>
          <w:rFonts w:ascii="Book Antiqua" w:hAnsi="Book Antiqua" w:cs="Book Antiqua"/>
        </w:rPr>
      </w:pPr>
      <w:r>
        <w:rPr>
          <w:rFonts w:ascii="Book Antiqua" w:hAnsi="Book Antiqua" w:cs="Book Antiqua"/>
        </w:rPr>
        <w:t>The available options are displayed to end user.</w:t>
      </w:r>
    </w:p>
    <w:p w14:paraId="2E17C1FB" w14:textId="77777777" w:rsidR="009E74D0" w:rsidRDefault="009E74D0" w:rsidP="00862595">
      <w:pPr>
        <w:pStyle w:val="Heading3"/>
        <w:rPr>
          <w:rFonts w:ascii="Book Antiqua" w:hAnsi="Book Antiqua" w:cs="Book Antiqua"/>
          <w:b/>
        </w:rPr>
      </w:pPr>
    </w:p>
    <w:p w14:paraId="60797FCA" w14:textId="77777777" w:rsidR="009E74D0" w:rsidRDefault="00237A1A" w:rsidP="002B4222">
      <w:pPr>
        <w:pStyle w:val="Heading3"/>
        <w:numPr>
          <w:ilvl w:val="0"/>
          <w:numId w:val="16"/>
        </w:numPr>
        <w:rPr>
          <w:rFonts w:ascii="Book Antiqua" w:hAnsi="Book Antiqua" w:cs="Book Antiqua"/>
          <w:b/>
          <w:bCs/>
        </w:rPr>
      </w:pPr>
      <w:bookmarkStart w:id="29" w:name="_Toc54969361"/>
      <w:r>
        <w:rPr>
          <w:rFonts w:ascii="Book Antiqua" w:hAnsi="Book Antiqua" w:cs="Book Antiqua"/>
          <w:b/>
          <w:bCs/>
        </w:rPr>
        <w:t>Bank Account Balance Enquiry</w:t>
      </w:r>
      <w:bookmarkEnd w:id="29"/>
    </w:p>
    <w:p w14:paraId="30285EC5" w14:textId="77777777" w:rsidR="009E74D0" w:rsidRDefault="00237A1A" w:rsidP="002B4222">
      <w:pPr>
        <w:pStyle w:val="Heading3"/>
        <w:numPr>
          <w:ilvl w:val="0"/>
          <w:numId w:val="16"/>
        </w:numPr>
        <w:rPr>
          <w:rFonts w:ascii="Book Antiqua" w:hAnsi="Book Antiqua" w:cs="Book Antiqua"/>
          <w:b/>
          <w:bCs/>
        </w:rPr>
      </w:pPr>
      <w:bookmarkStart w:id="30" w:name="_Toc54969362"/>
      <w:r>
        <w:rPr>
          <w:rFonts w:ascii="Book Antiqua" w:hAnsi="Book Antiqua" w:cs="Book Antiqua"/>
          <w:b/>
          <w:bCs/>
        </w:rPr>
        <w:t>Internal Transfer [ETB to ETB, Dollar to ETB within the Bank]</w:t>
      </w:r>
      <w:bookmarkEnd w:id="30"/>
    </w:p>
    <w:p w14:paraId="14EA5386" w14:textId="77777777" w:rsidR="00842739" w:rsidRPr="009C233A" w:rsidRDefault="00842739" w:rsidP="00750D7D">
      <w:pPr>
        <w:pStyle w:val="Heading3"/>
        <w:numPr>
          <w:ilvl w:val="0"/>
          <w:numId w:val="16"/>
        </w:numPr>
        <w:rPr>
          <w:rFonts w:ascii="Book Antiqua" w:hAnsi="Book Antiqua" w:cs="Book Antiqua"/>
          <w:b/>
          <w:bCs/>
        </w:rPr>
      </w:pPr>
      <w:r w:rsidRPr="009C233A">
        <w:rPr>
          <w:rFonts w:ascii="Book Antiqua" w:hAnsi="Book Antiqua" w:cs="Book Antiqua"/>
          <w:b/>
          <w:bCs/>
        </w:rPr>
        <w:t>Bank Account Summary</w:t>
      </w:r>
    </w:p>
    <w:p w14:paraId="6F330F99" w14:textId="77777777" w:rsidR="00842739" w:rsidRPr="00750D7D" w:rsidRDefault="00842739" w:rsidP="00750D7D">
      <w:pPr>
        <w:pStyle w:val="Heading3"/>
        <w:ind w:left="425"/>
        <w:rPr>
          <w:rFonts w:ascii="Book Antiqua" w:hAnsi="Book Antiqua" w:cs="Book Antiqua"/>
          <w:b/>
          <w:bCs/>
        </w:rPr>
      </w:pPr>
      <w:bookmarkStart w:id="31" w:name="_GoBack"/>
      <w:bookmarkEnd w:id="31"/>
    </w:p>
    <w:p w14:paraId="17C8851C" w14:textId="043AEB1E" w:rsidR="009E74D0" w:rsidRDefault="00237A1A">
      <w:pPr>
        <w:rPr>
          <w:rFonts w:ascii="Book Antiqua" w:hAnsi="Book Antiqua" w:cs="Book Antiqua"/>
          <w:b/>
          <w:bCs/>
        </w:rPr>
      </w:pPr>
      <w:r>
        <w:rPr>
          <w:rFonts w:ascii="Book Antiqua" w:hAnsi="Book Antiqua" w:cs="Book Antiqua"/>
          <w:b/>
          <w:bCs/>
        </w:rPr>
        <w:t xml:space="preserve">Note: </w:t>
      </w:r>
      <w:r w:rsidR="000901C7">
        <w:rPr>
          <w:rFonts w:ascii="Book Antiqua" w:hAnsi="Book Antiqua" w:cs="Book Antiqua"/>
          <w:b/>
          <w:bCs/>
        </w:rPr>
        <w:t>Below sequence Diagram represents service</w:t>
      </w:r>
    </w:p>
    <w:p w14:paraId="64416BF7" w14:textId="57372504" w:rsidR="009E74D0" w:rsidRDefault="007178A8">
      <w:pPr>
        <w:rPr>
          <w:rFonts w:ascii="Book Antiqua" w:hAnsi="Book Antiqua" w:cs="Book Antiqua"/>
          <w:b/>
        </w:rPr>
      </w:pPr>
      <w:r>
        <w:rPr>
          <w:noProof/>
        </w:rPr>
        <w:drawing>
          <wp:inline distT="0" distB="0" distL="0" distR="0" wp14:anchorId="7993E962" wp14:editId="3911E5CD">
            <wp:extent cx="5943600" cy="1983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83740"/>
                    </a:xfrm>
                    <a:prstGeom prst="rect">
                      <a:avLst/>
                    </a:prstGeom>
                  </pic:spPr>
                </pic:pic>
              </a:graphicData>
            </a:graphic>
          </wp:inline>
        </w:drawing>
      </w:r>
    </w:p>
    <w:p w14:paraId="3CD7D5D3" w14:textId="77777777" w:rsidR="009E74D0" w:rsidRDefault="00237A1A">
      <w:pPr>
        <w:rPr>
          <w:rFonts w:ascii="Book Antiqua" w:hAnsi="Book Antiqua" w:cs="Book Antiqua"/>
          <w:bCs/>
        </w:rPr>
      </w:pPr>
      <w:r>
        <w:rPr>
          <w:rFonts w:ascii="Book Antiqua" w:hAnsi="Book Antiqua" w:cs="Book Antiqua"/>
          <w:b/>
        </w:rPr>
        <w:t>Sequence of steps:</w:t>
      </w:r>
    </w:p>
    <w:p w14:paraId="3F32CA22" w14:textId="77777777" w:rsidR="009E74D0" w:rsidRDefault="00237A1A" w:rsidP="002B4222">
      <w:pPr>
        <w:numPr>
          <w:ilvl w:val="0"/>
          <w:numId w:val="17"/>
        </w:numPr>
        <w:rPr>
          <w:rFonts w:ascii="Book Antiqua" w:hAnsi="Book Antiqua" w:cs="Book Antiqua"/>
          <w:bCs/>
        </w:rPr>
      </w:pPr>
      <w:r>
        <w:rPr>
          <w:rFonts w:ascii="Book Antiqua" w:hAnsi="Book Antiqua" w:cs="Book Antiqua"/>
          <w:bCs/>
        </w:rPr>
        <w:t>User Initiate the request to Telecom Provider with valid option.</w:t>
      </w:r>
    </w:p>
    <w:p w14:paraId="1A8142F6" w14:textId="4783DF6C" w:rsidR="009E74D0" w:rsidRDefault="00237A1A" w:rsidP="002B4222">
      <w:pPr>
        <w:numPr>
          <w:ilvl w:val="0"/>
          <w:numId w:val="17"/>
        </w:numPr>
        <w:rPr>
          <w:rFonts w:ascii="Book Antiqua" w:hAnsi="Book Antiqua" w:cs="Book Antiqua"/>
          <w:bCs/>
        </w:rPr>
      </w:pPr>
      <w:r>
        <w:rPr>
          <w:rFonts w:ascii="Book Antiqua" w:hAnsi="Book Antiqua" w:cs="Book Antiqua"/>
          <w:bCs/>
        </w:rPr>
        <w:t xml:space="preserve">Telecom Provider send the request to </w:t>
      </w:r>
      <w:r w:rsidR="00943A5E">
        <w:rPr>
          <w:rFonts w:ascii="Book Antiqua" w:hAnsi="Book Antiqua" w:cs="Book Antiqua"/>
          <w:bCs/>
        </w:rPr>
        <w:t>APIC via Soap web-service call</w:t>
      </w:r>
      <w:r>
        <w:rPr>
          <w:rFonts w:ascii="Book Antiqua" w:hAnsi="Book Antiqua" w:cs="Book Antiqua"/>
          <w:bCs/>
        </w:rPr>
        <w:t>.</w:t>
      </w:r>
    </w:p>
    <w:p w14:paraId="291F0EFF" w14:textId="3283667D" w:rsidR="00943A5E" w:rsidRDefault="00943A5E" w:rsidP="002B4222">
      <w:pPr>
        <w:numPr>
          <w:ilvl w:val="0"/>
          <w:numId w:val="17"/>
        </w:numPr>
        <w:rPr>
          <w:rFonts w:ascii="Book Antiqua" w:hAnsi="Book Antiqua" w:cs="Book Antiqua"/>
          <w:bCs/>
        </w:rPr>
      </w:pPr>
      <w:r>
        <w:rPr>
          <w:rFonts w:ascii="Book Antiqua" w:hAnsi="Book Antiqua" w:cs="Book Antiqua"/>
          <w:bCs/>
        </w:rPr>
        <w:t>APIC send the request to USSD API via SOAP web-service call.</w:t>
      </w:r>
    </w:p>
    <w:p w14:paraId="6BF28B37" w14:textId="77777777" w:rsidR="009E74D0" w:rsidRDefault="00237A1A" w:rsidP="002B4222">
      <w:pPr>
        <w:numPr>
          <w:ilvl w:val="0"/>
          <w:numId w:val="17"/>
        </w:numPr>
        <w:rPr>
          <w:rFonts w:ascii="Book Antiqua" w:hAnsi="Book Antiqua" w:cs="Book Antiqua"/>
          <w:bCs/>
        </w:rPr>
      </w:pPr>
      <w:r>
        <w:rPr>
          <w:rFonts w:ascii="Book Antiqua" w:hAnsi="Book Antiqua" w:cs="Book Antiqua"/>
          <w:bCs/>
        </w:rPr>
        <w:lastRenderedPageBreak/>
        <w:t>USSD API Send the user request to Channel Manager (Bank World App).</w:t>
      </w:r>
    </w:p>
    <w:p w14:paraId="7EA9C87A" w14:textId="0E990A07" w:rsidR="007178A8" w:rsidRDefault="007178A8" w:rsidP="002B4222">
      <w:pPr>
        <w:numPr>
          <w:ilvl w:val="0"/>
          <w:numId w:val="17"/>
        </w:numPr>
        <w:rPr>
          <w:rFonts w:ascii="Book Antiqua" w:hAnsi="Book Antiqua" w:cs="Book Antiqua"/>
          <w:bCs/>
        </w:rPr>
      </w:pPr>
      <w:r>
        <w:rPr>
          <w:rFonts w:ascii="Book Antiqua" w:hAnsi="Book Antiqua" w:cs="Book Antiqua"/>
          <w:bCs/>
        </w:rPr>
        <w:t>Bank world App send the request to APIC via REST web-service call.</w:t>
      </w:r>
    </w:p>
    <w:p w14:paraId="52D3B17E" w14:textId="7688C9F0" w:rsidR="009E74D0" w:rsidRDefault="007178A8"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 xml:space="preserve">APIC </w:t>
      </w:r>
      <w:r w:rsidR="00943A5E">
        <w:rPr>
          <w:rFonts w:ascii="Book Antiqua" w:hAnsi="Book Antiqua" w:cs="Book Antiqua"/>
          <w:bCs/>
        </w:rPr>
        <w:t>sent the user request to APP Connect via</w:t>
      </w:r>
      <w:r w:rsidR="00237A1A">
        <w:rPr>
          <w:rFonts w:ascii="Book Antiqua" w:hAnsi="Book Antiqua" w:cs="Book Antiqua"/>
          <w:bCs/>
        </w:rPr>
        <w:t xml:space="preserve"> SOAP Web-service call.</w:t>
      </w:r>
    </w:p>
    <w:p w14:paraId="0EEB22B5" w14:textId="77777777" w:rsidR="009E74D0" w:rsidRDefault="00237A1A"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App Connect will send the valid request to Bank Core Banking System via SOAP Web-service call.</w:t>
      </w:r>
    </w:p>
    <w:p w14:paraId="6D9F2FC6" w14:textId="4E583BFD" w:rsidR="009E74D0" w:rsidRDefault="00237A1A"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Core Banking System will Respond bank to A</w:t>
      </w:r>
      <w:r w:rsidR="00943A5E">
        <w:rPr>
          <w:rFonts w:ascii="Book Antiqua" w:hAnsi="Book Antiqua" w:cs="Book Antiqua"/>
          <w:bCs/>
        </w:rPr>
        <w:t>pp connect with valid response v</w:t>
      </w:r>
      <w:r>
        <w:rPr>
          <w:rFonts w:ascii="Book Antiqua" w:hAnsi="Book Antiqua" w:cs="Book Antiqua"/>
          <w:bCs/>
        </w:rPr>
        <w:t>ia SOAP Web-service call.</w:t>
      </w:r>
    </w:p>
    <w:p w14:paraId="0EF8BDB6" w14:textId="2481F55B" w:rsidR="009E74D0" w:rsidRDefault="00237A1A"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 xml:space="preserve">App Connect will send response back to </w:t>
      </w:r>
      <w:r w:rsidR="007178A8">
        <w:rPr>
          <w:rFonts w:ascii="Book Antiqua" w:hAnsi="Book Antiqua" w:cs="Book Antiqua"/>
          <w:bCs/>
        </w:rPr>
        <w:t xml:space="preserve">APIC </w:t>
      </w:r>
      <w:r w:rsidR="00943A5E">
        <w:rPr>
          <w:rFonts w:ascii="Book Antiqua" w:hAnsi="Book Antiqua" w:cs="Book Antiqua"/>
          <w:bCs/>
        </w:rPr>
        <w:t>with valid response v</w:t>
      </w:r>
      <w:r>
        <w:rPr>
          <w:rFonts w:ascii="Book Antiqua" w:hAnsi="Book Antiqua" w:cs="Book Antiqua"/>
          <w:bCs/>
        </w:rPr>
        <w:t>ia SOAP Web-service call.</w:t>
      </w:r>
    </w:p>
    <w:p w14:paraId="78B7FC76" w14:textId="1EE94ADC" w:rsidR="007178A8" w:rsidRDefault="007178A8"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APIC will send the response to bank world app via REST Web-service call</w:t>
      </w:r>
    </w:p>
    <w:p w14:paraId="5162DCA5" w14:textId="77777777" w:rsidR="009E74D0" w:rsidRDefault="00237A1A"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Bank World App will respond back to USSD API with valid response.</w:t>
      </w:r>
    </w:p>
    <w:p w14:paraId="58B7938F" w14:textId="79E9449E" w:rsidR="009E74D0" w:rsidRDefault="00237A1A"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USSD API send the response back to</w:t>
      </w:r>
      <w:r w:rsidR="00943A5E">
        <w:rPr>
          <w:rFonts w:ascii="Book Antiqua" w:hAnsi="Book Antiqua" w:cs="Book Antiqua"/>
          <w:bCs/>
        </w:rPr>
        <w:t xml:space="preserve"> APIC via SOAP web-service call</w:t>
      </w:r>
      <w:r>
        <w:rPr>
          <w:rFonts w:ascii="Book Antiqua" w:hAnsi="Book Antiqua" w:cs="Book Antiqua"/>
          <w:bCs/>
        </w:rPr>
        <w:t>.</w:t>
      </w:r>
    </w:p>
    <w:p w14:paraId="520EAED3" w14:textId="09D7A869" w:rsidR="00943A5E" w:rsidRDefault="00943A5E"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 xml:space="preserve">APIC will send the response to Telecom provider via SOAP </w:t>
      </w:r>
      <w:r w:rsidR="0044393D">
        <w:rPr>
          <w:rFonts w:ascii="Book Antiqua" w:hAnsi="Book Antiqua" w:cs="Book Antiqua"/>
          <w:bCs/>
        </w:rPr>
        <w:t>web-service call.</w:t>
      </w:r>
    </w:p>
    <w:p w14:paraId="15A4CB30" w14:textId="77777777" w:rsidR="009E74D0" w:rsidRDefault="00237A1A" w:rsidP="002B4222">
      <w:pPr>
        <w:numPr>
          <w:ilvl w:val="0"/>
          <w:numId w:val="17"/>
        </w:numPr>
        <w:tabs>
          <w:tab w:val="clear" w:pos="425"/>
          <w:tab w:val="left" w:pos="312"/>
        </w:tabs>
        <w:rPr>
          <w:rFonts w:ascii="Book Antiqua" w:hAnsi="Book Antiqua" w:cs="Book Antiqua"/>
          <w:bCs/>
        </w:rPr>
      </w:pPr>
      <w:r>
        <w:rPr>
          <w:rFonts w:ascii="Book Antiqua" w:hAnsi="Book Antiqua" w:cs="Book Antiqua"/>
          <w:bCs/>
        </w:rPr>
        <w:t>Telecom provider will send response back to the End User.</w:t>
      </w:r>
    </w:p>
    <w:p w14:paraId="719314B8" w14:textId="77777777" w:rsidR="009E74D0" w:rsidRDefault="009E74D0">
      <w:pPr>
        <w:rPr>
          <w:rFonts w:ascii="Book Antiqua" w:hAnsi="Book Antiqua" w:cs="Book Antiqua"/>
          <w:b/>
        </w:rPr>
      </w:pPr>
    </w:p>
    <w:p w14:paraId="328EC789" w14:textId="77777777" w:rsidR="009E74D0" w:rsidRDefault="00237A1A" w:rsidP="002B4222">
      <w:pPr>
        <w:pStyle w:val="Heading3"/>
        <w:numPr>
          <w:ilvl w:val="0"/>
          <w:numId w:val="16"/>
        </w:numPr>
        <w:rPr>
          <w:rFonts w:ascii="Book Antiqua" w:hAnsi="Book Antiqua" w:cs="Book Antiqua"/>
          <w:b/>
          <w:bCs/>
        </w:rPr>
      </w:pPr>
      <w:bookmarkStart w:id="32" w:name="_Toc54969363"/>
      <w:r>
        <w:rPr>
          <w:rFonts w:ascii="Book Antiqua" w:hAnsi="Book Antiqua" w:cs="Book Antiqua"/>
          <w:b/>
          <w:bCs/>
        </w:rPr>
        <w:t>Wallet to Bank Transfer</w:t>
      </w:r>
      <w:bookmarkEnd w:id="32"/>
    </w:p>
    <w:p w14:paraId="2A89B3CE" w14:textId="77777777" w:rsidR="009E74D0" w:rsidRDefault="00237A1A">
      <w:pPr>
        <w:rPr>
          <w:rFonts w:ascii="Book Antiqua" w:hAnsi="Book Antiqua" w:cs="Book Antiqua"/>
          <w:b/>
          <w:bCs/>
        </w:rPr>
      </w:pPr>
      <w:r>
        <w:rPr>
          <w:rFonts w:ascii="Book Antiqua" w:hAnsi="Book Antiqua" w:cs="Book Antiqua"/>
          <w:b/>
          <w:bCs/>
        </w:rPr>
        <w:t xml:space="preserve">Note: Below sequence Diagram represents service </w:t>
      </w:r>
    </w:p>
    <w:p w14:paraId="7FC3A1ED" w14:textId="3DDD3ACE" w:rsidR="009E74D0" w:rsidRDefault="001A74BC">
      <w:pPr>
        <w:rPr>
          <w:rFonts w:ascii="Book Antiqua" w:hAnsi="Book Antiqua" w:cs="Book Antiqua"/>
          <w:b/>
        </w:rPr>
      </w:pPr>
      <w:r>
        <w:rPr>
          <w:noProof/>
        </w:rPr>
        <w:drawing>
          <wp:inline distT="0" distB="0" distL="0" distR="0" wp14:anchorId="6B25D709" wp14:editId="66CB9AB6">
            <wp:extent cx="5943600" cy="196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66595"/>
                    </a:xfrm>
                    <a:prstGeom prst="rect">
                      <a:avLst/>
                    </a:prstGeom>
                  </pic:spPr>
                </pic:pic>
              </a:graphicData>
            </a:graphic>
          </wp:inline>
        </w:drawing>
      </w:r>
    </w:p>
    <w:p w14:paraId="0F27F4DD" w14:textId="77777777" w:rsidR="009E74D0" w:rsidRDefault="00237A1A">
      <w:pPr>
        <w:rPr>
          <w:rFonts w:ascii="Book Antiqua" w:hAnsi="Book Antiqua" w:cs="Book Antiqua"/>
          <w:bCs/>
        </w:rPr>
      </w:pPr>
      <w:r>
        <w:rPr>
          <w:rFonts w:ascii="Book Antiqua" w:hAnsi="Book Antiqua" w:cs="Book Antiqua"/>
          <w:b/>
        </w:rPr>
        <w:t>Sequence of steps:</w:t>
      </w:r>
    </w:p>
    <w:p w14:paraId="0AE98E31" w14:textId="7777777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User Initiate the request to Telecom Provider.</w:t>
      </w:r>
    </w:p>
    <w:p w14:paraId="3D00A15A" w14:textId="5AB60AC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Telecom Provider send the request to API</w:t>
      </w:r>
      <w:r w:rsidR="008B25E7">
        <w:rPr>
          <w:rFonts w:ascii="Book Antiqua" w:hAnsi="Book Antiqua" w:cs="Book Antiqua"/>
          <w:bCs/>
        </w:rPr>
        <w:t>C via SOAP web-service call</w:t>
      </w:r>
      <w:r>
        <w:rPr>
          <w:rFonts w:ascii="Book Antiqua" w:hAnsi="Book Antiqua" w:cs="Book Antiqua"/>
          <w:bCs/>
        </w:rPr>
        <w:t>.</w:t>
      </w:r>
    </w:p>
    <w:p w14:paraId="14C857E0" w14:textId="7F9EB16C" w:rsidR="008B25E7" w:rsidRDefault="008B25E7" w:rsidP="002B4222">
      <w:pPr>
        <w:numPr>
          <w:ilvl w:val="0"/>
          <w:numId w:val="18"/>
        </w:numPr>
        <w:tabs>
          <w:tab w:val="clear" w:pos="425"/>
        </w:tabs>
        <w:rPr>
          <w:rFonts w:ascii="Book Antiqua" w:hAnsi="Book Antiqua" w:cs="Book Antiqua"/>
          <w:bCs/>
        </w:rPr>
      </w:pPr>
      <w:r>
        <w:rPr>
          <w:rFonts w:ascii="Book Antiqua" w:hAnsi="Book Antiqua" w:cs="Book Antiqua"/>
          <w:bCs/>
        </w:rPr>
        <w:lastRenderedPageBreak/>
        <w:t>APIC will send the user request to USSD API via SOAP web-service call.</w:t>
      </w:r>
    </w:p>
    <w:p w14:paraId="5C3AD256" w14:textId="7777777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USSD API will send the request to Bank world App (Channel Manager).</w:t>
      </w:r>
    </w:p>
    <w:p w14:paraId="57A40282" w14:textId="7777777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Bank World App sent the user request to Fettan DB to debit the user wallet and credit the GL wallet.</w:t>
      </w:r>
    </w:p>
    <w:p w14:paraId="4A012A30" w14:textId="7777777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 xml:space="preserve">After successful debit and credit operation Fettan DB respond back to Bank World APP via </w:t>
      </w:r>
      <w:r>
        <w:rPr>
          <w:rFonts w:ascii="Book Antiqua" w:hAnsi="Book Antiqua" w:cs="Book Antiqua"/>
          <w:bCs/>
        </w:rPr>
        <w:tab/>
        <w:t>Database Stored procedure.</w:t>
      </w:r>
    </w:p>
    <w:p w14:paraId="29BC6209" w14:textId="49B8137A"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 xml:space="preserve">Bank world App will initiate Account credit request to </w:t>
      </w:r>
      <w:r w:rsidR="001A74BC">
        <w:rPr>
          <w:rFonts w:ascii="Book Antiqua" w:hAnsi="Book Antiqua" w:cs="Book Antiqua"/>
          <w:bCs/>
        </w:rPr>
        <w:t>APIC via REST</w:t>
      </w:r>
      <w:r>
        <w:rPr>
          <w:rFonts w:ascii="Book Antiqua" w:hAnsi="Book Antiqua" w:cs="Book Antiqua"/>
          <w:bCs/>
        </w:rPr>
        <w:t xml:space="preserve"> web-service call.</w:t>
      </w:r>
    </w:p>
    <w:p w14:paraId="2BFB12EF" w14:textId="0880A122" w:rsidR="001A74BC" w:rsidRDefault="001A74BC" w:rsidP="002B4222">
      <w:pPr>
        <w:numPr>
          <w:ilvl w:val="0"/>
          <w:numId w:val="18"/>
        </w:numPr>
        <w:tabs>
          <w:tab w:val="clear" w:pos="425"/>
        </w:tabs>
        <w:rPr>
          <w:rFonts w:ascii="Book Antiqua" w:hAnsi="Book Antiqua" w:cs="Book Antiqua"/>
          <w:bCs/>
        </w:rPr>
      </w:pPr>
      <w:r>
        <w:rPr>
          <w:rFonts w:ascii="Book Antiqua" w:hAnsi="Book Antiqua" w:cs="Book Antiqua"/>
          <w:bCs/>
        </w:rPr>
        <w:t>APIC will send the request to APP Connect via SOAP Web-service call.</w:t>
      </w:r>
    </w:p>
    <w:p w14:paraId="3B09AAA4" w14:textId="7777777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App connect will send the request to Core banking system via SOAP web-service call.</w:t>
      </w:r>
    </w:p>
    <w:p w14:paraId="7CE43855" w14:textId="7777777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 xml:space="preserve">Core Banking System will credit the customer account and debit the bank pool account and </w:t>
      </w:r>
      <w:r>
        <w:rPr>
          <w:rFonts w:ascii="Book Antiqua" w:hAnsi="Book Antiqua" w:cs="Book Antiqua"/>
          <w:bCs/>
        </w:rPr>
        <w:tab/>
        <w:t>send the response to App Connect via SOAP web-service call.</w:t>
      </w:r>
    </w:p>
    <w:p w14:paraId="49B239C4" w14:textId="555EF8AE" w:rsidR="001A74BC" w:rsidRDefault="001A74BC" w:rsidP="002B4222">
      <w:pPr>
        <w:numPr>
          <w:ilvl w:val="0"/>
          <w:numId w:val="18"/>
        </w:numPr>
        <w:tabs>
          <w:tab w:val="clear" w:pos="425"/>
        </w:tabs>
        <w:rPr>
          <w:rFonts w:ascii="Book Antiqua" w:hAnsi="Book Antiqua" w:cs="Book Antiqua"/>
          <w:bCs/>
        </w:rPr>
      </w:pPr>
      <w:r>
        <w:rPr>
          <w:rFonts w:ascii="Book Antiqua" w:hAnsi="Book Antiqua" w:cs="Book Antiqua"/>
          <w:bCs/>
        </w:rPr>
        <w:t>App Connect will send the response to APIC via SOAP Web-service call.</w:t>
      </w:r>
    </w:p>
    <w:p w14:paraId="5A51FE27" w14:textId="17F9B043" w:rsidR="009E74D0" w:rsidRDefault="001A74BC" w:rsidP="002B4222">
      <w:pPr>
        <w:numPr>
          <w:ilvl w:val="0"/>
          <w:numId w:val="18"/>
        </w:numPr>
        <w:tabs>
          <w:tab w:val="clear" w:pos="425"/>
        </w:tabs>
        <w:rPr>
          <w:rFonts w:ascii="Book Antiqua" w:hAnsi="Book Antiqua" w:cs="Book Antiqua"/>
          <w:bCs/>
        </w:rPr>
      </w:pPr>
      <w:r>
        <w:rPr>
          <w:rFonts w:ascii="Book Antiqua" w:hAnsi="Book Antiqua" w:cs="Book Antiqua"/>
          <w:bCs/>
        </w:rPr>
        <w:t xml:space="preserve">APIC </w:t>
      </w:r>
      <w:r w:rsidR="00237A1A">
        <w:rPr>
          <w:rFonts w:ascii="Book Antiqua" w:hAnsi="Book Antiqua" w:cs="Book Antiqua"/>
          <w:bCs/>
        </w:rPr>
        <w:t>will send res</w:t>
      </w:r>
      <w:r>
        <w:rPr>
          <w:rFonts w:ascii="Book Antiqua" w:hAnsi="Book Antiqua" w:cs="Book Antiqua"/>
          <w:bCs/>
        </w:rPr>
        <w:t>ponse to Bank World App via REST</w:t>
      </w:r>
      <w:r w:rsidR="00237A1A">
        <w:rPr>
          <w:rFonts w:ascii="Book Antiqua" w:hAnsi="Book Antiqua" w:cs="Book Antiqua"/>
          <w:bCs/>
        </w:rPr>
        <w:t xml:space="preserve"> web-service call.</w:t>
      </w:r>
    </w:p>
    <w:p w14:paraId="168FFFF4" w14:textId="3630F844" w:rsidR="009E74D0" w:rsidRDefault="008B25E7" w:rsidP="002B4222">
      <w:pPr>
        <w:numPr>
          <w:ilvl w:val="0"/>
          <w:numId w:val="18"/>
        </w:numPr>
        <w:tabs>
          <w:tab w:val="clear" w:pos="425"/>
        </w:tabs>
        <w:rPr>
          <w:rFonts w:ascii="Book Antiqua" w:hAnsi="Book Antiqua" w:cs="Book Antiqua"/>
          <w:bCs/>
        </w:rPr>
      </w:pPr>
      <w:r>
        <w:rPr>
          <w:rFonts w:ascii="Book Antiqua" w:hAnsi="Book Antiqua" w:cs="Book Antiqua"/>
          <w:bCs/>
        </w:rPr>
        <w:t xml:space="preserve">Bank World App will send </w:t>
      </w:r>
      <w:r w:rsidR="00237A1A">
        <w:rPr>
          <w:rFonts w:ascii="Book Antiqua" w:hAnsi="Book Antiqua" w:cs="Book Antiqua"/>
          <w:bCs/>
        </w:rPr>
        <w:t>response to USSD API.</w:t>
      </w:r>
    </w:p>
    <w:p w14:paraId="0FB106E6" w14:textId="01A361D1" w:rsidR="008B25E7" w:rsidRDefault="008B25E7" w:rsidP="002B4222">
      <w:pPr>
        <w:numPr>
          <w:ilvl w:val="0"/>
          <w:numId w:val="18"/>
        </w:numPr>
        <w:tabs>
          <w:tab w:val="clear" w:pos="425"/>
        </w:tabs>
        <w:rPr>
          <w:rFonts w:ascii="Book Antiqua" w:hAnsi="Book Antiqua" w:cs="Book Antiqua"/>
          <w:bCs/>
        </w:rPr>
      </w:pPr>
      <w:r>
        <w:rPr>
          <w:rFonts w:ascii="Book Antiqua" w:hAnsi="Book Antiqua" w:cs="Book Antiqua"/>
          <w:bCs/>
        </w:rPr>
        <w:t>USSD API will send the response back to APIC via SOAP web-service call.</w:t>
      </w:r>
    </w:p>
    <w:p w14:paraId="2D5AE8B1" w14:textId="49ADDBBD" w:rsidR="009E74D0" w:rsidRDefault="008B25E7" w:rsidP="002B4222">
      <w:pPr>
        <w:numPr>
          <w:ilvl w:val="0"/>
          <w:numId w:val="18"/>
        </w:numPr>
        <w:tabs>
          <w:tab w:val="clear" w:pos="425"/>
        </w:tabs>
        <w:rPr>
          <w:rFonts w:ascii="Book Antiqua" w:hAnsi="Book Antiqua" w:cs="Book Antiqua"/>
          <w:bCs/>
        </w:rPr>
      </w:pPr>
      <w:r>
        <w:rPr>
          <w:rFonts w:ascii="Book Antiqua" w:hAnsi="Book Antiqua" w:cs="Book Antiqua"/>
          <w:bCs/>
        </w:rPr>
        <w:t>APIC</w:t>
      </w:r>
      <w:r w:rsidR="00237A1A">
        <w:rPr>
          <w:rFonts w:ascii="Book Antiqua" w:hAnsi="Book Antiqua" w:cs="Book Antiqua"/>
          <w:bCs/>
        </w:rPr>
        <w:t xml:space="preserve"> will send Wallet to bank account corresponding response back to Telecom Provider. </w:t>
      </w:r>
    </w:p>
    <w:p w14:paraId="139D98DC" w14:textId="77777777" w:rsidR="009E74D0" w:rsidRDefault="00237A1A" w:rsidP="002B4222">
      <w:pPr>
        <w:numPr>
          <w:ilvl w:val="0"/>
          <w:numId w:val="18"/>
        </w:numPr>
        <w:tabs>
          <w:tab w:val="clear" w:pos="425"/>
        </w:tabs>
        <w:rPr>
          <w:rFonts w:ascii="Book Antiqua" w:hAnsi="Book Antiqua" w:cs="Book Antiqua"/>
          <w:bCs/>
        </w:rPr>
      </w:pPr>
      <w:r>
        <w:rPr>
          <w:rFonts w:ascii="Book Antiqua" w:hAnsi="Book Antiqua" w:cs="Book Antiqua"/>
          <w:bCs/>
        </w:rPr>
        <w:t>Telecom provider will send response back to the End User.</w:t>
      </w:r>
    </w:p>
    <w:p w14:paraId="410570D0" w14:textId="77777777" w:rsidR="009E74D0" w:rsidRDefault="009E74D0">
      <w:pPr>
        <w:rPr>
          <w:rFonts w:ascii="Book Antiqua" w:hAnsi="Book Antiqua" w:cs="Book Antiqua"/>
          <w:b/>
        </w:rPr>
      </w:pPr>
    </w:p>
    <w:p w14:paraId="08C5BD6C" w14:textId="77777777" w:rsidR="009E74D0" w:rsidRDefault="00237A1A" w:rsidP="002B4222">
      <w:pPr>
        <w:pStyle w:val="Heading3"/>
        <w:numPr>
          <w:ilvl w:val="0"/>
          <w:numId w:val="16"/>
        </w:numPr>
        <w:rPr>
          <w:rFonts w:ascii="Book Antiqua" w:hAnsi="Book Antiqua" w:cs="Book Antiqua"/>
          <w:b/>
          <w:bCs/>
        </w:rPr>
      </w:pPr>
      <w:bookmarkStart w:id="33" w:name="_Toc54969364"/>
      <w:r>
        <w:rPr>
          <w:rFonts w:ascii="Book Antiqua" w:hAnsi="Book Antiqua" w:cs="Book Antiqua"/>
          <w:b/>
          <w:bCs/>
        </w:rPr>
        <w:t>Bank to wallet Transfer</w:t>
      </w:r>
      <w:bookmarkEnd w:id="33"/>
    </w:p>
    <w:p w14:paraId="25009441" w14:textId="77777777" w:rsidR="009E74D0" w:rsidRDefault="00237A1A">
      <w:pPr>
        <w:rPr>
          <w:ins w:id="34" w:author="Engidu Kifle - Manager, IT Projects &amp; Standards" w:date="2020-10-09T12:39:00Z"/>
          <w:rFonts w:ascii="Book Antiqua" w:hAnsi="Book Antiqua" w:cs="Book Antiqua"/>
          <w:b/>
          <w:bCs/>
        </w:rPr>
      </w:pPr>
      <w:r>
        <w:rPr>
          <w:rFonts w:ascii="Book Antiqua" w:hAnsi="Book Antiqua" w:cs="Book Antiqua"/>
          <w:b/>
          <w:bCs/>
        </w:rPr>
        <w:t xml:space="preserve">Note: Below sequence Diagram represents service </w:t>
      </w:r>
    </w:p>
    <w:p w14:paraId="308CC44F" w14:textId="1FC0B00B" w:rsidR="009E74D0" w:rsidRDefault="000901C7">
      <w:pPr>
        <w:rPr>
          <w:rFonts w:ascii="Book Antiqua" w:hAnsi="Book Antiqua" w:cs="Book Antiqua"/>
          <w:b/>
          <w:highlight w:val="yellow"/>
        </w:rPr>
      </w:pPr>
      <w:r>
        <w:rPr>
          <w:noProof/>
        </w:rPr>
        <w:drawing>
          <wp:inline distT="0" distB="0" distL="0" distR="0" wp14:anchorId="3E2E5815" wp14:editId="53D20670">
            <wp:extent cx="5943600" cy="154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46225"/>
                    </a:xfrm>
                    <a:prstGeom prst="rect">
                      <a:avLst/>
                    </a:prstGeom>
                  </pic:spPr>
                </pic:pic>
              </a:graphicData>
            </a:graphic>
          </wp:inline>
        </w:drawing>
      </w:r>
    </w:p>
    <w:p w14:paraId="2353DD46" w14:textId="77777777" w:rsidR="009E74D0" w:rsidRDefault="00237A1A">
      <w:pPr>
        <w:rPr>
          <w:rFonts w:ascii="Book Antiqua" w:hAnsi="Book Antiqua" w:cs="Book Antiqua"/>
          <w:bCs/>
        </w:rPr>
      </w:pPr>
      <w:r>
        <w:rPr>
          <w:rFonts w:ascii="Book Antiqua" w:hAnsi="Book Antiqua" w:cs="Book Antiqua"/>
          <w:b/>
        </w:rPr>
        <w:t>Sequence of steps:</w:t>
      </w:r>
    </w:p>
    <w:p w14:paraId="635C8059" w14:textId="77777777"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User Initiate the request to Telecom Provider.</w:t>
      </w:r>
    </w:p>
    <w:p w14:paraId="6EB4BFD4" w14:textId="1A288986"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lastRenderedPageBreak/>
        <w:t>Telecom Pr</w:t>
      </w:r>
      <w:r w:rsidR="00370062">
        <w:rPr>
          <w:rFonts w:ascii="Book Antiqua" w:hAnsi="Book Antiqua" w:cs="Book Antiqua"/>
          <w:bCs/>
        </w:rPr>
        <w:t xml:space="preserve">ovider send the request to </w:t>
      </w:r>
      <w:r>
        <w:rPr>
          <w:rFonts w:ascii="Book Antiqua" w:hAnsi="Book Antiqua" w:cs="Book Antiqua"/>
          <w:bCs/>
        </w:rPr>
        <w:t>API</w:t>
      </w:r>
      <w:r w:rsidR="00370062">
        <w:rPr>
          <w:rFonts w:ascii="Book Antiqua" w:hAnsi="Book Antiqua" w:cs="Book Antiqua"/>
          <w:bCs/>
        </w:rPr>
        <w:t>C via SOAP web-service call</w:t>
      </w:r>
      <w:r>
        <w:rPr>
          <w:rFonts w:ascii="Book Antiqua" w:hAnsi="Book Antiqua" w:cs="Book Antiqua"/>
          <w:bCs/>
        </w:rPr>
        <w:t>.</w:t>
      </w:r>
    </w:p>
    <w:p w14:paraId="203090D4" w14:textId="2B3F8CF5" w:rsidR="00370062" w:rsidRDefault="00370062" w:rsidP="002B4222">
      <w:pPr>
        <w:numPr>
          <w:ilvl w:val="0"/>
          <w:numId w:val="19"/>
        </w:numPr>
        <w:tabs>
          <w:tab w:val="clear" w:pos="425"/>
        </w:tabs>
        <w:rPr>
          <w:rFonts w:ascii="Book Antiqua" w:hAnsi="Book Antiqua" w:cs="Book Antiqua"/>
          <w:bCs/>
        </w:rPr>
      </w:pPr>
      <w:r>
        <w:rPr>
          <w:rFonts w:ascii="Book Antiqua" w:hAnsi="Book Antiqua" w:cs="Book Antiqua"/>
          <w:bCs/>
        </w:rPr>
        <w:t xml:space="preserve">APIC will send the user request to USSD API via SOAP web-service call. </w:t>
      </w:r>
    </w:p>
    <w:p w14:paraId="27301EA1" w14:textId="77777777"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USSD API will send the user request to Channel Manager (Bank world App).</w:t>
      </w:r>
    </w:p>
    <w:p w14:paraId="1EEB66B6" w14:textId="1D72ECC3"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Bank World A</w:t>
      </w:r>
      <w:r w:rsidR="00370062">
        <w:rPr>
          <w:rFonts w:ascii="Book Antiqua" w:hAnsi="Book Antiqua" w:cs="Book Antiqua"/>
          <w:bCs/>
        </w:rPr>
        <w:t xml:space="preserve">pp sent the user request to </w:t>
      </w:r>
      <w:r w:rsidR="0097136C">
        <w:rPr>
          <w:rFonts w:ascii="Book Antiqua" w:hAnsi="Book Antiqua" w:cs="Book Antiqua"/>
          <w:bCs/>
        </w:rPr>
        <w:t xml:space="preserve">APIC </w:t>
      </w:r>
      <w:r w:rsidR="00370062">
        <w:rPr>
          <w:rFonts w:ascii="Book Antiqua" w:hAnsi="Book Antiqua" w:cs="Book Antiqua"/>
          <w:bCs/>
        </w:rPr>
        <w:t>to</w:t>
      </w:r>
      <w:r>
        <w:rPr>
          <w:rFonts w:ascii="Book Antiqua" w:hAnsi="Book Antiqua" w:cs="Book Antiqua"/>
          <w:bCs/>
        </w:rPr>
        <w:t xml:space="preserve"> debit the user Account and cre</w:t>
      </w:r>
      <w:r w:rsidR="0097136C">
        <w:rPr>
          <w:rFonts w:ascii="Book Antiqua" w:hAnsi="Book Antiqua" w:cs="Book Antiqua"/>
          <w:bCs/>
        </w:rPr>
        <w:t>dit the GL Account via REST</w:t>
      </w:r>
      <w:r>
        <w:rPr>
          <w:rFonts w:ascii="Book Antiqua" w:hAnsi="Book Antiqua" w:cs="Book Antiqua"/>
          <w:bCs/>
        </w:rPr>
        <w:t xml:space="preserve"> web-service call.</w:t>
      </w:r>
    </w:p>
    <w:p w14:paraId="5CF1A8B0" w14:textId="3DE15C74" w:rsidR="0097136C" w:rsidRPr="00370062" w:rsidRDefault="0097136C" w:rsidP="002B4222">
      <w:pPr>
        <w:numPr>
          <w:ilvl w:val="0"/>
          <w:numId w:val="19"/>
        </w:numPr>
        <w:tabs>
          <w:tab w:val="clear" w:pos="425"/>
        </w:tabs>
        <w:rPr>
          <w:rFonts w:ascii="Book Antiqua" w:hAnsi="Book Antiqua" w:cs="Book Antiqua"/>
          <w:bCs/>
        </w:rPr>
      </w:pPr>
      <w:r>
        <w:rPr>
          <w:rFonts w:ascii="Book Antiqua" w:hAnsi="Book Antiqua" w:cs="Book Antiqua"/>
          <w:bCs/>
        </w:rPr>
        <w:t>APIC will send the request to APP Connect via SOAP Web-service call</w:t>
      </w:r>
    </w:p>
    <w:p w14:paraId="47D014C8" w14:textId="77777777"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App connect will send the request to Core banking system Via Soap Web-service call.</w:t>
      </w:r>
    </w:p>
    <w:p w14:paraId="14BA0D22" w14:textId="77777777"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Once Core banking system receive the request will debit the customer bank account and credit the GL Account and send the response back to App connect.</w:t>
      </w:r>
    </w:p>
    <w:p w14:paraId="409687F9" w14:textId="7422AF49"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 xml:space="preserve">App connect will send the response bank to </w:t>
      </w:r>
      <w:r w:rsidR="00ED7840">
        <w:rPr>
          <w:rFonts w:ascii="Book Antiqua" w:hAnsi="Book Antiqua" w:cs="Book Antiqua"/>
          <w:bCs/>
        </w:rPr>
        <w:t xml:space="preserve">APIC </w:t>
      </w:r>
      <w:r>
        <w:rPr>
          <w:rFonts w:ascii="Book Antiqua" w:hAnsi="Book Antiqua" w:cs="Book Antiqua"/>
          <w:bCs/>
        </w:rPr>
        <w:t>via SOAP web-service call.</w:t>
      </w:r>
    </w:p>
    <w:p w14:paraId="71AB7D80" w14:textId="58F13947" w:rsidR="00ED7840" w:rsidRDefault="00ED7840" w:rsidP="002B4222">
      <w:pPr>
        <w:numPr>
          <w:ilvl w:val="0"/>
          <w:numId w:val="19"/>
        </w:numPr>
        <w:tabs>
          <w:tab w:val="clear" w:pos="425"/>
        </w:tabs>
        <w:rPr>
          <w:rFonts w:ascii="Book Antiqua" w:hAnsi="Book Antiqua" w:cs="Book Antiqua"/>
          <w:bCs/>
        </w:rPr>
      </w:pPr>
      <w:r>
        <w:rPr>
          <w:rFonts w:ascii="Book Antiqua" w:hAnsi="Book Antiqua" w:cs="Book Antiqua"/>
          <w:bCs/>
        </w:rPr>
        <w:t>APIC will send the response to Bank world APP via REST web-service call.</w:t>
      </w:r>
    </w:p>
    <w:p w14:paraId="01CCBABD" w14:textId="3399C59B"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Bank world App will send request to Fettan DB</w:t>
      </w:r>
      <w:r w:rsidR="00370062">
        <w:rPr>
          <w:rFonts w:ascii="Book Antiqua" w:hAnsi="Book Antiqua" w:cs="Book Antiqua"/>
          <w:bCs/>
        </w:rPr>
        <w:t xml:space="preserve"> to credit the customer wallet v</w:t>
      </w:r>
      <w:r>
        <w:rPr>
          <w:rFonts w:ascii="Book Antiqua" w:hAnsi="Book Antiqua" w:cs="Book Antiqua"/>
          <w:bCs/>
        </w:rPr>
        <w:t>ia Database stored procedure.</w:t>
      </w:r>
    </w:p>
    <w:p w14:paraId="26249C42" w14:textId="77777777"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After receiving the request from Bank world App Fettan DB will credit the customer wallet and debit the GL wallet and send response back to Bank world App via Database stored procedure.</w:t>
      </w:r>
    </w:p>
    <w:p w14:paraId="658B6146" w14:textId="77777777"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Bank World app will send the final response to USSD API.</w:t>
      </w:r>
    </w:p>
    <w:p w14:paraId="2F1FAE58" w14:textId="3BCEF23D"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USSD API will send the r</w:t>
      </w:r>
      <w:r w:rsidR="00370062">
        <w:rPr>
          <w:rFonts w:ascii="Book Antiqua" w:hAnsi="Book Antiqua" w:cs="Book Antiqua"/>
          <w:bCs/>
        </w:rPr>
        <w:t>esponse back to APIC via SOAP web-service call</w:t>
      </w:r>
      <w:r>
        <w:rPr>
          <w:rFonts w:ascii="Book Antiqua" w:hAnsi="Book Antiqua" w:cs="Book Antiqua"/>
          <w:bCs/>
        </w:rPr>
        <w:t>.</w:t>
      </w:r>
    </w:p>
    <w:p w14:paraId="0D2FE455" w14:textId="6A1C2C28" w:rsidR="00370062" w:rsidRDefault="00370062" w:rsidP="002B4222">
      <w:pPr>
        <w:numPr>
          <w:ilvl w:val="0"/>
          <w:numId w:val="19"/>
        </w:numPr>
        <w:tabs>
          <w:tab w:val="clear" w:pos="425"/>
        </w:tabs>
        <w:rPr>
          <w:rFonts w:ascii="Book Antiqua" w:hAnsi="Book Antiqua" w:cs="Book Antiqua"/>
          <w:bCs/>
        </w:rPr>
      </w:pPr>
      <w:r>
        <w:rPr>
          <w:rFonts w:ascii="Book Antiqua" w:hAnsi="Book Antiqua" w:cs="Book Antiqua"/>
          <w:bCs/>
        </w:rPr>
        <w:t>APIC will sends the Bank to wallet response to Telecom service provider via SOAP web-service call.</w:t>
      </w:r>
    </w:p>
    <w:p w14:paraId="6D703FBB" w14:textId="77777777" w:rsidR="009E74D0" w:rsidRDefault="00237A1A" w:rsidP="002B4222">
      <w:pPr>
        <w:numPr>
          <w:ilvl w:val="0"/>
          <w:numId w:val="19"/>
        </w:numPr>
        <w:tabs>
          <w:tab w:val="clear" w:pos="425"/>
        </w:tabs>
        <w:rPr>
          <w:rFonts w:ascii="Book Antiqua" w:hAnsi="Book Antiqua" w:cs="Book Antiqua"/>
          <w:bCs/>
        </w:rPr>
      </w:pPr>
      <w:r>
        <w:rPr>
          <w:rFonts w:ascii="Book Antiqua" w:hAnsi="Book Antiqua" w:cs="Book Antiqua"/>
          <w:bCs/>
        </w:rPr>
        <w:t>Telecom provider will send response back to the End User.</w:t>
      </w:r>
    </w:p>
    <w:p w14:paraId="0649DA01" w14:textId="77777777" w:rsidR="009E74D0" w:rsidRDefault="009E74D0">
      <w:pPr>
        <w:rPr>
          <w:rFonts w:ascii="Book Antiqua" w:hAnsi="Book Antiqua" w:cs="Book Antiqua"/>
          <w:b/>
          <w:highlight w:val="yellow"/>
        </w:rPr>
      </w:pPr>
    </w:p>
    <w:p w14:paraId="5A3D0F96" w14:textId="77777777" w:rsidR="009E74D0" w:rsidRDefault="00237A1A" w:rsidP="002B4222">
      <w:pPr>
        <w:pStyle w:val="Heading3"/>
        <w:numPr>
          <w:ilvl w:val="0"/>
          <w:numId w:val="16"/>
        </w:numPr>
        <w:rPr>
          <w:rFonts w:ascii="Book Antiqua" w:hAnsi="Book Antiqua" w:cs="Book Antiqua"/>
          <w:b/>
          <w:bCs/>
        </w:rPr>
      </w:pPr>
      <w:bookmarkStart w:id="35" w:name="_Toc54969365"/>
      <w:r>
        <w:rPr>
          <w:rFonts w:ascii="Book Antiqua" w:hAnsi="Book Antiqua" w:cs="Book Antiqua"/>
          <w:b/>
          <w:bCs/>
        </w:rPr>
        <w:t>Bill Payment using Bank Account</w:t>
      </w:r>
      <w:bookmarkEnd w:id="35"/>
    </w:p>
    <w:p w14:paraId="738BC24F" w14:textId="77777777" w:rsidR="009E74D0" w:rsidRDefault="00237A1A">
      <w:pPr>
        <w:ind w:firstLine="720"/>
        <w:rPr>
          <w:ins w:id="36" w:author="Engidu Kifle - Manager, IT Projects &amp; Standards" w:date="2020-10-09T12:40:00Z"/>
          <w:rFonts w:ascii="Book Antiqua" w:hAnsi="Book Antiqua" w:cs="Book Antiqua"/>
          <w:bCs/>
        </w:rPr>
      </w:pPr>
      <w:r>
        <w:rPr>
          <w:rFonts w:ascii="Book Antiqua" w:hAnsi="Book Antiqua" w:cs="Book Antiqua"/>
          <w:bCs/>
        </w:rPr>
        <w:t>In the process of bill payment using Bank Account the following steps are involved.</w:t>
      </w:r>
    </w:p>
    <w:p w14:paraId="53AA4237" w14:textId="537C8CC1" w:rsidR="009E74D0" w:rsidRDefault="00237A1A" w:rsidP="002B4222">
      <w:pPr>
        <w:numPr>
          <w:ilvl w:val="0"/>
          <w:numId w:val="20"/>
        </w:numPr>
        <w:rPr>
          <w:rFonts w:ascii="Book Antiqua" w:hAnsi="Book Antiqua" w:cs="Book Antiqua"/>
          <w:bCs/>
        </w:rPr>
      </w:pPr>
      <w:r>
        <w:rPr>
          <w:rFonts w:ascii="Book Antiqua" w:hAnsi="Book Antiqua" w:cs="Book Antiqua"/>
          <w:b/>
        </w:rPr>
        <w:t>Bill Enquiry</w:t>
      </w:r>
    </w:p>
    <w:p w14:paraId="45BB1903" w14:textId="144E562F" w:rsidR="009E74D0" w:rsidRDefault="003D772C">
      <w:pPr>
        <w:rPr>
          <w:rFonts w:ascii="Book Antiqua" w:hAnsi="Book Antiqua" w:cs="Book Antiqua"/>
          <w:bCs/>
        </w:rPr>
      </w:pPr>
      <w:r>
        <w:rPr>
          <w:noProof/>
        </w:rPr>
        <w:lastRenderedPageBreak/>
        <w:drawing>
          <wp:inline distT="0" distB="0" distL="0" distR="0" wp14:anchorId="1C4D03F8" wp14:editId="551E8257">
            <wp:extent cx="5943600" cy="2036445"/>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36445"/>
                    </a:xfrm>
                    <a:prstGeom prst="rect">
                      <a:avLst/>
                    </a:prstGeom>
                  </pic:spPr>
                </pic:pic>
              </a:graphicData>
            </a:graphic>
          </wp:inline>
        </w:drawing>
      </w:r>
    </w:p>
    <w:p w14:paraId="35BB6A8C" w14:textId="77777777" w:rsidR="009E74D0" w:rsidRDefault="00237A1A">
      <w:pPr>
        <w:rPr>
          <w:rFonts w:ascii="Book Antiqua" w:hAnsi="Book Antiqua" w:cs="Book Antiqua"/>
          <w:bCs/>
        </w:rPr>
      </w:pPr>
      <w:r>
        <w:rPr>
          <w:rFonts w:ascii="Book Antiqua" w:hAnsi="Book Antiqua" w:cs="Book Antiqua"/>
          <w:bCs/>
        </w:rPr>
        <w:t>This service helps the customer to know his bill amount to be paid.</w:t>
      </w:r>
    </w:p>
    <w:p w14:paraId="71F34A42" w14:textId="77777777" w:rsidR="009E74D0" w:rsidRDefault="00237A1A">
      <w:pPr>
        <w:rPr>
          <w:rFonts w:ascii="Book Antiqua" w:hAnsi="Book Antiqua" w:cs="Book Antiqua"/>
          <w:bCs/>
        </w:rPr>
      </w:pPr>
      <w:r>
        <w:rPr>
          <w:rFonts w:ascii="Book Antiqua" w:hAnsi="Book Antiqua" w:cs="Book Antiqua"/>
          <w:b/>
        </w:rPr>
        <w:t>Sequence of steps:</w:t>
      </w:r>
    </w:p>
    <w:p w14:paraId="1D74B82B" w14:textId="77777777"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User Initiate the request from USSD to Telecom Provider.</w:t>
      </w:r>
    </w:p>
    <w:p w14:paraId="21CA1C92" w14:textId="5DE896F6"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Telecom P</w:t>
      </w:r>
      <w:r w:rsidR="003D772C">
        <w:rPr>
          <w:rFonts w:ascii="Book Antiqua" w:hAnsi="Book Antiqua" w:cs="Book Antiqua"/>
          <w:bCs/>
        </w:rPr>
        <w:t>rovider send the request to APIC via SOAP web-service call.</w:t>
      </w:r>
    </w:p>
    <w:p w14:paraId="3EF4447E" w14:textId="31F969EF" w:rsidR="003D772C" w:rsidRDefault="003D772C" w:rsidP="002B4222">
      <w:pPr>
        <w:numPr>
          <w:ilvl w:val="0"/>
          <w:numId w:val="21"/>
        </w:numPr>
        <w:tabs>
          <w:tab w:val="clear" w:pos="425"/>
        </w:tabs>
        <w:rPr>
          <w:rFonts w:ascii="Book Antiqua" w:hAnsi="Book Antiqua" w:cs="Book Antiqua"/>
          <w:bCs/>
        </w:rPr>
      </w:pPr>
      <w:r>
        <w:rPr>
          <w:rFonts w:ascii="Book Antiqua" w:hAnsi="Book Antiqua" w:cs="Book Antiqua"/>
          <w:bCs/>
        </w:rPr>
        <w:t>APIC will send the request to USSD APP via SOAP web-service call.</w:t>
      </w:r>
    </w:p>
    <w:p w14:paraId="61B6C36F" w14:textId="77777777" w:rsidR="009E74D0" w:rsidRDefault="00237A1A" w:rsidP="002B4222">
      <w:pPr>
        <w:numPr>
          <w:ilvl w:val="0"/>
          <w:numId w:val="21"/>
        </w:numPr>
        <w:rPr>
          <w:rFonts w:ascii="Book Antiqua" w:hAnsi="Book Antiqua" w:cs="Book Antiqua"/>
          <w:bCs/>
        </w:rPr>
      </w:pPr>
      <w:r>
        <w:rPr>
          <w:rFonts w:ascii="Book Antiqua" w:hAnsi="Book Antiqua" w:cs="Book Antiqua"/>
          <w:bCs/>
        </w:rPr>
        <w:t>USSD API will send the user request to Channel Manager (Bank world App).</w:t>
      </w:r>
    </w:p>
    <w:p w14:paraId="3B747495" w14:textId="77777777"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Bank World App sent the user request to Fettan DB via Database Stored Procedure.</w:t>
      </w:r>
    </w:p>
    <w:p w14:paraId="7DA94A3F" w14:textId="0A9A6A55"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 xml:space="preserve">Fettan DB in-turn send the Bill enquiry request to </w:t>
      </w:r>
      <w:r w:rsidR="003D772C">
        <w:rPr>
          <w:rFonts w:ascii="Book Antiqua" w:hAnsi="Book Antiqua" w:cs="Book Antiqua"/>
          <w:bCs/>
        </w:rPr>
        <w:t>APP Connect via SOAP web-service call</w:t>
      </w:r>
      <w:r>
        <w:rPr>
          <w:rFonts w:ascii="Book Antiqua" w:hAnsi="Book Antiqua" w:cs="Book Antiqua"/>
          <w:bCs/>
        </w:rPr>
        <w:t>.</w:t>
      </w:r>
    </w:p>
    <w:p w14:paraId="60EDFBDE" w14:textId="748BF6BF" w:rsidR="003D772C" w:rsidRDefault="003D772C" w:rsidP="002B4222">
      <w:pPr>
        <w:numPr>
          <w:ilvl w:val="0"/>
          <w:numId w:val="21"/>
        </w:numPr>
        <w:tabs>
          <w:tab w:val="clear" w:pos="425"/>
        </w:tabs>
        <w:rPr>
          <w:rFonts w:ascii="Book Antiqua" w:hAnsi="Book Antiqua" w:cs="Book Antiqua"/>
          <w:bCs/>
        </w:rPr>
      </w:pPr>
      <w:r>
        <w:rPr>
          <w:rFonts w:ascii="Book Antiqua" w:hAnsi="Book Antiqua" w:cs="Book Antiqua"/>
          <w:bCs/>
        </w:rPr>
        <w:t>APP Connect will send the bill enquiry request to ETH switch via SOAP web-service call.</w:t>
      </w:r>
    </w:p>
    <w:p w14:paraId="62925616" w14:textId="77777777"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ETH Switch send the request back to exact Biller to get the details of bill due details.</w:t>
      </w:r>
    </w:p>
    <w:p w14:paraId="22FD65EE" w14:textId="77777777"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Biller Hub Respond back to ETH switch which indeed has due amount to be paid by the customer.</w:t>
      </w:r>
    </w:p>
    <w:p w14:paraId="3885ED1B" w14:textId="4A4BB8DD" w:rsidR="003D772C" w:rsidRDefault="003D772C" w:rsidP="002B4222">
      <w:pPr>
        <w:numPr>
          <w:ilvl w:val="0"/>
          <w:numId w:val="21"/>
        </w:numPr>
        <w:tabs>
          <w:tab w:val="clear" w:pos="425"/>
        </w:tabs>
        <w:rPr>
          <w:rFonts w:ascii="Book Antiqua" w:hAnsi="Book Antiqua" w:cs="Book Antiqua"/>
          <w:bCs/>
        </w:rPr>
      </w:pPr>
      <w:r>
        <w:rPr>
          <w:rFonts w:ascii="Book Antiqua" w:hAnsi="Book Antiqua" w:cs="Book Antiqua"/>
          <w:bCs/>
        </w:rPr>
        <w:t>Eth switch send the bill due details to APP connect via SOAP web-service call.</w:t>
      </w:r>
    </w:p>
    <w:p w14:paraId="6E3C306D" w14:textId="1299B663" w:rsidR="009E74D0" w:rsidRDefault="003D772C" w:rsidP="002B4222">
      <w:pPr>
        <w:numPr>
          <w:ilvl w:val="0"/>
          <w:numId w:val="21"/>
        </w:numPr>
        <w:tabs>
          <w:tab w:val="clear" w:pos="425"/>
        </w:tabs>
        <w:rPr>
          <w:rFonts w:ascii="Book Antiqua" w:hAnsi="Book Antiqua" w:cs="Book Antiqua"/>
          <w:bCs/>
        </w:rPr>
      </w:pPr>
      <w:r>
        <w:rPr>
          <w:rFonts w:ascii="Book Antiqua" w:hAnsi="Book Antiqua" w:cs="Book Antiqua"/>
          <w:bCs/>
        </w:rPr>
        <w:t xml:space="preserve">APP connect </w:t>
      </w:r>
      <w:r w:rsidR="00237A1A">
        <w:rPr>
          <w:rFonts w:ascii="Book Antiqua" w:hAnsi="Book Antiqua" w:cs="Book Antiqua"/>
          <w:bCs/>
        </w:rPr>
        <w:t>send the response to Fettan DB.</w:t>
      </w:r>
    </w:p>
    <w:p w14:paraId="161AC50E" w14:textId="77777777"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Fettan DB send the Bill amount due details to Bank World App.</w:t>
      </w:r>
    </w:p>
    <w:p w14:paraId="1C065C84" w14:textId="77777777"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Bank world App send the exact bill amount due details back to the USSD API.</w:t>
      </w:r>
    </w:p>
    <w:p w14:paraId="3B17F0CC" w14:textId="4ABBFDA1" w:rsidR="009E74D0" w:rsidRDefault="00237A1A" w:rsidP="002B4222">
      <w:pPr>
        <w:numPr>
          <w:ilvl w:val="0"/>
          <w:numId w:val="21"/>
        </w:numPr>
        <w:rPr>
          <w:rFonts w:ascii="Book Antiqua" w:hAnsi="Book Antiqua" w:cs="Book Antiqua"/>
          <w:bCs/>
        </w:rPr>
      </w:pPr>
      <w:r>
        <w:rPr>
          <w:rFonts w:ascii="Book Antiqua" w:hAnsi="Book Antiqua" w:cs="Book Antiqua"/>
          <w:bCs/>
        </w:rPr>
        <w:t>USSD API will send the response back to</w:t>
      </w:r>
      <w:r w:rsidR="003D772C">
        <w:rPr>
          <w:rFonts w:ascii="Book Antiqua" w:hAnsi="Book Antiqua" w:cs="Book Antiqua"/>
          <w:bCs/>
        </w:rPr>
        <w:t xml:space="preserve"> APIC via SOAP web-service</w:t>
      </w:r>
      <w:r>
        <w:rPr>
          <w:rFonts w:ascii="Book Antiqua" w:hAnsi="Book Antiqua" w:cs="Book Antiqua"/>
          <w:bCs/>
        </w:rPr>
        <w:t>.</w:t>
      </w:r>
    </w:p>
    <w:p w14:paraId="28FDE1C1" w14:textId="05A18FEA" w:rsidR="003D772C" w:rsidRDefault="003D772C" w:rsidP="002B4222">
      <w:pPr>
        <w:numPr>
          <w:ilvl w:val="0"/>
          <w:numId w:val="21"/>
        </w:numPr>
        <w:rPr>
          <w:rFonts w:ascii="Book Antiqua" w:hAnsi="Book Antiqua" w:cs="Book Antiqua"/>
          <w:bCs/>
        </w:rPr>
      </w:pPr>
      <w:r>
        <w:rPr>
          <w:rFonts w:ascii="Book Antiqua" w:hAnsi="Book Antiqua" w:cs="Book Antiqua"/>
          <w:bCs/>
        </w:rPr>
        <w:t>APIC will send bill due details back to telecom Service provider via SOAP web-service call.</w:t>
      </w:r>
    </w:p>
    <w:p w14:paraId="207D8878" w14:textId="77777777" w:rsidR="009E74D0" w:rsidRDefault="00237A1A" w:rsidP="002B4222">
      <w:pPr>
        <w:numPr>
          <w:ilvl w:val="0"/>
          <w:numId w:val="21"/>
        </w:numPr>
        <w:tabs>
          <w:tab w:val="clear" w:pos="425"/>
        </w:tabs>
        <w:rPr>
          <w:rFonts w:ascii="Book Antiqua" w:hAnsi="Book Antiqua" w:cs="Book Antiqua"/>
          <w:bCs/>
        </w:rPr>
      </w:pPr>
      <w:r>
        <w:rPr>
          <w:rFonts w:ascii="Book Antiqua" w:hAnsi="Book Antiqua" w:cs="Book Antiqua"/>
          <w:bCs/>
        </w:rPr>
        <w:t>Telecom provider will send response back to the End User.</w:t>
      </w:r>
    </w:p>
    <w:p w14:paraId="0EF88AD2" w14:textId="77777777" w:rsidR="009E74D0" w:rsidRDefault="009E74D0">
      <w:pPr>
        <w:rPr>
          <w:rFonts w:ascii="Book Antiqua" w:hAnsi="Book Antiqua" w:cs="Book Antiqua"/>
          <w:bCs/>
        </w:rPr>
      </w:pPr>
    </w:p>
    <w:p w14:paraId="6FF25554" w14:textId="77777777" w:rsidR="009E74D0" w:rsidRDefault="00237A1A" w:rsidP="002B4222">
      <w:pPr>
        <w:numPr>
          <w:ilvl w:val="0"/>
          <w:numId w:val="20"/>
        </w:numPr>
        <w:rPr>
          <w:rFonts w:ascii="Book Antiqua" w:hAnsi="Book Antiqua" w:cs="Book Antiqua"/>
          <w:b/>
        </w:rPr>
      </w:pPr>
      <w:r>
        <w:rPr>
          <w:rFonts w:ascii="Book Antiqua" w:hAnsi="Book Antiqua" w:cs="Book Antiqua"/>
          <w:b/>
        </w:rPr>
        <w:t>Bill Payment Using Bank Account</w:t>
      </w:r>
    </w:p>
    <w:p w14:paraId="3EC07CD0" w14:textId="3B65A541" w:rsidR="009E74D0" w:rsidRDefault="00263AB5">
      <w:pPr>
        <w:rPr>
          <w:ins w:id="37" w:author="Engidu Kifle - Manager, IT Projects &amp; Standards" w:date="2020-10-09T12:43:00Z"/>
          <w:rFonts w:ascii="Book Antiqua" w:hAnsi="Book Antiqua" w:cs="Book Antiqua"/>
          <w:bCs/>
        </w:rPr>
      </w:pPr>
      <w:r>
        <w:rPr>
          <w:noProof/>
        </w:rPr>
        <w:drawing>
          <wp:inline distT="0" distB="0" distL="0" distR="0" wp14:anchorId="45817CC3" wp14:editId="1B7823D7">
            <wp:extent cx="5943600" cy="220599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05990"/>
                    </a:xfrm>
                    <a:prstGeom prst="rect">
                      <a:avLst/>
                    </a:prstGeom>
                  </pic:spPr>
                </pic:pic>
              </a:graphicData>
            </a:graphic>
          </wp:inline>
        </w:drawing>
      </w:r>
      <w:r w:rsidR="00237A1A">
        <w:rPr>
          <w:rFonts w:ascii="Book Antiqua" w:hAnsi="Book Antiqua" w:cs="Book Antiqua"/>
          <w:bCs/>
        </w:rPr>
        <w:t>This service helps the customer to pay his bill amount.</w:t>
      </w:r>
    </w:p>
    <w:p w14:paraId="798116CB" w14:textId="77777777" w:rsidR="009E74D0" w:rsidRDefault="00237A1A">
      <w:pPr>
        <w:rPr>
          <w:rFonts w:ascii="Book Antiqua" w:hAnsi="Book Antiqua" w:cs="Book Antiqua"/>
          <w:bCs/>
        </w:rPr>
      </w:pPr>
      <w:r>
        <w:rPr>
          <w:rFonts w:ascii="Book Antiqua" w:hAnsi="Book Antiqua" w:cs="Book Antiqua"/>
          <w:b/>
        </w:rPr>
        <w:t>Sequence of steps:</w:t>
      </w:r>
    </w:p>
    <w:p w14:paraId="685464C7" w14:textId="77777777"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User Initiate the request from USSD to Telecom Provider.</w:t>
      </w:r>
    </w:p>
    <w:p w14:paraId="08AB0A07" w14:textId="4C09EB8F"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Telecom Provi</w:t>
      </w:r>
      <w:r w:rsidR="0080511D">
        <w:rPr>
          <w:rFonts w:ascii="Book Antiqua" w:hAnsi="Book Antiqua" w:cs="Book Antiqua"/>
          <w:bCs/>
        </w:rPr>
        <w:t>der send the request to APIC via SOAP web-service call</w:t>
      </w:r>
      <w:r>
        <w:rPr>
          <w:rFonts w:ascii="Book Antiqua" w:hAnsi="Book Antiqua" w:cs="Book Antiqua"/>
          <w:bCs/>
        </w:rPr>
        <w:t>.</w:t>
      </w:r>
    </w:p>
    <w:p w14:paraId="339EB819" w14:textId="6E4CC21B" w:rsidR="0080511D" w:rsidRDefault="0080511D" w:rsidP="002B4222">
      <w:pPr>
        <w:numPr>
          <w:ilvl w:val="0"/>
          <w:numId w:val="22"/>
        </w:numPr>
        <w:tabs>
          <w:tab w:val="clear" w:pos="425"/>
        </w:tabs>
        <w:rPr>
          <w:rFonts w:ascii="Book Antiqua" w:hAnsi="Book Antiqua" w:cs="Book Antiqua"/>
          <w:bCs/>
        </w:rPr>
      </w:pPr>
      <w:r>
        <w:rPr>
          <w:rFonts w:ascii="Book Antiqua" w:hAnsi="Book Antiqua" w:cs="Book Antiqua"/>
          <w:bCs/>
        </w:rPr>
        <w:t>APIC will send bill payment request to USSD API via SOAP web-service call.</w:t>
      </w:r>
    </w:p>
    <w:p w14:paraId="24AC58F4" w14:textId="77777777"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USSD API will send the user request to Channel Manager (Bank world App).</w:t>
      </w:r>
    </w:p>
    <w:p w14:paraId="02DD5B24" w14:textId="28ABC878"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Bank World A</w:t>
      </w:r>
      <w:r w:rsidR="0080511D">
        <w:rPr>
          <w:rFonts w:ascii="Book Antiqua" w:hAnsi="Book Antiqua" w:cs="Book Antiqua"/>
          <w:bCs/>
        </w:rPr>
        <w:t>pp sent</w:t>
      </w:r>
      <w:r w:rsidR="00263AB5">
        <w:rPr>
          <w:rFonts w:ascii="Book Antiqua" w:hAnsi="Book Antiqua" w:cs="Book Antiqua"/>
          <w:bCs/>
        </w:rPr>
        <w:t xml:space="preserve"> the user request to APIC</w:t>
      </w:r>
      <w:r w:rsidR="0080511D">
        <w:rPr>
          <w:rFonts w:ascii="Book Antiqua" w:hAnsi="Book Antiqua" w:cs="Book Antiqua"/>
          <w:bCs/>
        </w:rPr>
        <w:t xml:space="preserve"> </w:t>
      </w:r>
      <w:r w:rsidR="00263AB5">
        <w:rPr>
          <w:rFonts w:ascii="Book Antiqua" w:hAnsi="Book Antiqua" w:cs="Book Antiqua"/>
          <w:bCs/>
        </w:rPr>
        <w:t>v</w:t>
      </w:r>
      <w:r w:rsidR="0080511D">
        <w:rPr>
          <w:rFonts w:ascii="Book Antiqua" w:hAnsi="Book Antiqua" w:cs="Book Antiqua"/>
          <w:bCs/>
        </w:rPr>
        <w:t xml:space="preserve">ia </w:t>
      </w:r>
      <w:r w:rsidR="00263AB5">
        <w:rPr>
          <w:rFonts w:ascii="Book Antiqua" w:hAnsi="Book Antiqua" w:cs="Book Antiqua"/>
          <w:bCs/>
        </w:rPr>
        <w:t>REST</w:t>
      </w:r>
      <w:r>
        <w:rPr>
          <w:rFonts w:ascii="Book Antiqua" w:hAnsi="Book Antiqua" w:cs="Book Antiqua"/>
          <w:bCs/>
        </w:rPr>
        <w:t xml:space="preserve"> web-service call.</w:t>
      </w:r>
    </w:p>
    <w:p w14:paraId="6B03B2FD" w14:textId="61367317" w:rsidR="00263AB5" w:rsidRDefault="00263AB5" w:rsidP="002B4222">
      <w:pPr>
        <w:numPr>
          <w:ilvl w:val="0"/>
          <w:numId w:val="22"/>
        </w:numPr>
        <w:tabs>
          <w:tab w:val="clear" w:pos="425"/>
        </w:tabs>
        <w:rPr>
          <w:rFonts w:ascii="Book Antiqua" w:hAnsi="Book Antiqua" w:cs="Book Antiqua"/>
          <w:bCs/>
        </w:rPr>
      </w:pPr>
      <w:r>
        <w:rPr>
          <w:rFonts w:ascii="Book Antiqua" w:hAnsi="Book Antiqua" w:cs="Book Antiqua"/>
          <w:bCs/>
        </w:rPr>
        <w:t>APIC will send request to APP Connect via SOAP web-service call.</w:t>
      </w:r>
    </w:p>
    <w:p w14:paraId="312C252B" w14:textId="2C80B98D"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APP connect send the request back to Cor</w:t>
      </w:r>
      <w:r w:rsidR="0080511D">
        <w:rPr>
          <w:rFonts w:ascii="Book Antiqua" w:hAnsi="Book Antiqua" w:cs="Book Antiqua"/>
          <w:bCs/>
        </w:rPr>
        <w:t>e Banking System (CBS) Via SOAP</w:t>
      </w:r>
      <w:r>
        <w:rPr>
          <w:rFonts w:ascii="Book Antiqua" w:hAnsi="Book Antiqua" w:cs="Book Antiqua"/>
          <w:bCs/>
        </w:rPr>
        <w:t xml:space="preserve"> web-service call.</w:t>
      </w:r>
    </w:p>
    <w:p w14:paraId="059AA322" w14:textId="77777777"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Core Banking System (CBS) based on the available funds in the customer account will debit the customer Account and credit the biller pool account. In case of insufficient funds a valid response is sent by Core Banking System (CBS) to App connect Via SOAP/REST web-service call.</w:t>
      </w:r>
    </w:p>
    <w:p w14:paraId="1870FEBF" w14:textId="1D962ACA"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App connect send the response back to</w:t>
      </w:r>
      <w:r w:rsidR="00263AB5">
        <w:rPr>
          <w:rFonts w:ascii="Book Antiqua" w:hAnsi="Book Antiqua" w:cs="Book Antiqua"/>
          <w:bCs/>
        </w:rPr>
        <w:t xml:space="preserve"> Bank world APIC</w:t>
      </w:r>
      <w:r>
        <w:rPr>
          <w:rFonts w:ascii="Book Antiqua" w:hAnsi="Book Antiqua" w:cs="Book Antiqua"/>
          <w:bCs/>
        </w:rPr>
        <w:t xml:space="preserve"> </w:t>
      </w:r>
      <w:r w:rsidR="0080511D">
        <w:rPr>
          <w:rFonts w:ascii="Book Antiqua" w:hAnsi="Book Antiqua" w:cs="Book Antiqua"/>
          <w:bCs/>
        </w:rPr>
        <w:t>via SOAP</w:t>
      </w:r>
      <w:r>
        <w:rPr>
          <w:rFonts w:ascii="Book Antiqua" w:hAnsi="Book Antiqua" w:cs="Book Antiqua"/>
          <w:bCs/>
        </w:rPr>
        <w:t xml:space="preserve"> web-service call.</w:t>
      </w:r>
    </w:p>
    <w:p w14:paraId="00EA2ED9" w14:textId="24F451E7" w:rsidR="00263AB5" w:rsidRDefault="00263AB5" w:rsidP="002B4222">
      <w:pPr>
        <w:numPr>
          <w:ilvl w:val="0"/>
          <w:numId w:val="22"/>
        </w:numPr>
        <w:tabs>
          <w:tab w:val="clear" w:pos="425"/>
        </w:tabs>
        <w:rPr>
          <w:rFonts w:ascii="Book Antiqua" w:hAnsi="Book Antiqua" w:cs="Book Antiqua"/>
          <w:bCs/>
        </w:rPr>
      </w:pPr>
      <w:r>
        <w:rPr>
          <w:rFonts w:ascii="Book Antiqua" w:hAnsi="Book Antiqua" w:cs="Book Antiqua"/>
          <w:bCs/>
        </w:rPr>
        <w:t>APIC will send the response to Bank world App via REST web-service call.</w:t>
      </w:r>
    </w:p>
    <w:p w14:paraId="3BD4BE49" w14:textId="77777777"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Bank world App send the response back to the USSD API.</w:t>
      </w:r>
    </w:p>
    <w:p w14:paraId="6B94D6BA" w14:textId="1448F6F6" w:rsidR="009E74D0" w:rsidRDefault="00237A1A" w:rsidP="002B4222">
      <w:pPr>
        <w:numPr>
          <w:ilvl w:val="0"/>
          <w:numId w:val="22"/>
        </w:numPr>
        <w:rPr>
          <w:rFonts w:ascii="Book Antiqua" w:hAnsi="Book Antiqua" w:cs="Book Antiqua"/>
          <w:bCs/>
        </w:rPr>
      </w:pPr>
      <w:r>
        <w:rPr>
          <w:rFonts w:ascii="Book Antiqua" w:hAnsi="Book Antiqua" w:cs="Book Antiqua"/>
          <w:bCs/>
        </w:rPr>
        <w:t>USSD API will send the response back to</w:t>
      </w:r>
      <w:r w:rsidR="00862595">
        <w:rPr>
          <w:rFonts w:ascii="Book Antiqua" w:hAnsi="Book Antiqua" w:cs="Book Antiqua"/>
          <w:bCs/>
        </w:rPr>
        <w:t xml:space="preserve"> APIC via SOAP web-service call</w:t>
      </w:r>
      <w:r>
        <w:rPr>
          <w:rFonts w:ascii="Book Antiqua" w:hAnsi="Book Antiqua" w:cs="Book Antiqua"/>
          <w:bCs/>
        </w:rPr>
        <w:t>.</w:t>
      </w:r>
    </w:p>
    <w:p w14:paraId="4E36FD87" w14:textId="6E51C153" w:rsidR="00862595" w:rsidRDefault="00862595" w:rsidP="002B4222">
      <w:pPr>
        <w:numPr>
          <w:ilvl w:val="0"/>
          <w:numId w:val="22"/>
        </w:numPr>
        <w:rPr>
          <w:rFonts w:ascii="Book Antiqua" w:hAnsi="Book Antiqua" w:cs="Book Antiqua"/>
          <w:bCs/>
        </w:rPr>
      </w:pPr>
      <w:r>
        <w:rPr>
          <w:rFonts w:ascii="Book Antiqua" w:hAnsi="Book Antiqua" w:cs="Book Antiqua"/>
          <w:bCs/>
        </w:rPr>
        <w:lastRenderedPageBreak/>
        <w:t>APIC will send the response to Telecom Service provider via SOAP web-service call.</w:t>
      </w:r>
    </w:p>
    <w:p w14:paraId="47FE801A" w14:textId="77777777" w:rsidR="009E74D0" w:rsidRDefault="00237A1A" w:rsidP="002B4222">
      <w:pPr>
        <w:numPr>
          <w:ilvl w:val="0"/>
          <w:numId w:val="22"/>
        </w:numPr>
        <w:tabs>
          <w:tab w:val="clear" w:pos="425"/>
        </w:tabs>
        <w:rPr>
          <w:rFonts w:ascii="Book Antiqua" w:hAnsi="Book Antiqua" w:cs="Book Antiqua"/>
          <w:bCs/>
        </w:rPr>
      </w:pPr>
      <w:r>
        <w:rPr>
          <w:rFonts w:ascii="Book Antiqua" w:hAnsi="Book Antiqua" w:cs="Book Antiqua"/>
          <w:bCs/>
        </w:rPr>
        <w:t>Telecom provider will send response back to the End User.</w:t>
      </w:r>
    </w:p>
    <w:p w14:paraId="46ECF16D" w14:textId="77777777" w:rsidR="009E74D0" w:rsidRDefault="009E74D0">
      <w:pPr>
        <w:rPr>
          <w:rFonts w:ascii="Book Antiqua" w:hAnsi="Book Antiqua" w:cs="Book Antiqua"/>
          <w:bCs/>
        </w:rPr>
      </w:pPr>
    </w:p>
    <w:p w14:paraId="0AF6C5BB" w14:textId="77777777" w:rsidR="009E74D0" w:rsidRDefault="00237A1A" w:rsidP="002B4222">
      <w:pPr>
        <w:numPr>
          <w:ilvl w:val="0"/>
          <w:numId w:val="20"/>
        </w:numPr>
        <w:rPr>
          <w:rFonts w:ascii="Book Antiqua" w:hAnsi="Book Antiqua" w:cs="Book Antiqua"/>
          <w:b/>
        </w:rPr>
      </w:pPr>
      <w:r>
        <w:rPr>
          <w:rFonts w:ascii="Book Antiqua" w:hAnsi="Book Antiqua" w:cs="Book Antiqua"/>
          <w:b/>
        </w:rPr>
        <w:t>Acknowledgement to the Biller.</w:t>
      </w:r>
    </w:p>
    <w:p w14:paraId="380C5653" w14:textId="25EE35DA" w:rsidR="009E74D0" w:rsidRDefault="00862595">
      <w:pPr>
        <w:rPr>
          <w:rFonts w:ascii="Book Antiqua" w:hAnsi="Book Antiqua" w:cs="Book Antiqua"/>
          <w:b/>
        </w:rPr>
      </w:pPr>
      <w:r>
        <w:rPr>
          <w:noProof/>
        </w:rPr>
        <w:drawing>
          <wp:inline distT="0" distB="0" distL="0" distR="0" wp14:anchorId="3E94B3C1" wp14:editId="5FCA5502">
            <wp:extent cx="5943600" cy="2036445"/>
            <wp:effectExtent l="0" t="0" r="0"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36445"/>
                    </a:xfrm>
                    <a:prstGeom prst="rect">
                      <a:avLst/>
                    </a:prstGeom>
                  </pic:spPr>
                </pic:pic>
              </a:graphicData>
            </a:graphic>
          </wp:inline>
        </w:drawing>
      </w:r>
    </w:p>
    <w:p w14:paraId="4C587B41" w14:textId="77777777" w:rsidR="009E74D0" w:rsidRDefault="00237A1A">
      <w:pPr>
        <w:rPr>
          <w:ins w:id="38" w:author="Engidu Kifle - Manager, IT Projects &amp; Standards" w:date="2020-10-09T14:22:00Z"/>
          <w:rFonts w:ascii="Book Antiqua" w:hAnsi="Book Antiqua" w:cs="Book Antiqua"/>
          <w:bCs/>
        </w:rPr>
      </w:pPr>
      <w:r>
        <w:rPr>
          <w:rFonts w:ascii="Book Antiqua" w:hAnsi="Book Antiqua" w:cs="Book Antiqua"/>
          <w:bCs/>
        </w:rPr>
        <w:t>This service will update Biller after successful bill amount is paid.</w:t>
      </w:r>
    </w:p>
    <w:p w14:paraId="797D42ED" w14:textId="77777777" w:rsidR="009E74D0" w:rsidRDefault="00237A1A">
      <w:pPr>
        <w:rPr>
          <w:rFonts w:ascii="Book Antiqua" w:hAnsi="Book Antiqua" w:cs="Book Antiqua"/>
          <w:bCs/>
        </w:rPr>
      </w:pPr>
      <w:r>
        <w:rPr>
          <w:rFonts w:ascii="Book Antiqua" w:hAnsi="Book Antiqua" w:cs="Book Antiqua"/>
          <w:b/>
        </w:rPr>
        <w:t>Sequence of steps:</w:t>
      </w:r>
    </w:p>
    <w:p w14:paraId="6D91EDA1" w14:textId="77777777" w:rsidR="00862595" w:rsidRDefault="00862595" w:rsidP="002B4222">
      <w:pPr>
        <w:numPr>
          <w:ilvl w:val="0"/>
          <w:numId w:val="62"/>
        </w:numPr>
        <w:rPr>
          <w:rFonts w:ascii="Book Antiqua" w:hAnsi="Book Antiqua" w:cs="Book Antiqua"/>
          <w:bCs/>
        </w:rPr>
      </w:pPr>
      <w:r>
        <w:rPr>
          <w:rFonts w:ascii="Book Antiqua" w:hAnsi="Book Antiqua" w:cs="Book Antiqua"/>
          <w:bCs/>
        </w:rPr>
        <w:t>User Initiate the request from USSD to Telecom Provider.</w:t>
      </w:r>
    </w:p>
    <w:p w14:paraId="12563559" w14:textId="77777777" w:rsidR="00862595" w:rsidRDefault="00862595" w:rsidP="002B4222">
      <w:pPr>
        <w:numPr>
          <w:ilvl w:val="0"/>
          <w:numId w:val="62"/>
        </w:numPr>
        <w:rPr>
          <w:rFonts w:ascii="Book Antiqua" w:hAnsi="Book Antiqua" w:cs="Book Antiqua"/>
          <w:bCs/>
        </w:rPr>
      </w:pPr>
      <w:r>
        <w:rPr>
          <w:rFonts w:ascii="Book Antiqua" w:hAnsi="Book Antiqua" w:cs="Book Antiqua"/>
          <w:bCs/>
        </w:rPr>
        <w:t>Telecom Provider send the request to APIC via SOAP web-service call.</w:t>
      </w:r>
    </w:p>
    <w:p w14:paraId="1049548D" w14:textId="77777777" w:rsidR="00862595" w:rsidRDefault="00862595" w:rsidP="002B4222">
      <w:pPr>
        <w:numPr>
          <w:ilvl w:val="0"/>
          <w:numId w:val="62"/>
        </w:numPr>
        <w:rPr>
          <w:rFonts w:ascii="Book Antiqua" w:hAnsi="Book Antiqua" w:cs="Book Antiqua"/>
          <w:bCs/>
        </w:rPr>
      </w:pPr>
      <w:r>
        <w:rPr>
          <w:rFonts w:ascii="Book Antiqua" w:hAnsi="Book Antiqua" w:cs="Book Antiqua"/>
          <w:bCs/>
        </w:rPr>
        <w:t>APIC will send the request to USSD APP via SOAP web-service call.</w:t>
      </w:r>
    </w:p>
    <w:p w14:paraId="683D680E" w14:textId="77777777" w:rsidR="00862595" w:rsidRDefault="00862595" w:rsidP="002B4222">
      <w:pPr>
        <w:numPr>
          <w:ilvl w:val="0"/>
          <w:numId w:val="62"/>
        </w:numPr>
        <w:rPr>
          <w:rFonts w:ascii="Book Antiqua" w:hAnsi="Book Antiqua" w:cs="Book Antiqua"/>
          <w:bCs/>
        </w:rPr>
      </w:pPr>
      <w:r>
        <w:rPr>
          <w:rFonts w:ascii="Book Antiqua" w:hAnsi="Book Antiqua" w:cs="Book Antiqua"/>
          <w:bCs/>
        </w:rPr>
        <w:t>USSD API will send the user request to Channel Manager (Bank world App).</w:t>
      </w:r>
    </w:p>
    <w:p w14:paraId="16CDE231" w14:textId="77777777" w:rsidR="00862595" w:rsidRDefault="00862595" w:rsidP="002B4222">
      <w:pPr>
        <w:numPr>
          <w:ilvl w:val="0"/>
          <w:numId w:val="62"/>
        </w:numPr>
        <w:rPr>
          <w:rFonts w:ascii="Book Antiqua" w:hAnsi="Book Antiqua" w:cs="Book Antiqua"/>
          <w:bCs/>
        </w:rPr>
      </w:pPr>
      <w:r>
        <w:rPr>
          <w:rFonts w:ascii="Book Antiqua" w:hAnsi="Book Antiqua" w:cs="Book Antiqua"/>
          <w:bCs/>
        </w:rPr>
        <w:t>Bank World App sent the user request to Fettan DB via Database Stored Procedure.</w:t>
      </w:r>
    </w:p>
    <w:p w14:paraId="736B2400" w14:textId="7C965BF5" w:rsidR="00862595" w:rsidRDefault="00862595" w:rsidP="002B4222">
      <w:pPr>
        <w:numPr>
          <w:ilvl w:val="0"/>
          <w:numId w:val="62"/>
        </w:numPr>
        <w:rPr>
          <w:rFonts w:ascii="Book Antiqua" w:hAnsi="Book Antiqua" w:cs="Book Antiqua"/>
          <w:bCs/>
        </w:rPr>
      </w:pPr>
      <w:r>
        <w:rPr>
          <w:rFonts w:ascii="Book Antiqua" w:hAnsi="Book Antiqua" w:cs="Book Antiqua"/>
          <w:bCs/>
        </w:rPr>
        <w:t>Fettan DB in-tu</w:t>
      </w:r>
      <w:r w:rsidR="005A0DF0">
        <w:rPr>
          <w:rFonts w:ascii="Book Antiqua" w:hAnsi="Book Antiqua" w:cs="Book Antiqua"/>
          <w:bCs/>
        </w:rPr>
        <w:t>rn send the Bill payment ACK</w:t>
      </w:r>
      <w:r>
        <w:rPr>
          <w:rFonts w:ascii="Book Antiqua" w:hAnsi="Book Antiqua" w:cs="Book Antiqua"/>
          <w:bCs/>
        </w:rPr>
        <w:t xml:space="preserve"> to APP Connect via SOAP web-service call.</w:t>
      </w:r>
    </w:p>
    <w:p w14:paraId="705108A9" w14:textId="3A010CCB" w:rsidR="00862595" w:rsidRDefault="00862595" w:rsidP="002B4222">
      <w:pPr>
        <w:numPr>
          <w:ilvl w:val="0"/>
          <w:numId w:val="62"/>
        </w:numPr>
        <w:rPr>
          <w:rFonts w:ascii="Book Antiqua" w:hAnsi="Book Antiqua" w:cs="Book Antiqua"/>
          <w:bCs/>
        </w:rPr>
      </w:pPr>
      <w:r>
        <w:rPr>
          <w:rFonts w:ascii="Book Antiqua" w:hAnsi="Book Antiqua" w:cs="Book Antiqua"/>
          <w:bCs/>
        </w:rPr>
        <w:t>APP Connect wi</w:t>
      </w:r>
      <w:r w:rsidR="005A0DF0">
        <w:rPr>
          <w:rFonts w:ascii="Book Antiqua" w:hAnsi="Book Antiqua" w:cs="Book Antiqua"/>
          <w:bCs/>
        </w:rPr>
        <w:t>ll send the bill payment ACK</w:t>
      </w:r>
      <w:r>
        <w:rPr>
          <w:rFonts w:ascii="Book Antiqua" w:hAnsi="Book Antiqua" w:cs="Book Antiqua"/>
          <w:bCs/>
        </w:rPr>
        <w:t xml:space="preserve"> to ETH switch via SOAP web-service call.</w:t>
      </w:r>
    </w:p>
    <w:p w14:paraId="6FC6348D" w14:textId="6F0971CD" w:rsidR="00862595" w:rsidRDefault="00862595" w:rsidP="002B4222">
      <w:pPr>
        <w:numPr>
          <w:ilvl w:val="0"/>
          <w:numId w:val="62"/>
        </w:numPr>
        <w:rPr>
          <w:rFonts w:ascii="Book Antiqua" w:hAnsi="Book Antiqua" w:cs="Book Antiqua"/>
          <w:bCs/>
        </w:rPr>
      </w:pPr>
      <w:r>
        <w:rPr>
          <w:rFonts w:ascii="Book Antiqua" w:hAnsi="Book Antiqua" w:cs="Book Antiqua"/>
          <w:bCs/>
        </w:rPr>
        <w:t>ETH Switch send the request back to exact Biller to</w:t>
      </w:r>
      <w:r w:rsidR="005A0DF0">
        <w:rPr>
          <w:rFonts w:ascii="Book Antiqua" w:hAnsi="Book Antiqua" w:cs="Book Antiqua"/>
          <w:bCs/>
        </w:rPr>
        <w:t xml:space="preserve"> update the bill</w:t>
      </w:r>
      <w:r>
        <w:rPr>
          <w:rFonts w:ascii="Book Antiqua" w:hAnsi="Book Antiqua" w:cs="Book Antiqua"/>
          <w:bCs/>
        </w:rPr>
        <w:t>.</w:t>
      </w:r>
    </w:p>
    <w:p w14:paraId="21DAFA7D" w14:textId="6E73141F" w:rsidR="00862595" w:rsidRDefault="00862595" w:rsidP="002B4222">
      <w:pPr>
        <w:numPr>
          <w:ilvl w:val="0"/>
          <w:numId w:val="62"/>
        </w:numPr>
        <w:rPr>
          <w:rFonts w:ascii="Book Antiqua" w:hAnsi="Book Antiqua" w:cs="Book Antiqua"/>
          <w:bCs/>
        </w:rPr>
      </w:pPr>
      <w:r>
        <w:rPr>
          <w:rFonts w:ascii="Book Antiqua" w:hAnsi="Book Antiqua" w:cs="Book Antiqua"/>
          <w:bCs/>
        </w:rPr>
        <w:t>Biller Hub Respond back to ET</w:t>
      </w:r>
      <w:r w:rsidR="005A0DF0">
        <w:rPr>
          <w:rFonts w:ascii="Book Antiqua" w:hAnsi="Book Antiqua" w:cs="Book Antiqua"/>
          <w:bCs/>
        </w:rPr>
        <w:t xml:space="preserve">H switch which </w:t>
      </w:r>
      <w:proofErr w:type="spellStart"/>
      <w:r w:rsidR="005A0DF0">
        <w:rPr>
          <w:rFonts w:ascii="Book Antiqua" w:hAnsi="Book Antiqua" w:cs="Book Antiqua"/>
          <w:bCs/>
        </w:rPr>
        <w:t>ack</w:t>
      </w:r>
      <w:proofErr w:type="spellEnd"/>
      <w:r w:rsidR="005A0DF0">
        <w:rPr>
          <w:rFonts w:ascii="Book Antiqua" w:hAnsi="Book Antiqua" w:cs="Book Antiqua"/>
          <w:bCs/>
        </w:rPr>
        <w:t xml:space="preserve"> amount</w:t>
      </w:r>
      <w:r>
        <w:rPr>
          <w:rFonts w:ascii="Book Antiqua" w:hAnsi="Book Antiqua" w:cs="Book Antiqua"/>
          <w:bCs/>
        </w:rPr>
        <w:t xml:space="preserve"> paid by the customer.</w:t>
      </w:r>
    </w:p>
    <w:p w14:paraId="68C84B39" w14:textId="3B33C863" w:rsidR="00862595" w:rsidRDefault="00862595" w:rsidP="002B4222">
      <w:pPr>
        <w:numPr>
          <w:ilvl w:val="0"/>
          <w:numId w:val="62"/>
        </w:numPr>
        <w:rPr>
          <w:rFonts w:ascii="Book Antiqua" w:hAnsi="Book Antiqua" w:cs="Book Antiqua"/>
          <w:bCs/>
        </w:rPr>
      </w:pPr>
      <w:r>
        <w:rPr>
          <w:rFonts w:ascii="Book Antiqua" w:hAnsi="Book Antiqua" w:cs="Book Antiqua"/>
          <w:bCs/>
        </w:rPr>
        <w:t xml:space="preserve">Eth switch send the </w:t>
      </w:r>
      <w:r w:rsidR="0064732C">
        <w:rPr>
          <w:rFonts w:ascii="Book Antiqua" w:hAnsi="Book Antiqua" w:cs="Book Antiqua"/>
          <w:bCs/>
        </w:rPr>
        <w:t>response to</w:t>
      </w:r>
      <w:r>
        <w:rPr>
          <w:rFonts w:ascii="Book Antiqua" w:hAnsi="Book Antiqua" w:cs="Book Antiqua"/>
          <w:bCs/>
        </w:rPr>
        <w:t xml:space="preserve"> APP connect via SOAP web-service call.</w:t>
      </w:r>
    </w:p>
    <w:p w14:paraId="66FAC44A" w14:textId="31FAE967" w:rsidR="00862595" w:rsidRDefault="00862595" w:rsidP="002B4222">
      <w:pPr>
        <w:numPr>
          <w:ilvl w:val="0"/>
          <w:numId w:val="62"/>
        </w:numPr>
        <w:rPr>
          <w:rFonts w:ascii="Book Antiqua" w:hAnsi="Book Antiqua" w:cs="Book Antiqua"/>
          <w:bCs/>
        </w:rPr>
      </w:pPr>
      <w:r>
        <w:rPr>
          <w:rFonts w:ascii="Book Antiqua" w:hAnsi="Book Antiqua" w:cs="Book Antiqua"/>
          <w:bCs/>
        </w:rPr>
        <w:t>APP connect send the response to Fettan DB</w:t>
      </w:r>
      <w:r w:rsidR="0064732C">
        <w:rPr>
          <w:rFonts w:ascii="Book Antiqua" w:hAnsi="Book Antiqua" w:cs="Book Antiqua"/>
          <w:bCs/>
        </w:rPr>
        <w:t xml:space="preserve"> via SOAP web-service call</w:t>
      </w:r>
      <w:r>
        <w:rPr>
          <w:rFonts w:ascii="Book Antiqua" w:hAnsi="Book Antiqua" w:cs="Book Antiqua"/>
          <w:bCs/>
        </w:rPr>
        <w:t>.</w:t>
      </w:r>
    </w:p>
    <w:p w14:paraId="3D492B04" w14:textId="2D0940FA" w:rsidR="00862595" w:rsidRDefault="00862595" w:rsidP="002B4222">
      <w:pPr>
        <w:numPr>
          <w:ilvl w:val="0"/>
          <w:numId w:val="62"/>
        </w:numPr>
        <w:rPr>
          <w:rFonts w:ascii="Book Antiqua" w:hAnsi="Book Antiqua" w:cs="Book Antiqua"/>
          <w:bCs/>
        </w:rPr>
      </w:pPr>
      <w:r>
        <w:rPr>
          <w:rFonts w:ascii="Book Antiqua" w:hAnsi="Book Antiqua" w:cs="Book Antiqua"/>
          <w:bCs/>
        </w:rPr>
        <w:t xml:space="preserve">Fettan DB </w:t>
      </w:r>
      <w:r w:rsidR="0064732C">
        <w:rPr>
          <w:rFonts w:ascii="Book Antiqua" w:hAnsi="Book Antiqua" w:cs="Book Antiqua"/>
          <w:bCs/>
        </w:rPr>
        <w:t>send the Bill Acknowledgement to</w:t>
      </w:r>
      <w:r>
        <w:rPr>
          <w:rFonts w:ascii="Book Antiqua" w:hAnsi="Book Antiqua" w:cs="Book Antiqua"/>
          <w:bCs/>
        </w:rPr>
        <w:t xml:space="preserve"> Bank World App.</w:t>
      </w:r>
    </w:p>
    <w:p w14:paraId="3B041404" w14:textId="02AE19C9" w:rsidR="00862595" w:rsidRDefault="00862595" w:rsidP="002B4222">
      <w:pPr>
        <w:numPr>
          <w:ilvl w:val="0"/>
          <w:numId w:val="62"/>
        </w:numPr>
        <w:rPr>
          <w:rFonts w:ascii="Book Antiqua" w:hAnsi="Book Antiqua" w:cs="Book Antiqua"/>
          <w:bCs/>
        </w:rPr>
      </w:pPr>
      <w:r>
        <w:rPr>
          <w:rFonts w:ascii="Book Antiqua" w:hAnsi="Book Antiqua" w:cs="Book Antiqua"/>
          <w:bCs/>
        </w:rPr>
        <w:t xml:space="preserve">Bank world App send the </w:t>
      </w:r>
      <w:r w:rsidR="0064732C">
        <w:rPr>
          <w:rFonts w:ascii="Book Antiqua" w:hAnsi="Book Antiqua" w:cs="Book Antiqua"/>
          <w:bCs/>
        </w:rPr>
        <w:t xml:space="preserve">Bill Acknowledgement </w:t>
      </w:r>
      <w:r>
        <w:rPr>
          <w:rFonts w:ascii="Book Antiqua" w:hAnsi="Book Antiqua" w:cs="Book Antiqua"/>
          <w:bCs/>
        </w:rPr>
        <w:t>back to the USSD API.</w:t>
      </w:r>
    </w:p>
    <w:p w14:paraId="2680B5F2" w14:textId="77777777" w:rsidR="00862595" w:rsidRDefault="00862595" w:rsidP="002B4222">
      <w:pPr>
        <w:numPr>
          <w:ilvl w:val="0"/>
          <w:numId w:val="62"/>
        </w:numPr>
        <w:rPr>
          <w:rFonts w:ascii="Book Antiqua" w:hAnsi="Book Antiqua" w:cs="Book Antiqua"/>
          <w:bCs/>
        </w:rPr>
      </w:pPr>
      <w:r>
        <w:rPr>
          <w:rFonts w:ascii="Book Antiqua" w:hAnsi="Book Antiqua" w:cs="Book Antiqua"/>
          <w:bCs/>
        </w:rPr>
        <w:lastRenderedPageBreak/>
        <w:t>USSD API will send the response back to APIC via SOAP web-service.</w:t>
      </w:r>
    </w:p>
    <w:p w14:paraId="32D0CC3F" w14:textId="5C1C7121" w:rsidR="00862595" w:rsidRDefault="00862595" w:rsidP="002B4222">
      <w:pPr>
        <w:numPr>
          <w:ilvl w:val="0"/>
          <w:numId w:val="62"/>
        </w:numPr>
        <w:rPr>
          <w:rFonts w:ascii="Book Antiqua" w:hAnsi="Book Antiqua" w:cs="Book Antiqua"/>
          <w:bCs/>
        </w:rPr>
      </w:pPr>
      <w:r>
        <w:rPr>
          <w:rFonts w:ascii="Book Antiqua" w:hAnsi="Book Antiqua" w:cs="Book Antiqua"/>
          <w:bCs/>
        </w:rPr>
        <w:t xml:space="preserve">APIC will send </w:t>
      </w:r>
      <w:r w:rsidR="0064732C">
        <w:rPr>
          <w:rFonts w:ascii="Book Antiqua" w:hAnsi="Book Antiqua" w:cs="Book Antiqua"/>
          <w:bCs/>
        </w:rPr>
        <w:t xml:space="preserve">Bill Acknowledgement </w:t>
      </w:r>
      <w:r>
        <w:rPr>
          <w:rFonts w:ascii="Book Antiqua" w:hAnsi="Book Antiqua" w:cs="Book Antiqua"/>
          <w:bCs/>
        </w:rPr>
        <w:t>back to telecom Service provider via SOAP web-service call.</w:t>
      </w:r>
    </w:p>
    <w:p w14:paraId="0F3863BB" w14:textId="77777777" w:rsidR="00862595" w:rsidRDefault="00862595" w:rsidP="002B4222">
      <w:pPr>
        <w:numPr>
          <w:ilvl w:val="0"/>
          <w:numId w:val="62"/>
        </w:numPr>
        <w:rPr>
          <w:rFonts w:ascii="Book Antiqua" w:hAnsi="Book Antiqua" w:cs="Book Antiqua"/>
          <w:bCs/>
        </w:rPr>
      </w:pPr>
      <w:r>
        <w:rPr>
          <w:rFonts w:ascii="Book Antiqua" w:hAnsi="Book Antiqua" w:cs="Book Antiqua"/>
          <w:bCs/>
        </w:rPr>
        <w:t>Telecom provider will send response back to the End User.</w:t>
      </w:r>
    </w:p>
    <w:p w14:paraId="0156C46B" w14:textId="77777777" w:rsidR="00862595" w:rsidRPr="00862595" w:rsidRDefault="00862595" w:rsidP="00862595">
      <w:pPr>
        <w:pStyle w:val="Heading3"/>
        <w:ind w:left="425"/>
        <w:rPr>
          <w:rFonts w:ascii="Book Antiqua" w:hAnsi="Book Antiqua" w:cs="Book Antiqua"/>
          <w:b/>
          <w:bCs/>
        </w:rPr>
      </w:pPr>
    </w:p>
    <w:p w14:paraId="4EBD5835" w14:textId="77777777" w:rsidR="009E74D0" w:rsidRDefault="00237A1A" w:rsidP="002B4222">
      <w:pPr>
        <w:pStyle w:val="Heading3"/>
        <w:numPr>
          <w:ilvl w:val="0"/>
          <w:numId w:val="16"/>
        </w:numPr>
        <w:rPr>
          <w:rFonts w:ascii="Book Antiqua" w:hAnsi="Book Antiqua" w:cs="Book Antiqua"/>
          <w:b/>
          <w:bCs/>
        </w:rPr>
      </w:pPr>
      <w:bookmarkStart w:id="39" w:name="_Toc54969366"/>
      <w:r>
        <w:rPr>
          <w:rFonts w:ascii="Book Antiqua" w:hAnsi="Book Antiqua" w:cs="Book Antiqua"/>
          <w:b/>
          <w:bCs/>
        </w:rPr>
        <w:t>Reversal Process</w:t>
      </w:r>
      <w:bookmarkEnd w:id="39"/>
    </w:p>
    <w:p w14:paraId="50EDD3A7" w14:textId="4B491A14" w:rsidR="009E74D0" w:rsidRDefault="00B34502">
      <w:pPr>
        <w:rPr>
          <w:rFonts w:ascii="Book Antiqua" w:hAnsi="Book Antiqua" w:cs="Book Antiqua"/>
        </w:rPr>
      </w:pPr>
      <w:r>
        <w:rPr>
          <w:noProof/>
        </w:rPr>
        <w:drawing>
          <wp:inline distT="0" distB="0" distL="0" distR="0" wp14:anchorId="4E7A524C" wp14:editId="45B41011">
            <wp:extent cx="3876190" cy="14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190" cy="1438095"/>
                    </a:xfrm>
                    <a:prstGeom prst="rect">
                      <a:avLst/>
                    </a:prstGeom>
                  </pic:spPr>
                </pic:pic>
              </a:graphicData>
            </a:graphic>
          </wp:inline>
        </w:drawing>
      </w:r>
    </w:p>
    <w:p w14:paraId="0A69B7D2" w14:textId="77777777" w:rsidR="00F03527" w:rsidRDefault="00F03527" w:rsidP="00F03527">
      <w:pPr>
        <w:rPr>
          <w:rFonts w:ascii="Book Antiqua" w:hAnsi="Book Antiqua" w:cs="Book Antiqua"/>
        </w:rPr>
      </w:pPr>
      <w:r>
        <w:rPr>
          <w:rFonts w:ascii="Book Antiqua" w:hAnsi="Book Antiqua" w:cs="Book Antiqua"/>
        </w:rPr>
        <w:t>This service will be initiated whenever a fund transfer gets failed in order to credit the funds back to customer account.</w:t>
      </w:r>
    </w:p>
    <w:p w14:paraId="14BDBB99" w14:textId="77777777" w:rsidR="00F03527" w:rsidRDefault="00F03527" w:rsidP="00F03527">
      <w:pPr>
        <w:rPr>
          <w:rFonts w:ascii="Book Antiqua" w:hAnsi="Book Antiqua" w:cs="Book Antiqua"/>
          <w:b/>
        </w:rPr>
      </w:pPr>
      <w:r>
        <w:rPr>
          <w:rFonts w:ascii="Book Antiqua" w:hAnsi="Book Antiqua" w:cs="Book Antiqua"/>
          <w:b/>
        </w:rPr>
        <w:t>Sequence of steps:</w:t>
      </w:r>
    </w:p>
    <w:p w14:paraId="4DD29AEC" w14:textId="77777777" w:rsidR="00F03527" w:rsidRDefault="00F03527" w:rsidP="002B4222">
      <w:pPr>
        <w:numPr>
          <w:ilvl w:val="0"/>
          <w:numId w:val="64"/>
        </w:numPr>
        <w:rPr>
          <w:rFonts w:ascii="Book Antiqua" w:hAnsi="Book Antiqua" w:cs="Book Antiqua"/>
          <w:bCs/>
        </w:rPr>
      </w:pPr>
      <w:r>
        <w:rPr>
          <w:rFonts w:ascii="Book Antiqua" w:hAnsi="Book Antiqua" w:cs="Book Antiqua"/>
          <w:bCs/>
        </w:rPr>
        <w:t>Bank World App Initiate the reversal request to APP Connect via SOAP Web-service call.</w:t>
      </w:r>
    </w:p>
    <w:p w14:paraId="238E2E5F" w14:textId="77777777" w:rsidR="00F03527" w:rsidRDefault="00F03527" w:rsidP="002B4222">
      <w:pPr>
        <w:numPr>
          <w:ilvl w:val="0"/>
          <w:numId w:val="64"/>
        </w:numPr>
        <w:tabs>
          <w:tab w:val="left" w:pos="312"/>
        </w:tabs>
        <w:rPr>
          <w:rFonts w:ascii="Book Antiqua" w:hAnsi="Book Antiqua" w:cs="Book Antiqua"/>
          <w:bCs/>
        </w:rPr>
      </w:pPr>
      <w:r>
        <w:rPr>
          <w:rFonts w:ascii="Book Antiqua" w:hAnsi="Book Antiqua" w:cs="Book Antiqua"/>
          <w:bCs/>
        </w:rPr>
        <w:t>App Connect will send the valid request to Bank Core Banking System via SOAP Web-service call.</w:t>
      </w:r>
    </w:p>
    <w:p w14:paraId="2095B5CD" w14:textId="77777777" w:rsidR="00F03527" w:rsidRDefault="00F03527" w:rsidP="002B4222">
      <w:pPr>
        <w:numPr>
          <w:ilvl w:val="0"/>
          <w:numId w:val="64"/>
        </w:numPr>
        <w:tabs>
          <w:tab w:val="left" w:pos="312"/>
        </w:tabs>
        <w:rPr>
          <w:rFonts w:ascii="Book Antiqua" w:hAnsi="Book Antiqua" w:cs="Book Antiqua"/>
          <w:bCs/>
        </w:rPr>
      </w:pPr>
      <w:r>
        <w:rPr>
          <w:rFonts w:ascii="Book Antiqua" w:hAnsi="Book Antiqua" w:cs="Book Antiqua"/>
          <w:bCs/>
        </w:rPr>
        <w:t>Core Banking System will Respond bank to App connect with valid response by debiting the pool Account and credit the customer Account via SOAP Web-service call.</w:t>
      </w:r>
    </w:p>
    <w:p w14:paraId="2A6C314C" w14:textId="77777777" w:rsidR="00F03527" w:rsidRDefault="00F03527" w:rsidP="002B4222">
      <w:pPr>
        <w:numPr>
          <w:ilvl w:val="0"/>
          <w:numId w:val="64"/>
        </w:numPr>
        <w:tabs>
          <w:tab w:val="left" w:pos="312"/>
        </w:tabs>
        <w:rPr>
          <w:rFonts w:ascii="Book Antiqua" w:hAnsi="Book Antiqua" w:cs="Book Antiqua"/>
          <w:bCs/>
        </w:rPr>
      </w:pPr>
      <w:r>
        <w:rPr>
          <w:rFonts w:ascii="Book Antiqua" w:hAnsi="Book Antiqua" w:cs="Book Antiqua"/>
          <w:bCs/>
        </w:rPr>
        <w:t>App Connect will send response back to Bank World App with valid response Via SOAP Web-service call.</w:t>
      </w:r>
    </w:p>
    <w:p w14:paraId="5ED73C54" w14:textId="77777777" w:rsidR="009E74D0" w:rsidRDefault="00237A1A" w:rsidP="002B4222">
      <w:pPr>
        <w:pStyle w:val="Heading1"/>
        <w:numPr>
          <w:ilvl w:val="0"/>
          <w:numId w:val="64"/>
        </w:numPr>
        <w:rPr>
          <w:rFonts w:ascii="Book Antiqua" w:hAnsi="Book Antiqua" w:cs="Book Antiqua"/>
          <w:b/>
          <w:bCs/>
        </w:rPr>
      </w:pPr>
      <w:bookmarkStart w:id="40" w:name="_Toc54969367"/>
      <w:r>
        <w:rPr>
          <w:rFonts w:ascii="Book Antiqua" w:hAnsi="Book Antiqua" w:cs="Book Antiqua"/>
          <w:b/>
          <w:bCs/>
        </w:rPr>
        <w:t>Social Banking</w:t>
      </w:r>
      <w:bookmarkEnd w:id="40"/>
    </w:p>
    <w:p w14:paraId="023257EF" w14:textId="77777777" w:rsidR="009E74D0" w:rsidRDefault="00237A1A" w:rsidP="002B4222">
      <w:pPr>
        <w:pStyle w:val="Heading3"/>
        <w:numPr>
          <w:ilvl w:val="0"/>
          <w:numId w:val="23"/>
        </w:numPr>
        <w:rPr>
          <w:rFonts w:ascii="Book Antiqua" w:hAnsi="Book Antiqua" w:cs="Book Antiqua"/>
          <w:b/>
          <w:bCs/>
        </w:rPr>
      </w:pPr>
      <w:bookmarkStart w:id="41" w:name="_Toc54969368"/>
      <w:r>
        <w:rPr>
          <w:rFonts w:ascii="Book Antiqua" w:hAnsi="Book Antiqua" w:cs="Book Antiqua"/>
          <w:b/>
          <w:bCs/>
        </w:rPr>
        <w:t>Content Shelf</w:t>
      </w:r>
      <w:bookmarkEnd w:id="41"/>
    </w:p>
    <w:p w14:paraId="60641123" w14:textId="77777777" w:rsidR="009E74D0" w:rsidRDefault="00237A1A" w:rsidP="002B4222">
      <w:pPr>
        <w:pStyle w:val="Heading3"/>
        <w:numPr>
          <w:ilvl w:val="0"/>
          <w:numId w:val="23"/>
        </w:numPr>
        <w:rPr>
          <w:rFonts w:ascii="Book Antiqua" w:hAnsi="Book Antiqua" w:cs="Book Antiqua"/>
          <w:b/>
          <w:bCs/>
        </w:rPr>
      </w:pPr>
      <w:bookmarkStart w:id="42" w:name="_Toc54969369"/>
      <w:r>
        <w:rPr>
          <w:rFonts w:ascii="Book Antiqua" w:hAnsi="Book Antiqua" w:cs="Book Antiqua"/>
          <w:b/>
          <w:bCs/>
        </w:rPr>
        <w:t>Bill Payment from wallet</w:t>
      </w:r>
      <w:bookmarkEnd w:id="42"/>
    </w:p>
    <w:p w14:paraId="79F25716" w14:textId="77777777" w:rsidR="009E74D0" w:rsidDel="00640524" w:rsidRDefault="00237A1A">
      <w:pPr>
        <w:rPr>
          <w:del w:id="43" w:author="Engidu Kifle - Manager, IT Projects &amp; Standards" w:date="2020-10-09T14:29:00Z"/>
          <w:rFonts w:ascii="Book Antiqua" w:hAnsi="Book Antiqua" w:cs="Book Antiqua"/>
        </w:rPr>
      </w:pPr>
      <w:r>
        <w:rPr>
          <w:rFonts w:ascii="Book Antiqua" w:hAnsi="Book Antiqua" w:cs="Book Antiqua"/>
          <w:b/>
          <w:bCs/>
        </w:rPr>
        <w:t>Note: Below sequence Diagram represents all above 2 services</w:t>
      </w:r>
      <w:del w:id="44" w:author="Engidu Kifle - Manager, IT Projects &amp; Standards" w:date="2020-10-09T14:29:00Z">
        <w:r w:rsidDel="00640524">
          <w:rPr>
            <w:rFonts w:ascii="Book Antiqua" w:hAnsi="Book Antiqua" w:cs="Book Antiqua"/>
          </w:rPr>
          <w:delText xml:space="preserve"> </w:delText>
        </w:r>
      </w:del>
    </w:p>
    <w:p w14:paraId="771EA769" w14:textId="01DFC278" w:rsidR="00640524" w:rsidRDefault="00640524">
      <w:pPr>
        <w:rPr>
          <w:rFonts w:ascii="Book Antiqua" w:hAnsi="Book Antiqua" w:cs="Book Antiqua"/>
        </w:rPr>
      </w:pPr>
    </w:p>
    <w:p w14:paraId="6D284227" w14:textId="5E63FA61" w:rsidR="009E74D0" w:rsidRPr="00C8316F" w:rsidRDefault="00C8316F">
      <w:pPr>
        <w:rPr>
          <w:rFonts w:ascii="Book Antiqua" w:hAnsi="Book Antiqua" w:cs="Book Antiqua"/>
          <w:b/>
        </w:rPr>
      </w:pPr>
      <w:r>
        <w:rPr>
          <w:noProof/>
        </w:rPr>
        <w:lastRenderedPageBreak/>
        <w:drawing>
          <wp:inline distT="0" distB="0" distL="0" distR="0" wp14:anchorId="3C894D48" wp14:editId="7A668829">
            <wp:extent cx="5276850" cy="1638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850" cy="1638300"/>
                    </a:xfrm>
                    <a:prstGeom prst="rect">
                      <a:avLst/>
                    </a:prstGeom>
                  </pic:spPr>
                </pic:pic>
              </a:graphicData>
            </a:graphic>
          </wp:inline>
        </w:drawing>
      </w:r>
    </w:p>
    <w:p w14:paraId="3C7EB320" w14:textId="77777777" w:rsidR="009E74D0" w:rsidRDefault="00237A1A">
      <w:pPr>
        <w:rPr>
          <w:rFonts w:ascii="Book Antiqua" w:hAnsi="Book Antiqua" w:cs="Book Antiqua"/>
          <w:b/>
          <w:bCs/>
        </w:rPr>
      </w:pPr>
      <w:r>
        <w:rPr>
          <w:rFonts w:ascii="Book Antiqua" w:hAnsi="Book Antiqua" w:cs="Book Antiqua"/>
          <w:b/>
          <w:bCs/>
        </w:rPr>
        <w:t>Sequence of steps:</w:t>
      </w:r>
    </w:p>
    <w:p w14:paraId="63AAAE43" w14:textId="25A29D61" w:rsidR="009E74D0" w:rsidRDefault="00237A1A" w:rsidP="002B4222">
      <w:pPr>
        <w:numPr>
          <w:ilvl w:val="0"/>
          <w:numId w:val="24"/>
        </w:numPr>
        <w:tabs>
          <w:tab w:val="clear" w:pos="425"/>
        </w:tabs>
        <w:rPr>
          <w:rFonts w:ascii="Book Antiqua" w:hAnsi="Book Antiqua" w:cs="Book Antiqua"/>
          <w:bCs/>
        </w:rPr>
      </w:pPr>
      <w:r>
        <w:rPr>
          <w:rFonts w:ascii="Book Antiqua" w:hAnsi="Book Antiqua" w:cs="Book Antiqua"/>
          <w:bCs/>
        </w:rPr>
        <w:t>User Initiate the request from Amole Bot request is send to APIC Via</w:t>
      </w:r>
      <w:r w:rsidR="002C480B">
        <w:rPr>
          <w:rFonts w:ascii="Book Antiqua" w:hAnsi="Book Antiqua" w:cs="Book Antiqua"/>
          <w:bCs/>
        </w:rPr>
        <w:t xml:space="preserve"> </w:t>
      </w:r>
      <w:r>
        <w:rPr>
          <w:rFonts w:ascii="Book Antiqua" w:hAnsi="Book Antiqua" w:cs="Book Antiqua"/>
          <w:bCs/>
        </w:rPr>
        <w:t>REST format.</w:t>
      </w:r>
    </w:p>
    <w:p w14:paraId="25EC1FCD" w14:textId="77777777" w:rsidR="009E74D0" w:rsidRDefault="00237A1A" w:rsidP="002B4222">
      <w:pPr>
        <w:numPr>
          <w:ilvl w:val="0"/>
          <w:numId w:val="24"/>
        </w:numPr>
        <w:tabs>
          <w:tab w:val="clear" w:pos="425"/>
        </w:tabs>
        <w:rPr>
          <w:rFonts w:ascii="Book Antiqua" w:hAnsi="Book Antiqua" w:cs="Book Antiqua"/>
          <w:bCs/>
        </w:rPr>
      </w:pPr>
      <w:r>
        <w:rPr>
          <w:rFonts w:ascii="Book Antiqua" w:hAnsi="Book Antiqua" w:cs="Book Antiqua"/>
          <w:bCs/>
        </w:rPr>
        <w:t>APIC sent the user request to APP Connect via SOAP format.</w:t>
      </w:r>
    </w:p>
    <w:p w14:paraId="6E8CBEAE" w14:textId="77777777" w:rsidR="009E74D0" w:rsidRDefault="00237A1A" w:rsidP="002B4222">
      <w:pPr>
        <w:numPr>
          <w:ilvl w:val="0"/>
          <w:numId w:val="24"/>
        </w:numPr>
        <w:tabs>
          <w:tab w:val="clear" w:pos="425"/>
        </w:tabs>
        <w:rPr>
          <w:rFonts w:ascii="Book Antiqua" w:hAnsi="Book Antiqua" w:cs="Book Antiqua"/>
          <w:bCs/>
        </w:rPr>
      </w:pPr>
      <w:r>
        <w:rPr>
          <w:rFonts w:ascii="Book Antiqua" w:hAnsi="Book Antiqua" w:cs="Book Antiqua"/>
          <w:bCs/>
        </w:rPr>
        <w:t>APP Connect will pass the request to Fettan DB to debit customer wallet and credit merchant wallet request Via XML format.</w:t>
      </w:r>
    </w:p>
    <w:p w14:paraId="287C16CB" w14:textId="77777777" w:rsidR="009E74D0" w:rsidRDefault="00237A1A" w:rsidP="002B4222">
      <w:pPr>
        <w:numPr>
          <w:ilvl w:val="0"/>
          <w:numId w:val="24"/>
        </w:numPr>
        <w:tabs>
          <w:tab w:val="clear" w:pos="425"/>
        </w:tabs>
        <w:rPr>
          <w:rFonts w:ascii="Book Antiqua" w:hAnsi="Book Antiqua" w:cs="Book Antiqua"/>
          <w:bCs/>
        </w:rPr>
      </w:pPr>
      <w:r>
        <w:rPr>
          <w:rFonts w:ascii="Book Antiqua" w:hAnsi="Book Antiqua" w:cs="Book Antiqua"/>
          <w:bCs/>
        </w:rPr>
        <w:t>Fettan DB will debit customer wallet and credit merchant wallet and send back the valid response to APP Connect via XML format.</w:t>
      </w:r>
    </w:p>
    <w:p w14:paraId="3B832DB5" w14:textId="77777777" w:rsidR="009E74D0" w:rsidRDefault="00237A1A" w:rsidP="002B4222">
      <w:pPr>
        <w:numPr>
          <w:ilvl w:val="0"/>
          <w:numId w:val="24"/>
        </w:numPr>
        <w:tabs>
          <w:tab w:val="clear" w:pos="425"/>
        </w:tabs>
        <w:rPr>
          <w:rFonts w:ascii="Book Antiqua" w:hAnsi="Book Antiqua" w:cs="Book Antiqua"/>
          <w:bCs/>
        </w:rPr>
      </w:pPr>
      <w:r>
        <w:rPr>
          <w:rFonts w:ascii="Book Antiqua" w:hAnsi="Book Antiqua" w:cs="Book Antiqua"/>
          <w:bCs/>
        </w:rPr>
        <w:t>Once APP Connect receive the response send back to the APIC SOAP format.</w:t>
      </w:r>
    </w:p>
    <w:p w14:paraId="327D48EE" w14:textId="403744DD" w:rsidR="009E74D0" w:rsidRDefault="00237A1A" w:rsidP="002B4222">
      <w:pPr>
        <w:numPr>
          <w:ilvl w:val="0"/>
          <w:numId w:val="24"/>
        </w:numPr>
        <w:tabs>
          <w:tab w:val="clear" w:pos="425"/>
        </w:tabs>
        <w:rPr>
          <w:rFonts w:ascii="Book Antiqua" w:hAnsi="Book Antiqua" w:cs="Book Antiqua"/>
          <w:bCs/>
        </w:rPr>
      </w:pPr>
      <w:r>
        <w:rPr>
          <w:rFonts w:ascii="Book Antiqua" w:hAnsi="Book Antiqua" w:cs="Book Antiqua"/>
          <w:bCs/>
        </w:rPr>
        <w:t>APIC will res</w:t>
      </w:r>
      <w:r w:rsidR="002C480B">
        <w:rPr>
          <w:rFonts w:ascii="Book Antiqua" w:hAnsi="Book Antiqua" w:cs="Book Antiqua"/>
          <w:bCs/>
        </w:rPr>
        <w:t xml:space="preserve">pond back to Amole Bot via </w:t>
      </w:r>
      <w:r>
        <w:rPr>
          <w:rFonts w:ascii="Book Antiqua" w:hAnsi="Book Antiqua" w:cs="Book Antiqua"/>
          <w:bCs/>
        </w:rPr>
        <w:t>REST format.</w:t>
      </w:r>
    </w:p>
    <w:p w14:paraId="0B639394" w14:textId="77777777" w:rsidR="009E74D0" w:rsidRDefault="009E74D0">
      <w:pPr>
        <w:rPr>
          <w:rFonts w:ascii="Book Antiqua" w:hAnsi="Book Antiqua" w:cs="Book Antiqua"/>
        </w:rPr>
      </w:pPr>
    </w:p>
    <w:p w14:paraId="06214253" w14:textId="77777777" w:rsidR="009E74D0" w:rsidRDefault="00237A1A" w:rsidP="002B4222">
      <w:pPr>
        <w:pStyle w:val="Heading1"/>
        <w:numPr>
          <w:ilvl w:val="0"/>
          <w:numId w:val="64"/>
        </w:numPr>
        <w:rPr>
          <w:rFonts w:ascii="Book Antiqua" w:hAnsi="Book Antiqua" w:cs="Book Antiqua"/>
          <w:b/>
          <w:bCs/>
        </w:rPr>
      </w:pPr>
      <w:bookmarkStart w:id="45" w:name="_Toc54969370"/>
      <w:r>
        <w:rPr>
          <w:rFonts w:ascii="Book Antiqua" w:hAnsi="Book Antiqua" w:cs="Book Antiqua"/>
          <w:b/>
          <w:bCs/>
        </w:rPr>
        <w:t>Agent MPOS</w:t>
      </w:r>
      <w:bookmarkEnd w:id="45"/>
    </w:p>
    <w:p w14:paraId="44FA2E69" w14:textId="77777777" w:rsidR="009E74D0" w:rsidRDefault="009E74D0"/>
    <w:p w14:paraId="4CD35E31" w14:textId="77777777" w:rsidR="009E74D0" w:rsidRDefault="00237A1A">
      <w:pPr>
        <w:ind w:firstLine="720"/>
        <w:rPr>
          <w:rFonts w:ascii="Book Antiqua" w:hAnsi="Book Antiqua" w:cs="Book Antiqua"/>
          <w:b/>
        </w:rPr>
      </w:pPr>
      <w:r>
        <w:rPr>
          <w:rFonts w:ascii="Book Antiqua" w:hAnsi="Book Antiqua" w:cs="Book Antiqua"/>
          <w:b/>
        </w:rPr>
        <w:t xml:space="preserve">Under Agent </w:t>
      </w:r>
      <w:proofErr w:type="spellStart"/>
      <w:r>
        <w:rPr>
          <w:rFonts w:ascii="Book Antiqua" w:hAnsi="Book Antiqua" w:cs="Book Antiqua"/>
          <w:b/>
        </w:rPr>
        <w:t>Mpos</w:t>
      </w:r>
      <w:proofErr w:type="spellEnd"/>
      <w:r>
        <w:rPr>
          <w:rFonts w:ascii="Book Antiqua" w:hAnsi="Book Antiqua" w:cs="Book Antiqua"/>
          <w:b/>
        </w:rPr>
        <w:t xml:space="preserve"> there are 5 types’ transactions.</w:t>
      </w:r>
    </w:p>
    <w:p w14:paraId="63D154CA" w14:textId="77777777" w:rsidR="009E74D0" w:rsidRDefault="00237A1A" w:rsidP="002B4222">
      <w:pPr>
        <w:pStyle w:val="Heading3"/>
        <w:numPr>
          <w:ilvl w:val="0"/>
          <w:numId w:val="25"/>
        </w:numPr>
        <w:rPr>
          <w:rFonts w:ascii="Book Antiqua" w:hAnsi="Book Antiqua" w:cs="Book Antiqua"/>
          <w:b/>
          <w:bCs/>
        </w:rPr>
      </w:pPr>
      <w:bookmarkStart w:id="46" w:name="_Toc54969371"/>
      <w:r>
        <w:rPr>
          <w:rFonts w:ascii="Book Antiqua" w:hAnsi="Book Antiqua" w:cs="Book Antiqua"/>
          <w:b/>
          <w:bCs/>
        </w:rPr>
        <w:t>Deposit Wallet -Walk-in customers.</w:t>
      </w:r>
      <w:bookmarkEnd w:id="46"/>
    </w:p>
    <w:p w14:paraId="70AEC529" w14:textId="77777777" w:rsidR="009E74D0" w:rsidRDefault="00237A1A" w:rsidP="002B4222">
      <w:pPr>
        <w:pStyle w:val="Heading3"/>
        <w:numPr>
          <w:ilvl w:val="0"/>
          <w:numId w:val="25"/>
        </w:numPr>
        <w:rPr>
          <w:rFonts w:ascii="Book Antiqua" w:hAnsi="Book Antiqua" w:cs="Book Antiqua"/>
          <w:b/>
          <w:bCs/>
        </w:rPr>
      </w:pPr>
      <w:bookmarkStart w:id="47" w:name="_Toc54969372"/>
      <w:r>
        <w:rPr>
          <w:rFonts w:ascii="Book Antiqua" w:hAnsi="Book Antiqua" w:cs="Book Antiqua"/>
          <w:b/>
          <w:bCs/>
        </w:rPr>
        <w:t>Bill Payment from wallet.</w:t>
      </w:r>
      <w:bookmarkEnd w:id="47"/>
    </w:p>
    <w:p w14:paraId="7BCEB8CA" w14:textId="77777777" w:rsidR="009E74D0" w:rsidRDefault="00237A1A" w:rsidP="002B4222">
      <w:pPr>
        <w:pStyle w:val="Heading3"/>
        <w:numPr>
          <w:ilvl w:val="0"/>
          <w:numId w:val="25"/>
        </w:numPr>
        <w:rPr>
          <w:rFonts w:ascii="Book Antiqua" w:hAnsi="Book Antiqua" w:cs="Book Antiqua"/>
          <w:b/>
          <w:bCs/>
        </w:rPr>
      </w:pPr>
      <w:bookmarkStart w:id="48" w:name="_Toc54969373"/>
      <w:r>
        <w:rPr>
          <w:rFonts w:ascii="Book Antiqua" w:hAnsi="Book Antiqua" w:cs="Book Antiqua"/>
          <w:b/>
          <w:bCs/>
        </w:rPr>
        <w:t xml:space="preserve">With </w:t>
      </w:r>
      <w:proofErr w:type="spellStart"/>
      <w:r>
        <w:rPr>
          <w:rFonts w:ascii="Book Antiqua" w:hAnsi="Book Antiqua" w:cs="Book Antiqua"/>
          <w:b/>
          <w:bCs/>
        </w:rPr>
        <w:t>drawal</w:t>
      </w:r>
      <w:proofErr w:type="spellEnd"/>
      <w:r>
        <w:rPr>
          <w:rFonts w:ascii="Book Antiqua" w:hAnsi="Book Antiqua" w:cs="Book Antiqua"/>
          <w:b/>
          <w:bCs/>
        </w:rPr>
        <w:t xml:space="preserve"> Wallet -walk-in customers.</w:t>
      </w:r>
      <w:bookmarkEnd w:id="48"/>
    </w:p>
    <w:p w14:paraId="44942A2C" w14:textId="77777777" w:rsidR="009E74D0" w:rsidRDefault="00237A1A" w:rsidP="002B4222">
      <w:pPr>
        <w:pStyle w:val="Heading3"/>
        <w:numPr>
          <w:ilvl w:val="0"/>
          <w:numId w:val="25"/>
        </w:numPr>
        <w:rPr>
          <w:rFonts w:ascii="Book Antiqua" w:hAnsi="Book Antiqua" w:cs="Book Antiqua"/>
          <w:b/>
          <w:bCs/>
        </w:rPr>
      </w:pPr>
      <w:bookmarkStart w:id="49" w:name="_Toc54969374"/>
      <w:r>
        <w:rPr>
          <w:rFonts w:ascii="Book Antiqua" w:hAnsi="Book Antiqua" w:cs="Book Antiqua"/>
          <w:b/>
          <w:bCs/>
        </w:rPr>
        <w:t>Bill payment at Merchant site.</w:t>
      </w:r>
      <w:bookmarkEnd w:id="49"/>
    </w:p>
    <w:p w14:paraId="0322BF84" w14:textId="77777777" w:rsidR="009E74D0" w:rsidRDefault="00237A1A" w:rsidP="002B4222">
      <w:pPr>
        <w:pStyle w:val="Heading3"/>
        <w:numPr>
          <w:ilvl w:val="0"/>
          <w:numId w:val="25"/>
        </w:numPr>
        <w:rPr>
          <w:rFonts w:ascii="Book Antiqua" w:hAnsi="Book Antiqua" w:cs="Book Antiqua"/>
          <w:b/>
          <w:bCs/>
        </w:rPr>
      </w:pPr>
      <w:bookmarkStart w:id="50" w:name="_Toc54969375"/>
      <w:r>
        <w:rPr>
          <w:rFonts w:ascii="Book Antiqua" w:hAnsi="Book Antiqua" w:cs="Book Antiqua"/>
          <w:b/>
          <w:bCs/>
        </w:rPr>
        <w:t>Content shelf</w:t>
      </w:r>
      <w:bookmarkEnd w:id="50"/>
      <w:r>
        <w:rPr>
          <w:rFonts w:ascii="Book Antiqua" w:hAnsi="Book Antiqua" w:cs="Book Antiqua"/>
          <w:b/>
          <w:bCs/>
        </w:rPr>
        <w:t xml:space="preserve"> </w:t>
      </w:r>
    </w:p>
    <w:p w14:paraId="1F8227B1" w14:textId="1088AD26" w:rsidR="00567213" w:rsidRDefault="00237A1A">
      <w:pPr>
        <w:rPr>
          <w:rFonts w:ascii="Book Antiqua" w:hAnsi="Book Antiqua" w:cs="Book Antiqua"/>
          <w:b/>
          <w:bCs/>
        </w:rPr>
      </w:pPr>
      <w:r>
        <w:rPr>
          <w:rFonts w:ascii="Book Antiqua" w:hAnsi="Book Antiqua" w:cs="Book Antiqua"/>
          <w:b/>
          <w:bCs/>
        </w:rPr>
        <w:t>Note: Below sequence Diagram represents all above 5 services</w:t>
      </w:r>
    </w:p>
    <w:p w14:paraId="672C0B7C" w14:textId="0A8F2FAB" w:rsidR="009E74D0" w:rsidRDefault="0064155D">
      <w:pPr>
        <w:rPr>
          <w:rFonts w:ascii="Book Antiqua" w:hAnsi="Book Antiqua" w:cs="Book Antiqua"/>
          <w:b/>
        </w:rPr>
      </w:pPr>
      <w:r>
        <w:rPr>
          <w:noProof/>
        </w:rPr>
        <w:lastRenderedPageBreak/>
        <w:drawing>
          <wp:inline distT="0" distB="0" distL="0" distR="0" wp14:anchorId="322458BC" wp14:editId="376D052E">
            <wp:extent cx="5247619" cy="163809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7619" cy="1638095"/>
                    </a:xfrm>
                    <a:prstGeom prst="rect">
                      <a:avLst/>
                    </a:prstGeom>
                  </pic:spPr>
                </pic:pic>
              </a:graphicData>
            </a:graphic>
          </wp:inline>
        </w:drawing>
      </w:r>
    </w:p>
    <w:p w14:paraId="1FC18D5C" w14:textId="77777777" w:rsidR="009E74D0" w:rsidRDefault="00237A1A">
      <w:pPr>
        <w:rPr>
          <w:rFonts w:ascii="Book Antiqua" w:hAnsi="Book Antiqua" w:cs="Book Antiqua"/>
          <w:b/>
        </w:rPr>
      </w:pPr>
      <w:r>
        <w:rPr>
          <w:rFonts w:ascii="Book Antiqua" w:hAnsi="Book Antiqua" w:cs="Book Antiqua"/>
          <w:b/>
        </w:rPr>
        <w:t>Sequence of steps:</w:t>
      </w:r>
    </w:p>
    <w:p w14:paraId="5F58B8D1" w14:textId="77777777" w:rsidR="009E74D0" w:rsidRDefault="00237A1A" w:rsidP="002B4222">
      <w:pPr>
        <w:numPr>
          <w:ilvl w:val="0"/>
          <w:numId w:val="26"/>
        </w:numPr>
        <w:tabs>
          <w:tab w:val="clear" w:pos="425"/>
        </w:tabs>
        <w:rPr>
          <w:rFonts w:ascii="Book Antiqua" w:hAnsi="Book Antiqua" w:cs="Book Antiqua"/>
          <w:bCs/>
        </w:rPr>
      </w:pPr>
      <w:r>
        <w:rPr>
          <w:rFonts w:ascii="Book Antiqua" w:hAnsi="Book Antiqua" w:cs="Book Antiqua"/>
          <w:bCs/>
        </w:rPr>
        <w:t>User Initiate the request to APIC Via XML format.</w:t>
      </w:r>
    </w:p>
    <w:p w14:paraId="69B7252E" w14:textId="77777777" w:rsidR="009E74D0" w:rsidRDefault="00237A1A" w:rsidP="002B4222">
      <w:pPr>
        <w:numPr>
          <w:ilvl w:val="0"/>
          <w:numId w:val="26"/>
        </w:numPr>
        <w:tabs>
          <w:tab w:val="clear" w:pos="425"/>
        </w:tabs>
        <w:rPr>
          <w:rFonts w:ascii="Book Antiqua" w:hAnsi="Book Antiqua" w:cs="Book Antiqua"/>
          <w:bCs/>
        </w:rPr>
      </w:pPr>
      <w:r>
        <w:rPr>
          <w:rFonts w:ascii="Book Antiqua" w:hAnsi="Book Antiqua" w:cs="Book Antiqua"/>
          <w:bCs/>
        </w:rPr>
        <w:t>APIC sent the user request to APP Connect via XML format.</w:t>
      </w:r>
    </w:p>
    <w:p w14:paraId="321A4E32" w14:textId="77777777" w:rsidR="009E74D0" w:rsidRDefault="00237A1A" w:rsidP="002B4222">
      <w:pPr>
        <w:numPr>
          <w:ilvl w:val="0"/>
          <w:numId w:val="26"/>
        </w:numPr>
        <w:tabs>
          <w:tab w:val="clear" w:pos="425"/>
        </w:tabs>
        <w:rPr>
          <w:rFonts w:ascii="Book Antiqua" w:hAnsi="Book Antiqua" w:cs="Book Antiqua"/>
          <w:bCs/>
        </w:rPr>
      </w:pPr>
      <w:r>
        <w:rPr>
          <w:rFonts w:ascii="Book Antiqua" w:hAnsi="Book Antiqua" w:cs="Book Antiqua"/>
          <w:bCs/>
        </w:rPr>
        <w:t>APP Connect will pass the request to Fettan DB via JSON format.</w:t>
      </w:r>
    </w:p>
    <w:p w14:paraId="3636B100" w14:textId="77777777" w:rsidR="009E74D0" w:rsidRDefault="00237A1A" w:rsidP="002B4222">
      <w:pPr>
        <w:numPr>
          <w:ilvl w:val="0"/>
          <w:numId w:val="26"/>
        </w:numPr>
        <w:tabs>
          <w:tab w:val="clear" w:pos="425"/>
        </w:tabs>
        <w:rPr>
          <w:rFonts w:ascii="Book Antiqua" w:hAnsi="Book Antiqua" w:cs="Book Antiqua"/>
          <w:bCs/>
        </w:rPr>
      </w:pPr>
      <w:r>
        <w:rPr>
          <w:rFonts w:ascii="Book Antiqua" w:hAnsi="Book Antiqua" w:cs="Book Antiqua"/>
          <w:bCs/>
        </w:rPr>
        <w:t>Fettan DB will send back the valid response to APP Connect via JSON format.</w:t>
      </w:r>
    </w:p>
    <w:p w14:paraId="6B3128DC" w14:textId="77777777" w:rsidR="009E74D0" w:rsidRDefault="00237A1A" w:rsidP="002B4222">
      <w:pPr>
        <w:numPr>
          <w:ilvl w:val="0"/>
          <w:numId w:val="26"/>
        </w:numPr>
        <w:tabs>
          <w:tab w:val="clear" w:pos="425"/>
        </w:tabs>
        <w:rPr>
          <w:rFonts w:ascii="Book Antiqua" w:hAnsi="Book Antiqua" w:cs="Book Antiqua"/>
          <w:bCs/>
        </w:rPr>
      </w:pPr>
      <w:r>
        <w:rPr>
          <w:rFonts w:ascii="Book Antiqua" w:hAnsi="Book Antiqua" w:cs="Book Antiqua"/>
          <w:bCs/>
        </w:rPr>
        <w:t>Once APP Connect receive the response send back to the APIC JSON format.</w:t>
      </w:r>
    </w:p>
    <w:p w14:paraId="57F97449" w14:textId="77777777" w:rsidR="009E74D0" w:rsidRDefault="00237A1A" w:rsidP="002B4222">
      <w:pPr>
        <w:numPr>
          <w:ilvl w:val="0"/>
          <w:numId w:val="26"/>
        </w:numPr>
        <w:tabs>
          <w:tab w:val="clear" w:pos="425"/>
        </w:tabs>
        <w:rPr>
          <w:rFonts w:ascii="Book Antiqua" w:hAnsi="Book Antiqua" w:cs="Book Antiqua"/>
          <w:bCs/>
        </w:rPr>
      </w:pPr>
      <w:r>
        <w:rPr>
          <w:rFonts w:ascii="Book Antiqua" w:hAnsi="Book Antiqua" w:cs="Book Antiqua"/>
          <w:bCs/>
        </w:rPr>
        <w:t>APIC will respond back to user via JSON format.</w:t>
      </w:r>
    </w:p>
    <w:p w14:paraId="17EEF1CF" w14:textId="77777777" w:rsidR="009E74D0" w:rsidRDefault="009E74D0">
      <w:pPr>
        <w:rPr>
          <w:rFonts w:ascii="Book Antiqua" w:hAnsi="Book Antiqua" w:cs="Book Antiqua"/>
          <w:b/>
        </w:rPr>
      </w:pPr>
    </w:p>
    <w:p w14:paraId="7981D1D1" w14:textId="77777777" w:rsidR="009E74D0" w:rsidRDefault="00237A1A" w:rsidP="002B4222">
      <w:pPr>
        <w:pStyle w:val="Heading1"/>
        <w:numPr>
          <w:ilvl w:val="0"/>
          <w:numId w:val="64"/>
        </w:numPr>
        <w:rPr>
          <w:rFonts w:ascii="Book Antiqua" w:hAnsi="Book Antiqua" w:cs="Book Antiqua"/>
          <w:b/>
          <w:bCs/>
        </w:rPr>
      </w:pPr>
      <w:bookmarkStart w:id="51" w:name="_Toc54969376"/>
      <w:r>
        <w:rPr>
          <w:rFonts w:ascii="Book Antiqua" w:hAnsi="Book Antiqua" w:cs="Book Antiqua"/>
          <w:b/>
          <w:bCs/>
        </w:rPr>
        <w:t>ATM</w:t>
      </w:r>
      <w:bookmarkEnd w:id="51"/>
    </w:p>
    <w:p w14:paraId="045B45BA" w14:textId="77777777" w:rsidR="009E74D0" w:rsidRDefault="00237A1A">
      <w:pPr>
        <w:ind w:firstLine="720"/>
        <w:rPr>
          <w:rFonts w:ascii="Book Antiqua" w:hAnsi="Book Antiqua" w:cs="Book Antiqua"/>
          <w:b/>
        </w:rPr>
      </w:pPr>
      <w:r>
        <w:rPr>
          <w:rFonts w:ascii="Book Antiqua" w:hAnsi="Book Antiqua" w:cs="Book Antiqua"/>
          <w:b/>
        </w:rPr>
        <w:t>Under ATM there are three types’ transactions</w:t>
      </w:r>
    </w:p>
    <w:p w14:paraId="3C8E9B5B" w14:textId="77777777" w:rsidR="009E74D0" w:rsidRDefault="00237A1A" w:rsidP="002B4222">
      <w:pPr>
        <w:pStyle w:val="Heading3"/>
        <w:numPr>
          <w:ilvl w:val="0"/>
          <w:numId w:val="27"/>
        </w:numPr>
        <w:rPr>
          <w:rFonts w:ascii="Book Antiqua" w:hAnsi="Book Antiqua" w:cs="Book Antiqua"/>
          <w:b/>
          <w:bCs/>
        </w:rPr>
      </w:pPr>
      <w:bookmarkStart w:id="52" w:name="_Toc54969377"/>
      <w:r>
        <w:rPr>
          <w:rFonts w:ascii="Book Antiqua" w:hAnsi="Book Antiqua" w:cs="Book Antiqua"/>
          <w:b/>
          <w:bCs/>
        </w:rPr>
        <w:t>Account Balance Enquiry</w:t>
      </w:r>
      <w:bookmarkEnd w:id="52"/>
    </w:p>
    <w:p w14:paraId="45EAC108" w14:textId="77777777" w:rsidR="009E74D0" w:rsidRDefault="00237A1A" w:rsidP="002B4222">
      <w:pPr>
        <w:pStyle w:val="Heading3"/>
        <w:numPr>
          <w:ilvl w:val="0"/>
          <w:numId w:val="27"/>
        </w:numPr>
        <w:rPr>
          <w:rFonts w:ascii="Book Antiqua" w:hAnsi="Book Antiqua" w:cs="Book Antiqua"/>
          <w:b/>
          <w:bCs/>
        </w:rPr>
      </w:pPr>
      <w:bookmarkStart w:id="53" w:name="_Toc54969378"/>
      <w:r>
        <w:rPr>
          <w:rFonts w:ascii="Book Antiqua" w:hAnsi="Book Antiqua" w:cs="Book Antiqua"/>
          <w:b/>
          <w:bCs/>
        </w:rPr>
        <w:t>Mini Statement</w:t>
      </w:r>
      <w:bookmarkEnd w:id="53"/>
    </w:p>
    <w:p w14:paraId="59FC3AFA" w14:textId="77777777" w:rsidR="009E74D0" w:rsidRDefault="00237A1A" w:rsidP="002B4222">
      <w:pPr>
        <w:pStyle w:val="Heading3"/>
        <w:numPr>
          <w:ilvl w:val="0"/>
          <w:numId w:val="27"/>
        </w:numPr>
        <w:rPr>
          <w:rFonts w:ascii="Book Antiqua" w:hAnsi="Book Antiqua" w:cs="Book Antiqua"/>
          <w:b/>
          <w:bCs/>
        </w:rPr>
      </w:pPr>
      <w:bookmarkStart w:id="54" w:name="_Toc54969379"/>
      <w:r>
        <w:rPr>
          <w:rFonts w:ascii="Book Antiqua" w:hAnsi="Book Antiqua" w:cs="Book Antiqua"/>
          <w:b/>
          <w:bCs/>
        </w:rPr>
        <w:t>Cash Withdrawal</w:t>
      </w:r>
      <w:bookmarkEnd w:id="54"/>
    </w:p>
    <w:p w14:paraId="3C6F7850" w14:textId="77777777" w:rsidR="009E74D0" w:rsidRDefault="009E74D0">
      <w:pPr>
        <w:ind w:left="840"/>
        <w:rPr>
          <w:rFonts w:ascii="Book Antiqua" w:hAnsi="Book Antiqua" w:cs="Book Antiqua"/>
          <w:b/>
        </w:rPr>
      </w:pPr>
    </w:p>
    <w:p w14:paraId="1B6779B2" w14:textId="77777777" w:rsidR="009E74D0" w:rsidRDefault="00237A1A">
      <w:pPr>
        <w:ind w:left="840"/>
        <w:rPr>
          <w:rFonts w:ascii="Book Antiqua" w:hAnsi="Book Antiqua" w:cs="Book Antiqua"/>
          <w:b/>
          <w:bCs/>
        </w:rPr>
      </w:pPr>
      <w:r>
        <w:rPr>
          <w:rFonts w:ascii="Book Antiqua" w:hAnsi="Book Antiqua" w:cs="Book Antiqua"/>
          <w:b/>
          <w:bCs/>
        </w:rPr>
        <w:t>Note: Below sequence Diagram represents all above 3 services</w:t>
      </w:r>
    </w:p>
    <w:p w14:paraId="6BB452F7" w14:textId="77777777" w:rsidR="009E74D0" w:rsidRDefault="00237A1A">
      <w:pPr>
        <w:ind w:left="840"/>
        <w:rPr>
          <w:rFonts w:ascii="Book Antiqua" w:hAnsi="Book Antiqua" w:cs="Book Antiqua"/>
          <w:b/>
        </w:rPr>
      </w:pPr>
      <w:r>
        <w:rPr>
          <w:rFonts w:ascii="Book Antiqua" w:hAnsi="Book Antiqua" w:cs="Book Antiqua"/>
          <w:noProof/>
        </w:rPr>
        <w:drawing>
          <wp:inline distT="0" distB="0" distL="114300" distR="114300" wp14:anchorId="49D2EE8C" wp14:editId="3C165603">
            <wp:extent cx="5941695" cy="895350"/>
            <wp:effectExtent l="0" t="0" r="1905"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32"/>
                    <a:stretch>
                      <a:fillRect/>
                    </a:stretch>
                  </pic:blipFill>
                  <pic:spPr>
                    <a:xfrm>
                      <a:off x="0" y="0"/>
                      <a:ext cx="5941695" cy="895350"/>
                    </a:xfrm>
                    <a:prstGeom prst="rect">
                      <a:avLst/>
                    </a:prstGeom>
                    <a:noFill/>
                    <a:ln>
                      <a:noFill/>
                    </a:ln>
                  </pic:spPr>
                </pic:pic>
              </a:graphicData>
            </a:graphic>
          </wp:inline>
        </w:drawing>
      </w:r>
    </w:p>
    <w:p w14:paraId="7FDFBB7F" w14:textId="77777777" w:rsidR="009E74D0" w:rsidRDefault="00237A1A">
      <w:pPr>
        <w:rPr>
          <w:rFonts w:ascii="Book Antiqua" w:hAnsi="Book Antiqua" w:cs="Book Antiqua"/>
          <w:b/>
        </w:rPr>
      </w:pPr>
      <w:r>
        <w:rPr>
          <w:rFonts w:ascii="Book Antiqua" w:hAnsi="Book Antiqua" w:cs="Book Antiqua"/>
          <w:b/>
        </w:rPr>
        <w:t>Sequence of steps:</w:t>
      </w:r>
    </w:p>
    <w:p w14:paraId="4528FB63" w14:textId="77777777" w:rsidR="009E74D0" w:rsidRDefault="00237A1A" w:rsidP="002B4222">
      <w:pPr>
        <w:numPr>
          <w:ilvl w:val="0"/>
          <w:numId w:val="28"/>
        </w:numPr>
        <w:tabs>
          <w:tab w:val="clear" w:pos="425"/>
        </w:tabs>
        <w:rPr>
          <w:rFonts w:ascii="Book Antiqua" w:hAnsi="Book Antiqua" w:cs="Book Antiqua"/>
          <w:bCs/>
        </w:rPr>
      </w:pPr>
      <w:r>
        <w:rPr>
          <w:rFonts w:ascii="Book Antiqua" w:hAnsi="Book Antiqua" w:cs="Book Antiqua"/>
          <w:bCs/>
        </w:rPr>
        <w:t>User Initiate the request to BASE24 via TCP/ISO format.</w:t>
      </w:r>
    </w:p>
    <w:p w14:paraId="5040CF5E" w14:textId="77777777" w:rsidR="009E74D0" w:rsidRDefault="00237A1A" w:rsidP="002B4222">
      <w:pPr>
        <w:numPr>
          <w:ilvl w:val="0"/>
          <w:numId w:val="28"/>
        </w:numPr>
        <w:tabs>
          <w:tab w:val="clear" w:pos="425"/>
        </w:tabs>
        <w:rPr>
          <w:rFonts w:ascii="Book Antiqua" w:hAnsi="Book Antiqua" w:cs="Book Antiqua"/>
          <w:bCs/>
        </w:rPr>
      </w:pPr>
      <w:r>
        <w:rPr>
          <w:rFonts w:ascii="Book Antiqua" w:hAnsi="Book Antiqua" w:cs="Book Antiqua"/>
          <w:bCs/>
        </w:rPr>
        <w:lastRenderedPageBreak/>
        <w:t xml:space="preserve"> BASE24 sent the user request to APP Connect via TCP/ISO format.</w:t>
      </w:r>
    </w:p>
    <w:p w14:paraId="61603126" w14:textId="77777777" w:rsidR="009E74D0" w:rsidRDefault="00237A1A" w:rsidP="002B4222">
      <w:pPr>
        <w:numPr>
          <w:ilvl w:val="0"/>
          <w:numId w:val="28"/>
        </w:numPr>
        <w:tabs>
          <w:tab w:val="clear" w:pos="425"/>
        </w:tabs>
        <w:rPr>
          <w:rFonts w:ascii="Book Antiqua" w:hAnsi="Book Antiqua" w:cs="Book Antiqua"/>
          <w:bCs/>
        </w:rPr>
      </w:pPr>
      <w:r>
        <w:rPr>
          <w:rFonts w:ascii="Book Antiqua" w:hAnsi="Book Antiqua" w:cs="Book Antiqua"/>
          <w:bCs/>
        </w:rPr>
        <w:t>APP Connect will pass the request to Core Banking System via TCP/ISO format.</w:t>
      </w:r>
    </w:p>
    <w:p w14:paraId="424A5D24" w14:textId="77777777" w:rsidR="009E74D0" w:rsidRDefault="00237A1A" w:rsidP="002B4222">
      <w:pPr>
        <w:numPr>
          <w:ilvl w:val="0"/>
          <w:numId w:val="28"/>
        </w:numPr>
        <w:tabs>
          <w:tab w:val="clear" w:pos="425"/>
        </w:tabs>
        <w:rPr>
          <w:rFonts w:ascii="Book Antiqua" w:hAnsi="Book Antiqua" w:cs="Book Antiqua"/>
          <w:bCs/>
        </w:rPr>
      </w:pPr>
      <w:r>
        <w:rPr>
          <w:rFonts w:ascii="Book Antiqua" w:hAnsi="Book Antiqua" w:cs="Book Antiqua"/>
          <w:bCs/>
        </w:rPr>
        <w:t>Core Banking System will send back the valid response to APP Connect via TCP/ISO format.</w:t>
      </w:r>
    </w:p>
    <w:p w14:paraId="39E3FBDB" w14:textId="77777777" w:rsidR="009E74D0" w:rsidRDefault="00237A1A" w:rsidP="002B4222">
      <w:pPr>
        <w:numPr>
          <w:ilvl w:val="0"/>
          <w:numId w:val="28"/>
        </w:numPr>
        <w:tabs>
          <w:tab w:val="clear" w:pos="425"/>
        </w:tabs>
        <w:rPr>
          <w:rFonts w:ascii="Book Antiqua" w:hAnsi="Book Antiqua" w:cs="Book Antiqua"/>
          <w:bCs/>
        </w:rPr>
      </w:pPr>
      <w:r>
        <w:rPr>
          <w:rFonts w:ascii="Book Antiqua" w:hAnsi="Book Antiqua" w:cs="Book Antiqua"/>
          <w:bCs/>
        </w:rPr>
        <w:t>Once APP Connect receive the response send back to the BASE24 TCP/ISO format.</w:t>
      </w:r>
    </w:p>
    <w:p w14:paraId="7A41C8DC" w14:textId="77777777" w:rsidR="009E74D0" w:rsidRDefault="00237A1A" w:rsidP="002B4222">
      <w:pPr>
        <w:numPr>
          <w:ilvl w:val="0"/>
          <w:numId w:val="28"/>
        </w:numPr>
        <w:tabs>
          <w:tab w:val="clear" w:pos="425"/>
        </w:tabs>
        <w:rPr>
          <w:rFonts w:ascii="Book Antiqua" w:hAnsi="Book Antiqua" w:cs="Book Antiqua"/>
          <w:bCs/>
        </w:rPr>
      </w:pPr>
      <w:r>
        <w:rPr>
          <w:rFonts w:ascii="Book Antiqua" w:hAnsi="Book Antiqua" w:cs="Book Antiqua"/>
          <w:bCs/>
        </w:rPr>
        <w:t>BASE24 will respond back to user via TCP/ISO format.</w:t>
      </w:r>
    </w:p>
    <w:p w14:paraId="5BBD7802" w14:textId="77777777" w:rsidR="009E74D0" w:rsidRDefault="009E74D0">
      <w:pPr>
        <w:rPr>
          <w:rFonts w:ascii="Book Antiqua" w:hAnsi="Book Antiqua" w:cs="Book Antiqua"/>
          <w:highlight w:val="lightGray"/>
        </w:rPr>
      </w:pPr>
    </w:p>
    <w:p w14:paraId="0EB1CB88" w14:textId="14DEB541" w:rsidR="009E74D0" w:rsidRDefault="00237A1A" w:rsidP="002B4222">
      <w:pPr>
        <w:pStyle w:val="Heading1"/>
        <w:numPr>
          <w:ilvl w:val="0"/>
          <w:numId w:val="64"/>
        </w:numPr>
        <w:rPr>
          <w:rFonts w:ascii="Book Antiqua" w:hAnsi="Book Antiqua" w:cs="Book Antiqua"/>
          <w:b/>
          <w:bCs/>
        </w:rPr>
      </w:pPr>
      <w:bookmarkStart w:id="55" w:name="_Toc54969380"/>
      <w:r>
        <w:rPr>
          <w:rFonts w:ascii="Book Antiqua" w:hAnsi="Book Antiqua" w:cs="Book Antiqua"/>
          <w:b/>
          <w:bCs/>
        </w:rPr>
        <w:t>Merchant P</w:t>
      </w:r>
      <w:r w:rsidR="00345827">
        <w:rPr>
          <w:rFonts w:ascii="Book Antiqua" w:hAnsi="Book Antiqua" w:cs="Book Antiqua"/>
          <w:b/>
          <w:bCs/>
        </w:rPr>
        <w:t>O</w:t>
      </w:r>
      <w:r w:rsidR="006C3A57">
        <w:rPr>
          <w:rFonts w:ascii="Book Antiqua" w:hAnsi="Book Antiqua" w:cs="Book Antiqua"/>
          <w:b/>
          <w:bCs/>
        </w:rPr>
        <w:t>S</w:t>
      </w:r>
      <w:bookmarkEnd w:id="55"/>
    </w:p>
    <w:p w14:paraId="55D9DBF9" w14:textId="77777777" w:rsidR="009E74D0" w:rsidRDefault="00237A1A">
      <w:pPr>
        <w:ind w:firstLine="720"/>
        <w:rPr>
          <w:rFonts w:ascii="Book Antiqua" w:hAnsi="Book Antiqua" w:cs="Book Antiqua"/>
          <w:b/>
        </w:rPr>
      </w:pPr>
      <w:r>
        <w:rPr>
          <w:rFonts w:ascii="Book Antiqua" w:hAnsi="Book Antiqua" w:cs="Book Antiqua"/>
          <w:b/>
        </w:rPr>
        <w:t>Under Merchant Pos there are five types’ transactions.</w:t>
      </w:r>
    </w:p>
    <w:p w14:paraId="21D8C8CF" w14:textId="77777777" w:rsidR="009E74D0" w:rsidRDefault="00237A1A" w:rsidP="002B4222">
      <w:pPr>
        <w:pStyle w:val="Heading3"/>
        <w:numPr>
          <w:ilvl w:val="0"/>
          <w:numId w:val="29"/>
        </w:numPr>
        <w:rPr>
          <w:rFonts w:ascii="Book Antiqua" w:hAnsi="Book Antiqua" w:cs="Book Antiqua"/>
          <w:b/>
          <w:bCs/>
        </w:rPr>
      </w:pPr>
      <w:bookmarkStart w:id="56" w:name="_Toc54969381"/>
      <w:r>
        <w:rPr>
          <w:rFonts w:ascii="Book Antiqua" w:hAnsi="Book Antiqua" w:cs="Book Antiqua"/>
          <w:b/>
          <w:bCs/>
        </w:rPr>
        <w:t>Account Balance Enquiry</w:t>
      </w:r>
      <w:bookmarkEnd w:id="56"/>
    </w:p>
    <w:p w14:paraId="149C6F84" w14:textId="77777777" w:rsidR="009E74D0" w:rsidRDefault="00237A1A" w:rsidP="002B4222">
      <w:pPr>
        <w:pStyle w:val="Heading3"/>
        <w:numPr>
          <w:ilvl w:val="0"/>
          <w:numId w:val="29"/>
        </w:numPr>
        <w:rPr>
          <w:rFonts w:ascii="Book Antiqua" w:hAnsi="Book Antiqua" w:cs="Book Antiqua"/>
          <w:b/>
          <w:bCs/>
        </w:rPr>
      </w:pPr>
      <w:bookmarkStart w:id="57" w:name="_Toc54969382"/>
      <w:r>
        <w:rPr>
          <w:rFonts w:ascii="Book Antiqua" w:hAnsi="Book Antiqua" w:cs="Book Antiqua"/>
          <w:b/>
          <w:bCs/>
        </w:rPr>
        <w:t>Purchase</w:t>
      </w:r>
      <w:bookmarkEnd w:id="57"/>
    </w:p>
    <w:p w14:paraId="506EC4EA" w14:textId="77777777" w:rsidR="009E74D0" w:rsidRDefault="00237A1A" w:rsidP="002B4222">
      <w:pPr>
        <w:pStyle w:val="Heading3"/>
        <w:numPr>
          <w:ilvl w:val="0"/>
          <w:numId w:val="29"/>
        </w:numPr>
        <w:rPr>
          <w:rFonts w:ascii="Book Antiqua" w:hAnsi="Book Antiqua" w:cs="Book Antiqua"/>
          <w:b/>
          <w:bCs/>
        </w:rPr>
      </w:pPr>
      <w:bookmarkStart w:id="58" w:name="_Toc54969383"/>
      <w:r>
        <w:rPr>
          <w:rFonts w:ascii="Book Antiqua" w:hAnsi="Book Antiqua" w:cs="Book Antiqua"/>
          <w:b/>
          <w:bCs/>
        </w:rPr>
        <w:t>Refund</w:t>
      </w:r>
      <w:bookmarkEnd w:id="58"/>
    </w:p>
    <w:p w14:paraId="4485140F" w14:textId="77777777" w:rsidR="009E74D0" w:rsidRDefault="00237A1A" w:rsidP="002B4222">
      <w:pPr>
        <w:pStyle w:val="Heading3"/>
        <w:numPr>
          <w:ilvl w:val="0"/>
          <w:numId w:val="29"/>
        </w:numPr>
        <w:rPr>
          <w:rFonts w:ascii="Book Antiqua" w:hAnsi="Book Antiqua" w:cs="Book Antiqua"/>
          <w:b/>
          <w:bCs/>
        </w:rPr>
      </w:pPr>
      <w:bookmarkStart w:id="59" w:name="_Toc54969384"/>
      <w:r>
        <w:rPr>
          <w:rFonts w:ascii="Book Antiqua" w:hAnsi="Book Antiqua" w:cs="Book Antiqua"/>
          <w:b/>
          <w:bCs/>
        </w:rPr>
        <w:t>Reversal</w:t>
      </w:r>
      <w:bookmarkEnd w:id="59"/>
    </w:p>
    <w:p w14:paraId="405F4F21" w14:textId="77777777" w:rsidR="009E74D0" w:rsidRDefault="00237A1A" w:rsidP="002B4222">
      <w:pPr>
        <w:pStyle w:val="Heading3"/>
        <w:numPr>
          <w:ilvl w:val="0"/>
          <w:numId w:val="29"/>
        </w:numPr>
        <w:rPr>
          <w:rFonts w:ascii="Book Antiqua" w:hAnsi="Book Antiqua" w:cs="Book Antiqua"/>
          <w:b/>
          <w:bCs/>
        </w:rPr>
      </w:pPr>
      <w:bookmarkStart w:id="60" w:name="_Toc54969385"/>
      <w:r>
        <w:rPr>
          <w:rFonts w:ascii="Book Antiqua" w:hAnsi="Book Antiqua" w:cs="Book Antiqua"/>
          <w:b/>
          <w:bCs/>
        </w:rPr>
        <w:t>Manual Card Entry</w:t>
      </w:r>
      <w:bookmarkEnd w:id="60"/>
    </w:p>
    <w:p w14:paraId="236B6A00" w14:textId="77777777" w:rsidR="009E74D0" w:rsidRDefault="009E74D0">
      <w:pPr>
        <w:rPr>
          <w:rFonts w:ascii="Book Antiqua" w:hAnsi="Book Antiqua" w:cs="Book Antiqua"/>
        </w:rPr>
      </w:pPr>
    </w:p>
    <w:p w14:paraId="6ACE40A3" w14:textId="1E855A66" w:rsidR="009E74D0" w:rsidRDefault="00237A1A">
      <w:pPr>
        <w:rPr>
          <w:rFonts w:ascii="Book Antiqua" w:hAnsi="Book Antiqua" w:cs="Book Antiqua"/>
          <w:b/>
          <w:bCs/>
        </w:rPr>
      </w:pPr>
      <w:r>
        <w:rPr>
          <w:rFonts w:ascii="Book Antiqua" w:hAnsi="Book Antiqua" w:cs="Book Antiqua"/>
          <w:b/>
          <w:bCs/>
        </w:rPr>
        <w:t>Note: Below sequence Diagram represents all above 5 services</w:t>
      </w:r>
      <w:ins w:id="61" w:author="Engidu Kifle - Manager, IT Projects &amp; Standards" w:date="2020-10-09T14:36:00Z">
        <w:r w:rsidR="00C4188C">
          <w:rPr>
            <w:rFonts w:ascii="Book Antiqua" w:hAnsi="Book Antiqua" w:cs="Book Antiqua"/>
            <w:b/>
            <w:bCs/>
          </w:rPr>
          <w:t xml:space="preserve"> </w:t>
        </w:r>
      </w:ins>
    </w:p>
    <w:p w14:paraId="0592A7BA" w14:textId="032D6786" w:rsidR="009E74D0" w:rsidRDefault="00643F4C">
      <w:pPr>
        <w:rPr>
          <w:rFonts w:ascii="Book Antiqua" w:hAnsi="Book Antiqua" w:cs="Book Antiqua"/>
        </w:rPr>
      </w:pPr>
      <w:r>
        <w:rPr>
          <w:noProof/>
        </w:rPr>
        <w:drawing>
          <wp:inline distT="0" distB="0" distL="0" distR="0" wp14:anchorId="7FE93BD8" wp14:editId="31A9C834">
            <wp:extent cx="4695238" cy="1276190"/>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5238" cy="1276190"/>
                    </a:xfrm>
                    <a:prstGeom prst="rect">
                      <a:avLst/>
                    </a:prstGeom>
                  </pic:spPr>
                </pic:pic>
              </a:graphicData>
            </a:graphic>
          </wp:inline>
        </w:drawing>
      </w:r>
    </w:p>
    <w:p w14:paraId="66393D72" w14:textId="77777777" w:rsidR="009E74D0" w:rsidRDefault="00237A1A">
      <w:pPr>
        <w:rPr>
          <w:rFonts w:ascii="Book Antiqua" w:hAnsi="Book Antiqua" w:cs="Book Antiqua"/>
        </w:rPr>
      </w:pPr>
      <w:r>
        <w:rPr>
          <w:rFonts w:ascii="Book Antiqua" w:hAnsi="Book Antiqua" w:cs="Book Antiqua"/>
          <w:b/>
        </w:rPr>
        <w:t>In Case of on-us Transaction: (Dashen pos and Dashen Bank Card)</w:t>
      </w:r>
      <w:r>
        <w:rPr>
          <w:rFonts w:ascii="Book Antiqua" w:hAnsi="Book Antiqua" w:cs="Book Antiqua"/>
        </w:rPr>
        <w:t xml:space="preserve"> </w:t>
      </w:r>
    </w:p>
    <w:p w14:paraId="3CF72511" w14:textId="77777777" w:rsidR="009E74D0" w:rsidRDefault="00237A1A">
      <w:pPr>
        <w:rPr>
          <w:rFonts w:ascii="Book Antiqua" w:hAnsi="Book Antiqua" w:cs="Book Antiqua"/>
          <w:b/>
        </w:rPr>
      </w:pPr>
      <w:r>
        <w:rPr>
          <w:rFonts w:ascii="Book Antiqua" w:hAnsi="Book Antiqua" w:cs="Book Antiqua"/>
          <w:b/>
        </w:rPr>
        <w:t>Purchase:</w:t>
      </w:r>
    </w:p>
    <w:p w14:paraId="7055D12B" w14:textId="77777777" w:rsidR="009E74D0" w:rsidRDefault="00237A1A">
      <w:pPr>
        <w:rPr>
          <w:rFonts w:ascii="Book Antiqua" w:hAnsi="Book Antiqua" w:cs="Book Antiqua"/>
          <w:bCs/>
        </w:rPr>
      </w:pPr>
      <w:r>
        <w:rPr>
          <w:rFonts w:ascii="Book Antiqua" w:hAnsi="Book Antiqua" w:cs="Book Antiqua"/>
          <w:bCs/>
        </w:rPr>
        <w:t>When a customer do purchase using Dashen bank card using purchase service customer account will be debit and merchant pool account will be credit.</w:t>
      </w:r>
    </w:p>
    <w:p w14:paraId="27465037" w14:textId="77777777" w:rsidR="009E74D0" w:rsidRDefault="00237A1A">
      <w:pPr>
        <w:rPr>
          <w:rFonts w:ascii="Book Antiqua" w:hAnsi="Book Antiqua" w:cs="Book Antiqua"/>
          <w:b/>
        </w:rPr>
      </w:pPr>
      <w:r>
        <w:rPr>
          <w:rFonts w:ascii="Book Antiqua" w:hAnsi="Book Antiqua" w:cs="Book Antiqua"/>
          <w:b/>
        </w:rPr>
        <w:t>Sequence of steps:</w:t>
      </w:r>
    </w:p>
    <w:p w14:paraId="4F800F8B" w14:textId="77777777" w:rsidR="009E74D0" w:rsidRDefault="00237A1A" w:rsidP="002B4222">
      <w:pPr>
        <w:numPr>
          <w:ilvl w:val="0"/>
          <w:numId w:val="30"/>
        </w:numPr>
        <w:tabs>
          <w:tab w:val="clear" w:pos="425"/>
        </w:tabs>
        <w:rPr>
          <w:rFonts w:ascii="Book Antiqua" w:hAnsi="Book Antiqua" w:cs="Book Antiqua"/>
          <w:bCs/>
        </w:rPr>
      </w:pPr>
      <w:r>
        <w:rPr>
          <w:rFonts w:ascii="Book Antiqua" w:hAnsi="Book Antiqua" w:cs="Book Antiqua"/>
          <w:bCs/>
        </w:rPr>
        <w:t>User Initiate the request to BASE24 via TCP/ISO format.</w:t>
      </w:r>
    </w:p>
    <w:p w14:paraId="7EE11EDC" w14:textId="77777777" w:rsidR="009E74D0" w:rsidRDefault="00237A1A" w:rsidP="002B4222">
      <w:pPr>
        <w:numPr>
          <w:ilvl w:val="0"/>
          <w:numId w:val="30"/>
        </w:numPr>
        <w:tabs>
          <w:tab w:val="clear" w:pos="425"/>
        </w:tabs>
        <w:rPr>
          <w:rFonts w:ascii="Book Antiqua" w:hAnsi="Book Antiqua" w:cs="Book Antiqua"/>
          <w:bCs/>
        </w:rPr>
      </w:pPr>
      <w:r>
        <w:rPr>
          <w:rFonts w:ascii="Book Antiqua" w:hAnsi="Book Antiqua" w:cs="Book Antiqua"/>
          <w:bCs/>
        </w:rPr>
        <w:t>BASE24 sent the user request to APP Connect via TCP/ISO format.</w:t>
      </w:r>
    </w:p>
    <w:p w14:paraId="1D69D62F" w14:textId="77777777" w:rsidR="009E74D0" w:rsidRDefault="00237A1A" w:rsidP="002B4222">
      <w:pPr>
        <w:numPr>
          <w:ilvl w:val="0"/>
          <w:numId w:val="30"/>
        </w:numPr>
        <w:tabs>
          <w:tab w:val="clear" w:pos="425"/>
        </w:tabs>
        <w:rPr>
          <w:rFonts w:ascii="Book Antiqua" w:hAnsi="Book Antiqua" w:cs="Book Antiqua"/>
          <w:bCs/>
        </w:rPr>
      </w:pPr>
      <w:r>
        <w:rPr>
          <w:rFonts w:ascii="Book Antiqua" w:hAnsi="Book Antiqua" w:cs="Book Antiqua"/>
          <w:bCs/>
        </w:rPr>
        <w:lastRenderedPageBreak/>
        <w:t>APP Connect will pass the request to Core Banking System via TCP/ISO format.</w:t>
      </w:r>
    </w:p>
    <w:p w14:paraId="004A9116" w14:textId="77777777" w:rsidR="009E74D0" w:rsidRDefault="00237A1A" w:rsidP="002B4222">
      <w:pPr>
        <w:numPr>
          <w:ilvl w:val="0"/>
          <w:numId w:val="30"/>
        </w:numPr>
        <w:tabs>
          <w:tab w:val="clear" w:pos="425"/>
        </w:tabs>
        <w:rPr>
          <w:rFonts w:ascii="Book Antiqua" w:hAnsi="Book Antiqua" w:cs="Book Antiqua"/>
          <w:bCs/>
        </w:rPr>
      </w:pPr>
      <w:r>
        <w:rPr>
          <w:rFonts w:ascii="Book Antiqua" w:hAnsi="Book Antiqua" w:cs="Book Antiqua"/>
          <w:bCs/>
        </w:rPr>
        <w:t>Core Banking System will send back the valid response to APP Connect via TCP/ISO format.</w:t>
      </w:r>
    </w:p>
    <w:p w14:paraId="47AC9B76" w14:textId="77777777" w:rsidR="009E74D0" w:rsidRDefault="00237A1A" w:rsidP="002B4222">
      <w:pPr>
        <w:numPr>
          <w:ilvl w:val="0"/>
          <w:numId w:val="30"/>
        </w:numPr>
        <w:tabs>
          <w:tab w:val="clear" w:pos="425"/>
        </w:tabs>
        <w:rPr>
          <w:rFonts w:ascii="Book Antiqua" w:hAnsi="Book Antiqua" w:cs="Book Antiqua"/>
          <w:bCs/>
        </w:rPr>
      </w:pPr>
      <w:r>
        <w:rPr>
          <w:rFonts w:ascii="Book Antiqua" w:hAnsi="Book Antiqua" w:cs="Book Antiqua"/>
          <w:bCs/>
        </w:rPr>
        <w:t>Once APP Connect receive the response send back to the BASE24 TCP/ISO format.</w:t>
      </w:r>
    </w:p>
    <w:p w14:paraId="43D4C6A0" w14:textId="77777777" w:rsidR="009E74D0" w:rsidRDefault="00237A1A" w:rsidP="002B4222">
      <w:pPr>
        <w:numPr>
          <w:ilvl w:val="0"/>
          <w:numId w:val="30"/>
        </w:numPr>
        <w:tabs>
          <w:tab w:val="clear" w:pos="425"/>
        </w:tabs>
        <w:rPr>
          <w:rFonts w:ascii="Book Antiqua" w:hAnsi="Book Antiqua" w:cs="Book Antiqua"/>
          <w:bCs/>
        </w:rPr>
      </w:pPr>
      <w:r>
        <w:rPr>
          <w:rFonts w:ascii="Book Antiqua" w:hAnsi="Book Antiqua" w:cs="Book Antiqua"/>
          <w:bCs/>
        </w:rPr>
        <w:t>BASE24 will respond back to user via TCP/ISO format.</w:t>
      </w:r>
    </w:p>
    <w:p w14:paraId="54D4B84C" w14:textId="77777777" w:rsidR="009E74D0" w:rsidRDefault="00237A1A">
      <w:pPr>
        <w:rPr>
          <w:rFonts w:ascii="Book Antiqua" w:hAnsi="Book Antiqua" w:cs="Book Antiqua"/>
          <w:b/>
        </w:rPr>
      </w:pPr>
      <w:r>
        <w:rPr>
          <w:rFonts w:ascii="Book Antiqua" w:hAnsi="Book Antiqua" w:cs="Book Antiqua"/>
          <w:b/>
          <w:noProof/>
        </w:rPr>
        <w:drawing>
          <wp:inline distT="0" distB="0" distL="114300" distR="114300" wp14:anchorId="5484D7B7" wp14:editId="0754588F">
            <wp:extent cx="5124450" cy="2076450"/>
            <wp:effectExtent l="0" t="0" r="0" b="0"/>
            <wp:docPr id="49" name="Picture 49" descr="merchantpos-purch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merchantpos-purchase (2)"/>
                    <pic:cNvPicPr>
                      <a:picLocks noChangeAspect="1"/>
                    </pic:cNvPicPr>
                  </pic:nvPicPr>
                  <pic:blipFill>
                    <a:blip r:embed="rId34"/>
                    <a:stretch>
                      <a:fillRect/>
                    </a:stretch>
                  </pic:blipFill>
                  <pic:spPr>
                    <a:xfrm>
                      <a:off x="0" y="0"/>
                      <a:ext cx="5124450" cy="2076450"/>
                    </a:xfrm>
                    <a:prstGeom prst="rect">
                      <a:avLst/>
                    </a:prstGeom>
                    <a:solidFill>
                      <a:schemeClr val="tx1"/>
                    </a:solidFill>
                  </pic:spPr>
                </pic:pic>
              </a:graphicData>
            </a:graphic>
          </wp:inline>
        </w:drawing>
      </w:r>
    </w:p>
    <w:p w14:paraId="7FAF2315" w14:textId="77777777" w:rsidR="009E74D0" w:rsidRDefault="00237A1A">
      <w:pPr>
        <w:rPr>
          <w:rFonts w:ascii="Book Antiqua" w:hAnsi="Book Antiqua" w:cs="Book Antiqua"/>
          <w:b/>
        </w:rPr>
      </w:pPr>
      <w:r>
        <w:rPr>
          <w:rFonts w:ascii="Book Antiqua" w:hAnsi="Book Antiqua" w:cs="Book Antiqua"/>
          <w:b/>
        </w:rPr>
        <w:t>In the Case of off us transactions</w:t>
      </w:r>
    </w:p>
    <w:p w14:paraId="7CE1D6E9" w14:textId="77777777" w:rsidR="009E74D0" w:rsidRDefault="00237A1A">
      <w:pPr>
        <w:rPr>
          <w:rFonts w:ascii="Book Antiqua" w:hAnsi="Book Antiqua" w:cs="Book Antiqua"/>
          <w:b/>
        </w:rPr>
      </w:pPr>
      <w:r>
        <w:rPr>
          <w:rFonts w:ascii="Book Antiqua" w:hAnsi="Book Antiqua" w:cs="Book Antiqua"/>
          <w:b/>
        </w:rPr>
        <w:t>Case 1: Local card (Other Bank card)</w:t>
      </w:r>
    </w:p>
    <w:p w14:paraId="7EFE9344" w14:textId="77777777" w:rsidR="009E74D0" w:rsidRDefault="00237A1A">
      <w:pPr>
        <w:rPr>
          <w:rFonts w:ascii="Book Antiqua" w:hAnsi="Book Antiqua" w:cs="Book Antiqua"/>
        </w:rPr>
      </w:pPr>
      <w:r>
        <w:rPr>
          <w:rFonts w:ascii="Book Antiqua" w:hAnsi="Book Antiqua" w:cs="Book Antiqua"/>
        </w:rPr>
        <w:t>Base 24 directly send the request to Eth Switch.</w:t>
      </w:r>
    </w:p>
    <w:p w14:paraId="076483D4" w14:textId="77777777" w:rsidR="009E74D0" w:rsidRDefault="00237A1A">
      <w:pPr>
        <w:rPr>
          <w:rFonts w:ascii="Book Antiqua" w:hAnsi="Book Antiqua" w:cs="Book Antiqua"/>
          <w:b/>
        </w:rPr>
      </w:pPr>
      <w:r>
        <w:rPr>
          <w:rFonts w:ascii="Book Antiqua" w:hAnsi="Book Antiqua" w:cs="Book Antiqua"/>
          <w:b/>
        </w:rPr>
        <w:t>Case 2: International Card Transaction</w:t>
      </w:r>
    </w:p>
    <w:p w14:paraId="362213B0" w14:textId="77777777" w:rsidR="009E74D0" w:rsidRDefault="00237A1A">
      <w:pPr>
        <w:rPr>
          <w:rFonts w:ascii="Book Antiqua" w:hAnsi="Book Antiqua" w:cs="Book Antiqua"/>
        </w:rPr>
      </w:pPr>
      <w:r>
        <w:rPr>
          <w:rFonts w:ascii="Book Antiqua" w:hAnsi="Book Antiqua" w:cs="Book Antiqua"/>
        </w:rPr>
        <w:t>Base 24 directly send the request to International Card Vendor.</w:t>
      </w:r>
    </w:p>
    <w:p w14:paraId="545A1F34" w14:textId="77777777" w:rsidR="009E74D0" w:rsidRDefault="00237A1A" w:rsidP="002B4222">
      <w:pPr>
        <w:pStyle w:val="Heading3"/>
        <w:numPr>
          <w:ilvl w:val="0"/>
          <w:numId w:val="29"/>
        </w:numPr>
        <w:rPr>
          <w:rFonts w:ascii="Book Antiqua" w:hAnsi="Book Antiqua" w:cs="Book Antiqua"/>
          <w:b/>
          <w:bCs/>
        </w:rPr>
      </w:pPr>
      <w:bookmarkStart w:id="62" w:name="_Toc54969386"/>
      <w:r>
        <w:rPr>
          <w:rFonts w:ascii="Book Antiqua" w:hAnsi="Book Antiqua" w:cs="Book Antiqua"/>
          <w:b/>
          <w:bCs/>
        </w:rPr>
        <w:t>Purchase [Remote On us]</w:t>
      </w:r>
      <w:bookmarkEnd w:id="62"/>
    </w:p>
    <w:p w14:paraId="206BE6AF" w14:textId="77777777" w:rsidR="009E74D0" w:rsidRDefault="00237A1A">
      <w:pPr>
        <w:rPr>
          <w:rFonts w:ascii="Book Antiqua" w:hAnsi="Book Antiqua" w:cs="Book Antiqua"/>
          <w:b/>
        </w:rPr>
      </w:pPr>
      <w:r>
        <w:rPr>
          <w:rFonts w:ascii="Book Antiqua" w:hAnsi="Book Antiqua" w:cs="Book Antiqua"/>
          <w:noProof/>
        </w:rPr>
        <w:drawing>
          <wp:inline distT="0" distB="0" distL="0" distR="0" wp14:anchorId="49D60797" wp14:editId="32EE1B0D">
            <wp:extent cx="5104130" cy="1370965"/>
            <wp:effectExtent l="0" t="0" r="127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35"/>
                    <a:stretch>
                      <a:fillRect/>
                    </a:stretch>
                  </pic:blipFill>
                  <pic:spPr>
                    <a:xfrm>
                      <a:off x="0" y="0"/>
                      <a:ext cx="5104762" cy="1371429"/>
                    </a:xfrm>
                    <a:prstGeom prst="rect">
                      <a:avLst/>
                    </a:prstGeom>
                  </pic:spPr>
                </pic:pic>
              </a:graphicData>
            </a:graphic>
          </wp:inline>
        </w:drawing>
      </w:r>
    </w:p>
    <w:p w14:paraId="667D846A" w14:textId="5A69ED3B" w:rsidR="009E74D0" w:rsidRDefault="00237A1A">
      <w:pPr>
        <w:rPr>
          <w:rFonts w:ascii="Book Antiqua" w:hAnsi="Book Antiqua" w:cs="Book Antiqua"/>
          <w:b/>
        </w:rPr>
      </w:pPr>
      <w:r>
        <w:rPr>
          <w:rFonts w:ascii="Book Antiqua" w:hAnsi="Book Antiqua" w:cs="Book Antiqua"/>
          <w:b/>
        </w:rPr>
        <w:t>Sequence of steps:</w:t>
      </w:r>
      <w:ins w:id="63" w:author="Engidu Kifle - Manager, IT Projects &amp; Standards" w:date="2020-10-09T14:42:00Z">
        <w:r w:rsidR="00EC02EA">
          <w:rPr>
            <w:rFonts w:ascii="Book Antiqua" w:hAnsi="Book Antiqua" w:cs="Book Antiqua"/>
            <w:b/>
          </w:rPr>
          <w:t xml:space="preserve"> </w:t>
        </w:r>
      </w:ins>
    </w:p>
    <w:p w14:paraId="784DC33A" w14:textId="77777777" w:rsidR="009E74D0" w:rsidRDefault="00237A1A" w:rsidP="002B4222">
      <w:pPr>
        <w:numPr>
          <w:ilvl w:val="0"/>
          <w:numId w:val="31"/>
        </w:numPr>
        <w:rPr>
          <w:rFonts w:ascii="Book Antiqua" w:hAnsi="Book Antiqua" w:cs="Book Antiqua"/>
          <w:bCs/>
        </w:rPr>
      </w:pPr>
      <w:r>
        <w:rPr>
          <w:rFonts w:ascii="Book Antiqua" w:hAnsi="Book Antiqua" w:cs="Book Antiqua"/>
          <w:bCs/>
        </w:rPr>
        <w:t>User Initiate the request from other bank pos to BASE24 via TCP/ISO format.</w:t>
      </w:r>
    </w:p>
    <w:p w14:paraId="5A47776A" w14:textId="77777777" w:rsidR="009E74D0" w:rsidRDefault="00237A1A" w:rsidP="002B4222">
      <w:pPr>
        <w:numPr>
          <w:ilvl w:val="0"/>
          <w:numId w:val="31"/>
        </w:numPr>
        <w:rPr>
          <w:rFonts w:ascii="Book Antiqua" w:hAnsi="Book Antiqua" w:cs="Book Antiqua"/>
          <w:bCs/>
        </w:rPr>
      </w:pPr>
      <w:r>
        <w:rPr>
          <w:rFonts w:ascii="Book Antiqua" w:hAnsi="Book Antiqua" w:cs="Book Antiqua"/>
          <w:bCs/>
        </w:rPr>
        <w:t>BASE24 sent the user request to APP Connect via TCP/ISO format.</w:t>
      </w:r>
    </w:p>
    <w:p w14:paraId="02BCF45B" w14:textId="77777777" w:rsidR="009E74D0" w:rsidRDefault="00237A1A" w:rsidP="002B4222">
      <w:pPr>
        <w:numPr>
          <w:ilvl w:val="0"/>
          <w:numId w:val="31"/>
        </w:numPr>
        <w:rPr>
          <w:rFonts w:ascii="Book Antiqua" w:hAnsi="Book Antiqua" w:cs="Book Antiqua"/>
          <w:bCs/>
        </w:rPr>
      </w:pPr>
      <w:r>
        <w:rPr>
          <w:rFonts w:ascii="Book Antiqua" w:hAnsi="Book Antiqua" w:cs="Book Antiqua"/>
          <w:bCs/>
        </w:rPr>
        <w:lastRenderedPageBreak/>
        <w:t>APP Connect will pass the request to Core Banking System via TCP/ISO format.</w:t>
      </w:r>
    </w:p>
    <w:p w14:paraId="25F6E82E" w14:textId="77777777" w:rsidR="009E74D0" w:rsidRDefault="00237A1A" w:rsidP="002B4222">
      <w:pPr>
        <w:numPr>
          <w:ilvl w:val="0"/>
          <w:numId w:val="31"/>
        </w:numPr>
        <w:rPr>
          <w:rFonts w:ascii="Book Antiqua" w:hAnsi="Book Antiqua" w:cs="Book Antiqua"/>
          <w:bCs/>
        </w:rPr>
      </w:pPr>
      <w:r>
        <w:rPr>
          <w:rFonts w:ascii="Book Antiqua" w:hAnsi="Book Antiqua" w:cs="Book Antiqua"/>
          <w:bCs/>
        </w:rPr>
        <w:t>Core Banking System will send back the valid response to APP Connect by doing debit in customer account and credit the other bank pool account via TCP/ISO format.</w:t>
      </w:r>
    </w:p>
    <w:p w14:paraId="0C35EB22" w14:textId="77777777" w:rsidR="009E74D0" w:rsidRDefault="00237A1A" w:rsidP="002B4222">
      <w:pPr>
        <w:numPr>
          <w:ilvl w:val="0"/>
          <w:numId w:val="31"/>
        </w:numPr>
        <w:rPr>
          <w:rFonts w:ascii="Book Antiqua" w:hAnsi="Book Antiqua" w:cs="Book Antiqua"/>
          <w:bCs/>
        </w:rPr>
      </w:pPr>
      <w:r>
        <w:rPr>
          <w:rFonts w:ascii="Book Antiqua" w:hAnsi="Book Antiqua" w:cs="Book Antiqua"/>
          <w:bCs/>
        </w:rPr>
        <w:t>Once APP Connect receive the response send back to the BASE24 TCP/ISO format.</w:t>
      </w:r>
    </w:p>
    <w:p w14:paraId="0B8A273C" w14:textId="77777777" w:rsidR="009E74D0" w:rsidRDefault="00237A1A" w:rsidP="002B4222">
      <w:pPr>
        <w:numPr>
          <w:ilvl w:val="0"/>
          <w:numId w:val="31"/>
        </w:numPr>
        <w:rPr>
          <w:rFonts w:ascii="Book Antiqua" w:hAnsi="Book Antiqua" w:cs="Book Antiqua"/>
          <w:bCs/>
        </w:rPr>
      </w:pPr>
      <w:r>
        <w:rPr>
          <w:rFonts w:ascii="Book Antiqua" w:hAnsi="Book Antiqua" w:cs="Book Antiqua"/>
          <w:bCs/>
        </w:rPr>
        <w:t>BASE24 will respond back to user via TCP/ISO format.</w:t>
      </w:r>
    </w:p>
    <w:p w14:paraId="4E0FDEE5" w14:textId="77777777" w:rsidR="009E74D0" w:rsidRDefault="00237A1A" w:rsidP="002B4222">
      <w:pPr>
        <w:pStyle w:val="Heading1"/>
        <w:numPr>
          <w:ilvl w:val="0"/>
          <w:numId w:val="64"/>
        </w:numPr>
        <w:rPr>
          <w:rFonts w:ascii="Book Antiqua" w:hAnsi="Book Antiqua" w:cs="Book Antiqua"/>
          <w:b/>
          <w:bCs/>
        </w:rPr>
      </w:pPr>
      <w:bookmarkStart w:id="64" w:name="_Toc54969387"/>
      <w:r>
        <w:rPr>
          <w:rFonts w:ascii="Book Antiqua" w:hAnsi="Book Antiqua" w:cs="Book Antiqua"/>
          <w:b/>
          <w:bCs/>
        </w:rPr>
        <w:t>Branch POS</w:t>
      </w:r>
      <w:bookmarkEnd w:id="64"/>
    </w:p>
    <w:p w14:paraId="51E6D693" w14:textId="77777777" w:rsidR="009E74D0" w:rsidRDefault="00237A1A">
      <w:pPr>
        <w:ind w:firstLine="720"/>
        <w:rPr>
          <w:rFonts w:ascii="Book Antiqua" w:hAnsi="Book Antiqua" w:cs="Book Antiqua"/>
          <w:b/>
        </w:rPr>
      </w:pPr>
      <w:r>
        <w:rPr>
          <w:rFonts w:ascii="Book Antiqua" w:hAnsi="Book Antiqua" w:cs="Book Antiqua"/>
          <w:b/>
        </w:rPr>
        <w:t>Under Branch Pos there are four types’ transactions.</w:t>
      </w:r>
    </w:p>
    <w:p w14:paraId="1FC2A803" w14:textId="77777777" w:rsidR="009E74D0" w:rsidRDefault="00237A1A" w:rsidP="002B4222">
      <w:pPr>
        <w:pStyle w:val="Heading3"/>
        <w:numPr>
          <w:ilvl w:val="0"/>
          <w:numId w:val="32"/>
        </w:numPr>
        <w:rPr>
          <w:rFonts w:ascii="Book Antiqua" w:hAnsi="Book Antiqua" w:cs="Book Antiqua"/>
          <w:b/>
          <w:bCs/>
        </w:rPr>
      </w:pPr>
      <w:bookmarkStart w:id="65" w:name="_Toc54969388"/>
      <w:r>
        <w:rPr>
          <w:rFonts w:ascii="Book Antiqua" w:hAnsi="Book Antiqua" w:cs="Book Antiqua"/>
          <w:b/>
          <w:bCs/>
        </w:rPr>
        <w:t>Account Balance Enquiry.</w:t>
      </w:r>
      <w:bookmarkEnd w:id="65"/>
    </w:p>
    <w:p w14:paraId="09B43011" w14:textId="77777777" w:rsidR="009E74D0" w:rsidRDefault="00237A1A" w:rsidP="002B4222">
      <w:pPr>
        <w:pStyle w:val="Heading3"/>
        <w:numPr>
          <w:ilvl w:val="0"/>
          <w:numId w:val="32"/>
        </w:numPr>
        <w:rPr>
          <w:rFonts w:ascii="Book Antiqua" w:hAnsi="Book Antiqua" w:cs="Book Antiqua"/>
          <w:b/>
          <w:bCs/>
        </w:rPr>
      </w:pPr>
      <w:bookmarkStart w:id="66" w:name="_Toc54969389"/>
      <w:r>
        <w:rPr>
          <w:rFonts w:ascii="Book Antiqua" w:hAnsi="Book Antiqua" w:cs="Book Antiqua"/>
          <w:b/>
          <w:bCs/>
        </w:rPr>
        <w:t>Reversal.</w:t>
      </w:r>
      <w:bookmarkEnd w:id="66"/>
    </w:p>
    <w:p w14:paraId="60A4BFC2" w14:textId="77777777" w:rsidR="009E74D0" w:rsidRDefault="00237A1A" w:rsidP="002B4222">
      <w:pPr>
        <w:pStyle w:val="Heading3"/>
        <w:numPr>
          <w:ilvl w:val="0"/>
          <w:numId w:val="32"/>
        </w:numPr>
        <w:rPr>
          <w:rFonts w:ascii="Book Antiqua" w:hAnsi="Book Antiqua" w:cs="Book Antiqua"/>
          <w:b/>
          <w:bCs/>
        </w:rPr>
      </w:pPr>
      <w:bookmarkStart w:id="67" w:name="_Toc54969390"/>
      <w:r>
        <w:rPr>
          <w:rFonts w:ascii="Book Antiqua" w:hAnsi="Book Antiqua" w:cs="Book Antiqua"/>
          <w:b/>
          <w:bCs/>
        </w:rPr>
        <w:t>Cash advance.</w:t>
      </w:r>
      <w:bookmarkEnd w:id="67"/>
    </w:p>
    <w:p w14:paraId="2B5D6F89" w14:textId="77777777" w:rsidR="009E74D0" w:rsidRDefault="00237A1A">
      <w:pPr>
        <w:rPr>
          <w:rFonts w:ascii="Book Antiqua" w:hAnsi="Book Antiqua" w:cs="Book Antiqua"/>
          <w:b/>
          <w:bCs/>
        </w:rPr>
      </w:pPr>
      <w:r>
        <w:rPr>
          <w:rFonts w:ascii="Book Antiqua" w:hAnsi="Book Antiqua" w:cs="Book Antiqua"/>
          <w:b/>
          <w:bCs/>
        </w:rPr>
        <w:t>Note: Below sequence Diagram represents all above 3 services</w:t>
      </w:r>
    </w:p>
    <w:p w14:paraId="3A8CB07D" w14:textId="77777777" w:rsidR="009E74D0" w:rsidRDefault="00237A1A">
      <w:pPr>
        <w:rPr>
          <w:rFonts w:ascii="Book Antiqua" w:hAnsi="Book Antiqua" w:cs="Book Antiqua"/>
          <w:b/>
        </w:rPr>
      </w:pPr>
      <w:r>
        <w:rPr>
          <w:rFonts w:ascii="Book Antiqua" w:hAnsi="Book Antiqua" w:cs="Book Antiqua"/>
          <w:b/>
          <w:noProof/>
        </w:rPr>
        <w:drawing>
          <wp:inline distT="0" distB="0" distL="114300" distR="114300" wp14:anchorId="73908A7A" wp14:editId="0B1D5279">
            <wp:extent cx="5610225" cy="2324100"/>
            <wp:effectExtent l="0" t="0" r="9525" b="0"/>
            <wp:docPr id="55" name="Picture 55" descr="Branch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Branchpos"/>
                    <pic:cNvPicPr>
                      <a:picLocks noChangeAspect="1"/>
                    </pic:cNvPicPr>
                  </pic:nvPicPr>
                  <pic:blipFill>
                    <a:blip r:embed="rId36"/>
                    <a:stretch>
                      <a:fillRect/>
                    </a:stretch>
                  </pic:blipFill>
                  <pic:spPr>
                    <a:xfrm>
                      <a:off x="0" y="0"/>
                      <a:ext cx="5610225" cy="2324100"/>
                    </a:xfrm>
                    <a:prstGeom prst="rect">
                      <a:avLst/>
                    </a:prstGeom>
                  </pic:spPr>
                </pic:pic>
              </a:graphicData>
            </a:graphic>
          </wp:inline>
        </w:drawing>
      </w:r>
    </w:p>
    <w:p w14:paraId="425B7D75" w14:textId="77777777" w:rsidR="009E74D0" w:rsidRDefault="00237A1A">
      <w:pPr>
        <w:rPr>
          <w:rFonts w:ascii="Book Antiqua" w:hAnsi="Book Antiqua" w:cs="Book Antiqua"/>
          <w:b/>
        </w:rPr>
      </w:pPr>
      <w:r>
        <w:rPr>
          <w:rFonts w:ascii="Book Antiqua" w:hAnsi="Book Antiqua" w:cs="Book Antiqua"/>
          <w:b/>
        </w:rPr>
        <w:t>Sequence of steps:</w:t>
      </w:r>
    </w:p>
    <w:p w14:paraId="4AE8C75F" w14:textId="77777777" w:rsidR="009E74D0" w:rsidRDefault="00237A1A" w:rsidP="002B4222">
      <w:pPr>
        <w:numPr>
          <w:ilvl w:val="0"/>
          <w:numId w:val="33"/>
        </w:numPr>
        <w:tabs>
          <w:tab w:val="clear" w:pos="425"/>
        </w:tabs>
        <w:rPr>
          <w:rFonts w:ascii="Book Antiqua" w:hAnsi="Book Antiqua" w:cs="Book Antiqua"/>
          <w:bCs/>
        </w:rPr>
      </w:pPr>
      <w:r>
        <w:rPr>
          <w:rFonts w:ascii="Book Antiqua" w:hAnsi="Book Antiqua" w:cs="Book Antiqua"/>
          <w:bCs/>
        </w:rPr>
        <w:t>User Initiate the request to BASE24 via TCP/ISO format.</w:t>
      </w:r>
    </w:p>
    <w:p w14:paraId="5F35677E" w14:textId="77777777" w:rsidR="009E74D0" w:rsidRDefault="00237A1A" w:rsidP="002B4222">
      <w:pPr>
        <w:numPr>
          <w:ilvl w:val="0"/>
          <w:numId w:val="33"/>
        </w:numPr>
        <w:tabs>
          <w:tab w:val="clear" w:pos="425"/>
        </w:tabs>
        <w:rPr>
          <w:rFonts w:ascii="Book Antiqua" w:hAnsi="Book Antiqua" w:cs="Book Antiqua"/>
          <w:bCs/>
        </w:rPr>
      </w:pPr>
      <w:r>
        <w:rPr>
          <w:rFonts w:ascii="Book Antiqua" w:hAnsi="Book Antiqua" w:cs="Book Antiqua"/>
          <w:bCs/>
        </w:rPr>
        <w:t>BASE24 sent the user request to APP Connect via TCP/ISO format.</w:t>
      </w:r>
    </w:p>
    <w:p w14:paraId="1ED040C4" w14:textId="77777777" w:rsidR="009E74D0" w:rsidRDefault="00237A1A" w:rsidP="002B4222">
      <w:pPr>
        <w:numPr>
          <w:ilvl w:val="0"/>
          <w:numId w:val="33"/>
        </w:numPr>
        <w:tabs>
          <w:tab w:val="clear" w:pos="425"/>
        </w:tabs>
        <w:rPr>
          <w:rFonts w:ascii="Book Antiqua" w:hAnsi="Book Antiqua" w:cs="Book Antiqua"/>
          <w:bCs/>
        </w:rPr>
      </w:pPr>
      <w:r>
        <w:rPr>
          <w:rFonts w:ascii="Book Antiqua" w:hAnsi="Book Antiqua" w:cs="Book Antiqua"/>
          <w:bCs/>
        </w:rPr>
        <w:t>APP Connect will pass the request to Core Banking System via TCP/ISO format.</w:t>
      </w:r>
    </w:p>
    <w:p w14:paraId="36515993" w14:textId="77777777" w:rsidR="009E74D0" w:rsidRDefault="00237A1A" w:rsidP="002B4222">
      <w:pPr>
        <w:numPr>
          <w:ilvl w:val="0"/>
          <w:numId w:val="33"/>
        </w:numPr>
        <w:tabs>
          <w:tab w:val="clear" w:pos="425"/>
        </w:tabs>
        <w:rPr>
          <w:rFonts w:ascii="Book Antiqua" w:hAnsi="Book Antiqua" w:cs="Book Antiqua"/>
          <w:bCs/>
        </w:rPr>
      </w:pPr>
      <w:r>
        <w:rPr>
          <w:rFonts w:ascii="Book Antiqua" w:hAnsi="Book Antiqua" w:cs="Book Antiqua"/>
          <w:bCs/>
        </w:rPr>
        <w:t>Core Banking System will send back the valid response to APP Connect via TCP/ISO format.</w:t>
      </w:r>
    </w:p>
    <w:p w14:paraId="69E622FC" w14:textId="77777777" w:rsidR="009E74D0" w:rsidRDefault="00237A1A" w:rsidP="002B4222">
      <w:pPr>
        <w:numPr>
          <w:ilvl w:val="0"/>
          <w:numId w:val="33"/>
        </w:numPr>
        <w:tabs>
          <w:tab w:val="clear" w:pos="425"/>
        </w:tabs>
        <w:rPr>
          <w:rFonts w:ascii="Book Antiqua" w:hAnsi="Book Antiqua" w:cs="Book Antiqua"/>
          <w:bCs/>
        </w:rPr>
      </w:pPr>
      <w:r>
        <w:rPr>
          <w:rFonts w:ascii="Book Antiqua" w:hAnsi="Book Antiqua" w:cs="Book Antiqua"/>
          <w:bCs/>
        </w:rPr>
        <w:t>Once APP Connect receive the response send back to the BASE24 TCP/ISO format.</w:t>
      </w:r>
    </w:p>
    <w:p w14:paraId="3CD8FB6F" w14:textId="77777777" w:rsidR="009E74D0" w:rsidRDefault="00237A1A" w:rsidP="002B4222">
      <w:pPr>
        <w:numPr>
          <w:ilvl w:val="0"/>
          <w:numId w:val="33"/>
        </w:numPr>
        <w:tabs>
          <w:tab w:val="clear" w:pos="425"/>
        </w:tabs>
        <w:rPr>
          <w:rFonts w:ascii="Book Antiqua" w:hAnsi="Book Antiqua" w:cs="Book Antiqua"/>
          <w:bCs/>
        </w:rPr>
      </w:pPr>
      <w:r>
        <w:rPr>
          <w:rFonts w:ascii="Book Antiqua" w:hAnsi="Book Antiqua" w:cs="Book Antiqua"/>
          <w:bCs/>
        </w:rPr>
        <w:t>BASE24 will respond back to user via TCP/ISO format.</w:t>
      </w:r>
    </w:p>
    <w:p w14:paraId="44C83E53" w14:textId="77777777" w:rsidR="009C6942" w:rsidRDefault="009C6942" w:rsidP="009C6942">
      <w:pPr>
        <w:tabs>
          <w:tab w:val="left" w:pos="425"/>
        </w:tabs>
        <w:rPr>
          <w:rFonts w:ascii="Book Antiqua" w:hAnsi="Book Antiqua" w:cs="Book Antiqua"/>
          <w:bCs/>
        </w:rPr>
      </w:pPr>
    </w:p>
    <w:p w14:paraId="6B329BA7" w14:textId="62567E46" w:rsidR="009E74D0" w:rsidRDefault="00086C97" w:rsidP="002B4222">
      <w:pPr>
        <w:pStyle w:val="Heading1"/>
        <w:numPr>
          <w:ilvl w:val="0"/>
          <w:numId w:val="64"/>
        </w:numPr>
        <w:rPr>
          <w:rFonts w:ascii="Book Antiqua" w:hAnsi="Book Antiqua" w:cs="Book Antiqua"/>
          <w:b/>
          <w:bCs/>
        </w:rPr>
      </w:pPr>
      <w:r>
        <w:rPr>
          <w:rFonts w:ascii="Book Antiqua" w:hAnsi="Book Antiqua" w:cs="Book Antiqua"/>
          <w:b/>
          <w:bCs/>
        </w:rPr>
        <w:t xml:space="preserve"> </w:t>
      </w:r>
      <w:bookmarkStart w:id="68" w:name="_Toc54969391"/>
      <w:r w:rsidR="00237A1A">
        <w:rPr>
          <w:rFonts w:ascii="Book Antiqua" w:hAnsi="Book Antiqua" w:cs="Book Antiqua"/>
          <w:b/>
          <w:bCs/>
        </w:rPr>
        <w:t>Cheque Point</w:t>
      </w:r>
      <w:bookmarkEnd w:id="68"/>
    </w:p>
    <w:p w14:paraId="0F8A36B4" w14:textId="77777777" w:rsidR="009E74D0" w:rsidRDefault="00237A1A">
      <w:pPr>
        <w:ind w:firstLine="720"/>
        <w:rPr>
          <w:rFonts w:ascii="Book Antiqua" w:hAnsi="Book Antiqua" w:cs="Book Antiqua"/>
          <w:b/>
        </w:rPr>
      </w:pPr>
      <w:r>
        <w:rPr>
          <w:rFonts w:ascii="Book Antiqua" w:hAnsi="Book Antiqua" w:cs="Book Antiqua"/>
          <w:b/>
        </w:rPr>
        <w:t>Under Cheque Point there are 3 types’ transactions.</w:t>
      </w:r>
    </w:p>
    <w:p w14:paraId="4461538F" w14:textId="77777777" w:rsidR="009E74D0" w:rsidRDefault="00237A1A" w:rsidP="002B4222">
      <w:pPr>
        <w:pStyle w:val="Heading3"/>
        <w:numPr>
          <w:ilvl w:val="0"/>
          <w:numId w:val="34"/>
        </w:numPr>
        <w:rPr>
          <w:rFonts w:ascii="Book Antiqua" w:hAnsi="Book Antiqua" w:cs="Book Antiqua"/>
          <w:b/>
          <w:bCs/>
        </w:rPr>
      </w:pPr>
      <w:bookmarkStart w:id="69" w:name="_Toc54969392"/>
      <w:r>
        <w:rPr>
          <w:rFonts w:ascii="Book Antiqua" w:hAnsi="Book Antiqua" w:cs="Book Antiqua"/>
          <w:b/>
          <w:bCs/>
        </w:rPr>
        <w:t>Cheque Point Traffic.</w:t>
      </w:r>
      <w:bookmarkEnd w:id="69"/>
    </w:p>
    <w:p w14:paraId="64CF6951" w14:textId="77777777" w:rsidR="009E74D0" w:rsidRDefault="00237A1A">
      <w:pPr>
        <w:ind w:left="425"/>
        <w:rPr>
          <w:rFonts w:ascii="Book Antiqua" w:hAnsi="Book Antiqua" w:cs="Book Antiqua"/>
        </w:rPr>
      </w:pPr>
      <w:r>
        <w:rPr>
          <w:rFonts w:ascii="Book Antiqua" w:hAnsi="Book Antiqua" w:cs="Book Antiqua"/>
        </w:rPr>
        <w:t>Customer can pay the traffic due by using the Cheque point Traffic system.</w:t>
      </w:r>
    </w:p>
    <w:p w14:paraId="04083680" w14:textId="77777777" w:rsidR="009E74D0" w:rsidRDefault="00237A1A">
      <w:pPr>
        <w:ind w:left="425"/>
        <w:rPr>
          <w:rFonts w:ascii="Book Antiqua" w:hAnsi="Book Antiqua" w:cs="Book Antiqua"/>
        </w:rPr>
      </w:pPr>
      <w:r>
        <w:rPr>
          <w:rFonts w:ascii="Book Antiqua" w:hAnsi="Book Antiqua" w:cs="Book Antiqua"/>
        </w:rPr>
        <w:t>The following steps are involved for doing this process.</w:t>
      </w:r>
    </w:p>
    <w:p w14:paraId="1CECE48F" w14:textId="6FD1DE7C" w:rsidR="00DD54D2" w:rsidRDefault="00DD54D2" w:rsidP="00DD54D2">
      <w:pPr>
        <w:ind w:left="425"/>
        <w:rPr>
          <w:ins w:id="70" w:author="Engidu Kifle - Manager, IT Projects &amp; Standards" w:date="2020-10-09T14:55:00Z"/>
          <w:rFonts w:ascii="Book Antiqua" w:hAnsi="Book Antiqua" w:cs="Book Antiqua"/>
          <w:b/>
        </w:rPr>
      </w:pPr>
      <w:r>
        <w:rPr>
          <w:rFonts w:ascii="Book Antiqua" w:hAnsi="Book Antiqua" w:cs="Book Antiqua"/>
          <w:b/>
          <w:sz w:val="24"/>
          <w:szCs w:val="24"/>
        </w:rPr>
        <w:t>Step 1:</w:t>
      </w:r>
      <w:r>
        <w:rPr>
          <w:rFonts w:ascii="Book Antiqua" w:hAnsi="Book Antiqua" w:cs="Book Antiqua"/>
        </w:rPr>
        <w:t xml:space="preserve"> </w:t>
      </w:r>
      <w:r>
        <w:rPr>
          <w:rFonts w:ascii="Book Antiqua" w:hAnsi="Book Antiqua" w:cs="Book Antiqua"/>
          <w:b/>
          <w:sz w:val="24"/>
          <w:szCs w:val="24"/>
        </w:rPr>
        <w:t>Get AuthToken</w:t>
      </w:r>
      <w:r>
        <w:rPr>
          <w:rFonts w:ascii="Book Antiqua" w:hAnsi="Book Antiqua" w:cs="Book Antiqua"/>
          <w:b/>
        </w:rPr>
        <w:t>.</w:t>
      </w:r>
    </w:p>
    <w:p w14:paraId="4708F26D" w14:textId="77777777" w:rsidR="00DD54D2" w:rsidRDefault="00DD54D2" w:rsidP="00DD54D2">
      <w:pPr>
        <w:ind w:left="425"/>
        <w:rPr>
          <w:rFonts w:ascii="Book Antiqua" w:hAnsi="Book Antiqua" w:cs="Book Antiqua"/>
        </w:rPr>
      </w:pPr>
    </w:p>
    <w:p w14:paraId="3D492D71" w14:textId="77777777" w:rsidR="00DD54D2" w:rsidRDefault="00DD54D2" w:rsidP="00DD54D2">
      <w:pPr>
        <w:ind w:left="425"/>
        <w:rPr>
          <w:rFonts w:ascii="Book Antiqua" w:hAnsi="Book Antiqua" w:cs="Book Antiqua"/>
        </w:rPr>
      </w:pPr>
      <w:r>
        <w:rPr>
          <w:noProof/>
        </w:rPr>
        <w:drawing>
          <wp:inline distT="0" distB="0" distL="0" distR="0" wp14:anchorId="61222E0F" wp14:editId="774DEFE1">
            <wp:extent cx="4028571" cy="11142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8571" cy="1114286"/>
                    </a:xfrm>
                    <a:prstGeom prst="rect">
                      <a:avLst/>
                    </a:prstGeom>
                  </pic:spPr>
                </pic:pic>
              </a:graphicData>
            </a:graphic>
          </wp:inline>
        </w:drawing>
      </w:r>
    </w:p>
    <w:p w14:paraId="3B612CD4" w14:textId="77777777" w:rsidR="00DD54D2" w:rsidRDefault="00DD54D2" w:rsidP="00DD54D2">
      <w:pPr>
        <w:ind w:left="425"/>
        <w:rPr>
          <w:rFonts w:ascii="Book Antiqua" w:hAnsi="Book Antiqua" w:cs="Book Antiqua"/>
        </w:rPr>
      </w:pPr>
      <w:r>
        <w:rPr>
          <w:rFonts w:ascii="Book Antiqua" w:hAnsi="Book Antiqua" w:cs="Book Antiqua"/>
        </w:rPr>
        <w:t xml:space="preserve">This token will be used for all the steps involved in traffic payment. It will acts unique for the process. </w:t>
      </w:r>
    </w:p>
    <w:p w14:paraId="1A01A69F" w14:textId="77777777" w:rsidR="00DD54D2" w:rsidRDefault="00DD54D2" w:rsidP="00DD54D2">
      <w:pPr>
        <w:rPr>
          <w:rFonts w:ascii="Book Antiqua" w:hAnsi="Book Antiqua" w:cs="Book Antiqua"/>
          <w:b/>
        </w:rPr>
      </w:pPr>
      <w:r>
        <w:rPr>
          <w:rFonts w:ascii="Book Antiqua" w:hAnsi="Book Antiqua" w:cs="Book Antiqua"/>
          <w:b/>
        </w:rPr>
        <w:t>Sequence of Steps:</w:t>
      </w:r>
    </w:p>
    <w:p w14:paraId="4C61E0ED" w14:textId="77777777" w:rsidR="00DD54D2" w:rsidRDefault="00DD54D2" w:rsidP="002B4222">
      <w:pPr>
        <w:numPr>
          <w:ilvl w:val="0"/>
          <w:numId w:val="69"/>
        </w:numPr>
        <w:rPr>
          <w:rFonts w:ascii="Book Antiqua" w:hAnsi="Book Antiqua" w:cs="Book Antiqua"/>
          <w:bCs/>
        </w:rPr>
      </w:pPr>
      <w:r>
        <w:rPr>
          <w:rFonts w:ascii="Book Antiqua" w:hAnsi="Book Antiqua" w:cs="Book Antiqua"/>
          <w:bCs/>
        </w:rPr>
        <w:t>Cheque Point Application Initiate the request to App Connect Provider ID as parameters via HTTP/SOAP format.</w:t>
      </w:r>
    </w:p>
    <w:p w14:paraId="61FEC2A8" w14:textId="77777777" w:rsidR="00DD54D2" w:rsidRDefault="00DD54D2" w:rsidP="002B4222">
      <w:pPr>
        <w:numPr>
          <w:ilvl w:val="0"/>
          <w:numId w:val="69"/>
        </w:numPr>
        <w:rPr>
          <w:rFonts w:ascii="Book Antiqua" w:hAnsi="Book Antiqua" w:cs="Book Antiqua"/>
          <w:bCs/>
        </w:rPr>
      </w:pPr>
      <w:r>
        <w:rPr>
          <w:rFonts w:ascii="Book Antiqua" w:hAnsi="Book Antiqua" w:cs="Book Antiqua"/>
          <w:bCs/>
        </w:rPr>
        <w:t xml:space="preserve">APP Connect will the same request to Traffic </w:t>
      </w:r>
      <w:r>
        <w:rPr>
          <w:rFonts w:ascii="Book Antiqua" w:hAnsi="Book Antiqua" w:cs="Book Antiqua"/>
        </w:rPr>
        <w:t>Management System via HTTP/SOAP format.</w:t>
      </w:r>
    </w:p>
    <w:p w14:paraId="057E89B7" w14:textId="77777777" w:rsidR="00DD54D2" w:rsidRDefault="00DD54D2" w:rsidP="002B4222">
      <w:pPr>
        <w:numPr>
          <w:ilvl w:val="0"/>
          <w:numId w:val="69"/>
        </w:numPr>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APP Connect with Token as response via HTTP/SOAP format.</w:t>
      </w:r>
    </w:p>
    <w:p w14:paraId="6275ED6C" w14:textId="77777777" w:rsidR="00DD54D2" w:rsidRDefault="00DD54D2" w:rsidP="002B4222">
      <w:pPr>
        <w:numPr>
          <w:ilvl w:val="0"/>
          <w:numId w:val="69"/>
        </w:numPr>
        <w:rPr>
          <w:rFonts w:ascii="Book Antiqua" w:hAnsi="Book Antiqua" w:cs="Book Antiqua"/>
          <w:bCs/>
        </w:rPr>
      </w:pPr>
      <w:r>
        <w:rPr>
          <w:rFonts w:ascii="Book Antiqua" w:hAnsi="Book Antiqua" w:cs="Book Antiqua"/>
          <w:bCs/>
        </w:rPr>
        <w:t>APP Connect will send the details of the person to Cheque point application via HTTP/SOAP format.</w:t>
      </w:r>
    </w:p>
    <w:p w14:paraId="6ECF2C8C" w14:textId="77777777" w:rsidR="00DD54D2" w:rsidRDefault="00DD54D2">
      <w:pPr>
        <w:ind w:left="425"/>
        <w:rPr>
          <w:rFonts w:ascii="Book Antiqua" w:hAnsi="Book Antiqua" w:cs="Book Antiqua"/>
        </w:rPr>
      </w:pPr>
    </w:p>
    <w:p w14:paraId="343471FC" w14:textId="2126B883" w:rsidR="0081786F" w:rsidRDefault="00354BD7" w:rsidP="0081786F">
      <w:pPr>
        <w:ind w:left="425"/>
        <w:rPr>
          <w:ins w:id="71" w:author="Engidu Kifle - Manager, IT Projects &amp; Standards" w:date="2020-10-09T14:55:00Z"/>
          <w:rFonts w:ascii="Book Antiqua" w:hAnsi="Book Antiqua" w:cs="Book Antiqua"/>
          <w:b/>
        </w:rPr>
      </w:pPr>
      <w:r>
        <w:rPr>
          <w:rFonts w:ascii="Book Antiqua" w:hAnsi="Book Antiqua" w:cs="Book Antiqua"/>
          <w:b/>
          <w:sz w:val="24"/>
          <w:szCs w:val="24"/>
        </w:rPr>
        <w:t>Step 2</w:t>
      </w:r>
      <w:r w:rsidR="0081786F">
        <w:rPr>
          <w:rFonts w:ascii="Book Antiqua" w:hAnsi="Book Antiqua" w:cs="Book Antiqua"/>
          <w:b/>
          <w:sz w:val="24"/>
          <w:szCs w:val="24"/>
        </w:rPr>
        <w:t>:</w:t>
      </w:r>
      <w:r w:rsidR="0081786F">
        <w:rPr>
          <w:rFonts w:ascii="Book Antiqua" w:hAnsi="Book Antiqua" w:cs="Book Antiqua"/>
        </w:rPr>
        <w:t xml:space="preserve"> </w:t>
      </w:r>
      <w:r w:rsidR="0081786F" w:rsidRPr="00AA5F8C">
        <w:rPr>
          <w:rFonts w:ascii="Book Antiqua" w:hAnsi="Book Antiqua" w:cs="Book Antiqua"/>
          <w:b/>
          <w:sz w:val="24"/>
          <w:szCs w:val="24"/>
        </w:rPr>
        <w:t>Driver Lookup</w:t>
      </w:r>
      <w:r w:rsidR="0081786F">
        <w:rPr>
          <w:rFonts w:ascii="Book Antiqua" w:hAnsi="Book Antiqua" w:cs="Book Antiqua"/>
          <w:b/>
        </w:rPr>
        <w:t>.</w:t>
      </w:r>
    </w:p>
    <w:p w14:paraId="4E98B530" w14:textId="77777777" w:rsidR="00AA5F8C" w:rsidRDefault="00AA5F8C">
      <w:pPr>
        <w:ind w:left="425"/>
        <w:rPr>
          <w:rFonts w:ascii="Book Antiqua" w:hAnsi="Book Antiqua" w:cs="Book Antiqua"/>
        </w:rPr>
      </w:pPr>
    </w:p>
    <w:p w14:paraId="536BC9A7" w14:textId="63573B53" w:rsidR="00AA5F8C" w:rsidRPr="00AA5F8C" w:rsidRDefault="00AA5F8C" w:rsidP="00970A65">
      <w:pPr>
        <w:rPr>
          <w:rFonts w:ascii="Book Antiqua" w:hAnsi="Book Antiqua" w:cs="Book Antiqua"/>
          <w:b/>
          <w:sz w:val="24"/>
          <w:szCs w:val="24"/>
        </w:rPr>
      </w:pPr>
    </w:p>
    <w:p w14:paraId="6923F5FD" w14:textId="4F4B46B4" w:rsidR="00AA5F8C" w:rsidRDefault="00AA5F8C">
      <w:pPr>
        <w:ind w:left="425"/>
        <w:rPr>
          <w:rFonts w:ascii="Book Antiqua" w:hAnsi="Book Antiqua" w:cs="Book Antiqua"/>
        </w:rPr>
      </w:pPr>
      <w:r>
        <w:rPr>
          <w:noProof/>
        </w:rPr>
        <w:lastRenderedPageBreak/>
        <w:drawing>
          <wp:inline distT="0" distB="0" distL="0" distR="0" wp14:anchorId="15E44DBF" wp14:editId="72875081">
            <wp:extent cx="4028571" cy="11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8571" cy="1114286"/>
                    </a:xfrm>
                    <a:prstGeom prst="rect">
                      <a:avLst/>
                    </a:prstGeom>
                  </pic:spPr>
                </pic:pic>
              </a:graphicData>
            </a:graphic>
          </wp:inline>
        </w:drawing>
      </w:r>
    </w:p>
    <w:p w14:paraId="0254F496" w14:textId="77777777" w:rsidR="00AA5F8C" w:rsidRDefault="00AA5F8C">
      <w:pPr>
        <w:ind w:left="425"/>
        <w:rPr>
          <w:rFonts w:ascii="Book Antiqua" w:hAnsi="Book Antiqua" w:cs="Book Antiqua"/>
        </w:rPr>
      </w:pPr>
    </w:p>
    <w:p w14:paraId="046E79A1" w14:textId="77777777" w:rsidR="00AA5F8C" w:rsidRDefault="00AA5F8C" w:rsidP="00AA5F8C">
      <w:pPr>
        <w:rPr>
          <w:rFonts w:ascii="Book Antiqua" w:hAnsi="Book Antiqua" w:cs="Book Antiqua"/>
          <w:b/>
        </w:rPr>
      </w:pPr>
      <w:r>
        <w:rPr>
          <w:rFonts w:ascii="Book Antiqua" w:hAnsi="Book Antiqua" w:cs="Book Antiqua"/>
          <w:b/>
        </w:rPr>
        <w:t>Sequence of Steps:</w:t>
      </w:r>
    </w:p>
    <w:p w14:paraId="1D3CC0B9" w14:textId="77777777" w:rsidR="00AA5F8C" w:rsidRDefault="00AA5F8C" w:rsidP="002B4222">
      <w:pPr>
        <w:numPr>
          <w:ilvl w:val="0"/>
          <w:numId w:val="35"/>
        </w:numPr>
        <w:tabs>
          <w:tab w:val="clear" w:pos="425"/>
        </w:tabs>
        <w:rPr>
          <w:rFonts w:ascii="Book Antiqua" w:hAnsi="Book Antiqua" w:cs="Book Antiqua"/>
          <w:bCs/>
        </w:rPr>
      </w:pPr>
      <w:r>
        <w:rPr>
          <w:rFonts w:ascii="Book Antiqua" w:hAnsi="Book Antiqua" w:cs="Book Antiqua"/>
          <w:bCs/>
        </w:rPr>
        <w:t xml:space="preserve">Cheque Point Application Initiate the request to App Connect </w:t>
      </w:r>
      <w:r>
        <w:rPr>
          <w:rFonts w:ascii="Book Antiqua" w:hAnsi="Book Antiqua" w:cs="Book Antiqua"/>
        </w:rPr>
        <w:t>to get</w:t>
      </w:r>
      <w:r>
        <w:rPr>
          <w:rFonts w:ascii="Book Antiqua" w:hAnsi="Book Antiqua" w:cs="Book Antiqua"/>
          <w:bCs/>
        </w:rPr>
        <w:t xml:space="preserve"> the traffic Due details by passing License number as parameter via HTTP/SOAP format.</w:t>
      </w:r>
    </w:p>
    <w:p w14:paraId="3EBA4BA1" w14:textId="77777777" w:rsidR="00AA5F8C" w:rsidRDefault="00AA5F8C" w:rsidP="002B4222">
      <w:pPr>
        <w:numPr>
          <w:ilvl w:val="0"/>
          <w:numId w:val="35"/>
        </w:numPr>
        <w:tabs>
          <w:tab w:val="clear" w:pos="425"/>
        </w:tabs>
        <w:rPr>
          <w:rFonts w:ascii="Book Antiqua" w:hAnsi="Book Antiqua" w:cs="Book Antiqua"/>
          <w:bCs/>
        </w:rPr>
      </w:pPr>
      <w:r>
        <w:rPr>
          <w:rFonts w:ascii="Book Antiqua" w:hAnsi="Book Antiqua" w:cs="Book Antiqua"/>
          <w:bCs/>
        </w:rPr>
        <w:t xml:space="preserve">APP Connect will the same request to Traffic </w:t>
      </w:r>
      <w:r>
        <w:rPr>
          <w:rFonts w:ascii="Book Antiqua" w:hAnsi="Book Antiqua" w:cs="Book Antiqua"/>
        </w:rPr>
        <w:t>Management System via HTTP/SOAP format.</w:t>
      </w:r>
    </w:p>
    <w:p w14:paraId="0BF431D7" w14:textId="7E8A40FC" w:rsidR="00AA5F8C" w:rsidRDefault="00AA5F8C" w:rsidP="002B4222">
      <w:pPr>
        <w:numPr>
          <w:ilvl w:val="0"/>
          <w:numId w:val="35"/>
        </w:numPr>
        <w:tabs>
          <w:tab w:val="clear" w:pos="425"/>
        </w:tabs>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APP Connect with details of the person via HTTP/SOAP format.</w:t>
      </w:r>
    </w:p>
    <w:p w14:paraId="3228AA1F" w14:textId="2E28533A" w:rsidR="00AA5F8C" w:rsidRDefault="00AA5F8C" w:rsidP="002B4222">
      <w:pPr>
        <w:numPr>
          <w:ilvl w:val="0"/>
          <w:numId w:val="35"/>
        </w:numPr>
        <w:tabs>
          <w:tab w:val="clear" w:pos="425"/>
        </w:tabs>
        <w:rPr>
          <w:rFonts w:ascii="Book Antiqua" w:hAnsi="Book Antiqua" w:cs="Book Antiqua"/>
          <w:bCs/>
        </w:rPr>
      </w:pPr>
      <w:r>
        <w:rPr>
          <w:rFonts w:ascii="Book Antiqua" w:hAnsi="Book Antiqua" w:cs="Book Antiqua"/>
          <w:bCs/>
        </w:rPr>
        <w:t>APP Connect will send the details of the person to Cheque point application via HTTP/SOAP format.</w:t>
      </w:r>
    </w:p>
    <w:p w14:paraId="6A38E292" w14:textId="77777777" w:rsidR="00970A65" w:rsidRDefault="00970A65" w:rsidP="00970A65">
      <w:pPr>
        <w:rPr>
          <w:rFonts w:ascii="Book Antiqua" w:hAnsi="Book Antiqua" w:cs="Book Antiqua"/>
        </w:rPr>
      </w:pPr>
    </w:p>
    <w:p w14:paraId="2358F792" w14:textId="77777777" w:rsidR="00970A65" w:rsidRDefault="00970A65" w:rsidP="00970A65">
      <w:pPr>
        <w:rPr>
          <w:rFonts w:ascii="Book Antiqua" w:hAnsi="Book Antiqua" w:cs="Book Antiqua"/>
        </w:rPr>
      </w:pPr>
    </w:p>
    <w:p w14:paraId="55F651E9" w14:textId="2A3CF93C" w:rsidR="00970A65" w:rsidRDefault="00354BD7" w:rsidP="00970A65">
      <w:pPr>
        <w:ind w:left="425"/>
        <w:rPr>
          <w:ins w:id="72" w:author="Engidu Kifle - Manager, IT Projects &amp; Standards" w:date="2020-10-09T14:55:00Z"/>
          <w:rFonts w:ascii="Book Antiqua" w:hAnsi="Book Antiqua" w:cs="Book Antiqua"/>
          <w:b/>
        </w:rPr>
      </w:pPr>
      <w:r>
        <w:rPr>
          <w:rFonts w:ascii="Book Antiqua" w:hAnsi="Book Antiqua" w:cs="Book Antiqua"/>
          <w:b/>
          <w:sz w:val="24"/>
          <w:szCs w:val="24"/>
        </w:rPr>
        <w:t>Step 3</w:t>
      </w:r>
      <w:r w:rsidR="00970A65">
        <w:rPr>
          <w:rFonts w:ascii="Book Antiqua" w:hAnsi="Book Antiqua" w:cs="Book Antiqua"/>
          <w:b/>
          <w:sz w:val="24"/>
          <w:szCs w:val="24"/>
        </w:rPr>
        <w:t>:</w:t>
      </w:r>
      <w:r w:rsidR="00970A65">
        <w:rPr>
          <w:rFonts w:ascii="Book Antiqua" w:hAnsi="Book Antiqua" w:cs="Book Antiqua"/>
        </w:rPr>
        <w:t xml:space="preserve"> </w:t>
      </w:r>
      <w:r w:rsidR="00970A65">
        <w:rPr>
          <w:rFonts w:ascii="Book Antiqua" w:hAnsi="Book Antiqua" w:cs="Book Antiqua"/>
          <w:b/>
          <w:sz w:val="24"/>
          <w:szCs w:val="24"/>
        </w:rPr>
        <w:t>Register Diver</w:t>
      </w:r>
      <w:r w:rsidR="00970A65">
        <w:rPr>
          <w:rFonts w:ascii="Book Antiqua" w:hAnsi="Book Antiqua" w:cs="Book Antiqua"/>
          <w:b/>
        </w:rPr>
        <w:t>.</w:t>
      </w:r>
    </w:p>
    <w:p w14:paraId="65B139E0" w14:textId="75634646" w:rsidR="00970A65" w:rsidRDefault="00D20FF5" w:rsidP="00970A65">
      <w:pPr>
        <w:ind w:left="425"/>
        <w:rPr>
          <w:rFonts w:ascii="Book Antiqua" w:hAnsi="Book Antiqua" w:cs="Book Antiqua"/>
        </w:rPr>
      </w:pPr>
      <w:r>
        <w:rPr>
          <w:rFonts w:ascii="Book Antiqua" w:hAnsi="Book Antiqua" w:cs="Book Antiqua"/>
        </w:rPr>
        <w:t xml:space="preserve">Driver has to register in the traffic system before paying his due details. This API used for register purposes.  </w:t>
      </w:r>
    </w:p>
    <w:p w14:paraId="5B06253C" w14:textId="77777777" w:rsidR="00970A65" w:rsidRPr="00AA5F8C" w:rsidRDefault="00970A65" w:rsidP="00970A65">
      <w:pPr>
        <w:rPr>
          <w:rFonts w:ascii="Book Antiqua" w:hAnsi="Book Antiqua" w:cs="Book Antiqua"/>
          <w:b/>
          <w:sz w:val="24"/>
          <w:szCs w:val="24"/>
        </w:rPr>
      </w:pPr>
    </w:p>
    <w:p w14:paraId="15CF46FE" w14:textId="77777777" w:rsidR="00970A65" w:rsidRDefault="00970A65" w:rsidP="00970A65">
      <w:pPr>
        <w:ind w:left="425"/>
        <w:rPr>
          <w:rFonts w:ascii="Book Antiqua" w:hAnsi="Book Antiqua" w:cs="Book Antiqua"/>
        </w:rPr>
      </w:pPr>
      <w:r>
        <w:rPr>
          <w:noProof/>
        </w:rPr>
        <w:drawing>
          <wp:inline distT="0" distB="0" distL="0" distR="0" wp14:anchorId="02CBDD3C" wp14:editId="61F2F57A">
            <wp:extent cx="4028571" cy="11142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8571" cy="1114286"/>
                    </a:xfrm>
                    <a:prstGeom prst="rect">
                      <a:avLst/>
                    </a:prstGeom>
                  </pic:spPr>
                </pic:pic>
              </a:graphicData>
            </a:graphic>
          </wp:inline>
        </w:drawing>
      </w:r>
    </w:p>
    <w:p w14:paraId="4BE329BB" w14:textId="77777777" w:rsidR="00970A65" w:rsidRDefault="00970A65" w:rsidP="00970A65">
      <w:pPr>
        <w:ind w:left="425"/>
        <w:rPr>
          <w:rFonts w:ascii="Book Antiqua" w:hAnsi="Book Antiqua" w:cs="Book Antiqua"/>
        </w:rPr>
      </w:pPr>
    </w:p>
    <w:p w14:paraId="64C4D242" w14:textId="77777777" w:rsidR="00970A65" w:rsidRDefault="00970A65" w:rsidP="00970A65">
      <w:pPr>
        <w:rPr>
          <w:rFonts w:ascii="Book Antiqua" w:hAnsi="Book Antiqua" w:cs="Book Antiqua"/>
          <w:b/>
        </w:rPr>
      </w:pPr>
      <w:r>
        <w:rPr>
          <w:rFonts w:ascii="Book Antiqua" w:hAnsi="Book Antiqua" w:cs="Book Antiqua"/>
          <w:b/>
        </w:rPr>
        <w:t>Sequence of Steps:</w:t>
      </w:r>
    </w:p>
    <w:p w14:paraId="6DC31A52" w14:textId="4833259D" w:rsidR="00970A65" w:rsidRDefault="00970A65" w:rsidP="002B4222">
      <w:pPr>
        <w:numPr>
          <w:ilvl w:val="0"/>
          <w:numId w:val="67"/>
        </w:numPr>
        <w:rPr>
          <w:rFonts w:ascii="Book Antiqua" w:hAnsi="Book Antiqua" w:cs="Book Antiqua"/>
          <w:bCs/>
        </w:rPr>
      </w:pPr>
      <w:r>
        <w:rPr>
          <w:rFonts w:ascii="Book Antiqua" w:hAnsi="Book Antiqua" w:cs="Book Antiqua"/>
          <w:bCs/>
        </w:rPr>
        <w:t xml:space="preserve">Cheque Point Application Initiate the request to App Connect </w:t>
      </w:r>
      <w:r w:rsidR="00AC5C49">
        <w:rPr>
          <w:rFonts w:ascii="Book Antiqua" w:hAnsi="Book Antiqua" w:cs="Book Antiqua"/>
          <w:bCs/>
        </w:rPr>
        <w:t>by passing Driver details</w:t>
      </w:r>
      <w:r>
        <w:rPr>
          <w:rFonts w:ascii="Book Antiqua" w:hAnsi="Book Antiqua" w:cs="Book Antiqua"/>
          <w:bCs/>
        </w:rPr>
        <w:t xml:space="preserve"> as parameter</w:t>
      </w:r>
      <w:r w:rsidR="00AC5C49">
        <w:rPr>
          <w:rFonts w:ascii="Book Antiqua" w:hAnsi="Book Antiqua" w:cs="Book Antiqua"/>
          <w:bCs/>
        </w:rPr>
        <w:t>s</w:t>
      </w:r>
      <w:r>
        <w:rPr>
          <w:rFonts w:ascii="Book Antiqua" w:hAnsi="Book Antiqua" w:cs="Book Antiqua"/>
          <w:bCs/>
        </w:rPr>
        <w:t xml:space="preserve"> via HTTP/SOAP format.</w:t>
      </w:r>
    </w:p>
    <w:p w14:paraId="70D5AEA7" w14:textId="77777777" w:rsidR="00970A65" w:rsidRDefault="00970A65" w:rsidP="002B4222">
      <w:pPr>
        <w:numPr>
          <w:ilvl w:val="0"/>
          <w:numId w:val="67"/>
        </w:numPr>
        <w:rPr>
          <w:rFonts w:ascii="Book Antiqua" w:hAnsi="Book Antiqua" w:cs="Book Antiqua"/>
          <w:bCs/>
        </w:rPr>
      </w:pPr>
      <w:r>
        <w:rPr>
          <w:rFonts w:ascii="Book Antiqua" w:hAnsi="Book Antiqua" w:cs="Book Antiqua"/>
          <w:bCs/>
        </w:rPr>
        <w:lastRenderedPageBreak/>
        <w:t xml:space="preserve">APP Connect will the same request to Traffic </w:t>
      </w:r>
      <w:r>
        <w:rPr>
          <w:rFonts w:ascii="Book Antiqua" w:hAnsi="Book Antiqua" w:cs="Book Antiqua"/>
        </w:rPr>
        <w:t>Management System via HTTP/SOAP format.</w:t>
      </w:r>
    </w:p>
    <w:p w14:paraId="509A280A" w14:textId="5C6C98D6" w:rsidR="00970A65" w:rsidRDefault="00970A65" w:rsidP="002B4222">
      <w:pPr>
        <w:numPr>
          <w:ilvl w:val="0"/>
          <w:numId w:val="67"/>
        </w:numPr>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APP Con</w:t>
      </w:r>
      <w:r w:rsidR="00CF0EF1">
        <w:rPr>
          <w:rFonts w:ascii="Book Antiqua" w:hAnsi="Book Antiqua" w:cs="Book Antiqua"/>
          <w:bCs/>
        </w:rPr>
        <w:t xml:space="preserve">nect with Success or failed response </w:t>
      </w:r>
      <w:r>
        <w:rPr>
          <w:rFonts w:ascii="Book Antiqua" w:hAnsi="Book Antiqua" w:cs="Book Antiqua"/>
          <w:bCs/>
        </w:rPr>
        <w:t>via HTTP/SOAP format.</w:t>
      </w:r>
    </w:p>
    <w:p w14:paraId="44FEECB6" w14:textId="77777777" w:rsidR="00970A65" w:rsidRDefault="00970A65" w:rsidP="002B4222">
      <w:pPr>
        <w:numPr>
          <w:ilvl w:val="0"/>
          <w:numId w:val="67"/>
        </w:numPr>
        <w:rPr>
          <w:rFonts w:ascii="Book Antiqua" w:hAnsi="Book Antiqua" w:cs="Book Antiqua"/>
          <w:bCs/>
        </w:rPr>
      </w:pPr>
      <w:r>
        <w:rPr>
          <w:rFonts w:ascii="Book Antiqua" w:hAnsi="Book Antiqua" w:cs="Book Antiqua"/>
          <w:bCs/>
        </w:rPr>
        <w:t>APP Connect will send the details of the person to Cheque point application via HTTP/SOAP format.</w:t>
      </w:r>
    </w:p>
    <w:p w14:paraId="21777BD7" w14:textId="77777777" w:rsidR="00354BD7" w:rsidRDefault="00354BD7" w:rsidP="00354BD7">
      <w:pPr>
        <w:tabs>
          <w:tab w:val="left" w:pos="425"/>
        </w:tabs>
        <w:rPr>
          <w:rFonts w:ascii="Book Antiqua" w:hAnsi="Book Antiqua" w:cs="Book Antiqua"/>
          <w:bCs/>
        </w:rPr>
      </w:pPr>
    </w:p>
    <w:p w14:paraId="7FD6BDA5" w14:textId="77777777" w:rsidR="00354BD7" w:rsidRDefault="00354BD7" w:rsidP="00354BD7">
      <w:pPr>
        <w:tabs>
          <w:tab w:val="left" w:pos="425"/>
        </w:tabs>
        <w:rPr>
          <w:rFonts w:ascii="Book Antiqua" w:hAnsi="Book Antiqua" w:cs="Book Antiqua"/>
          <w:bCs/>
        </w:rPr>
      </w:pPr>
    </w:p>
    <w:p w14:paraId="271E7189" w14:textId="77777777" w:rsidR="00970A65" w:rsidRDefault="00970A65" w:rsidP="00970A65">
      <w:pPr>
        <w:rPr>
          <w:rFonts w:ascii="Book Antiqua" w:hAnsi="Book Antiqua" w:cs="Book Antiqua"/>
        </w:rPr>
      </w:pPr>
    </w:p>
    <w:p w14:paraId="4F8A103F" w14:textId="212F235E" w:rsidR="00384735" w:rsidRDefault="00384735" w:rsidP="00384735">
      <w:pPr>
        <w:ind w:left="425"/>
        <w:rPr>
          <w:ins w:id="73" w:author="Engidu Kifle - Manager, IT Projects &amp; Standards" w:date="2020-10-09T14:55:00Z"/>
          <w:rFonts w:ascii="Book Antiqua" w:hAnsi="Book Antiqua" w:cs="Book Antiqua"/>
          <w:b/>
        </w:rPr>
      </w:pPr>
      <w:r>
        <w:rPr>
          <w:rFonts w:ascii="Book Antiqua" w:hAnsi="Book Antiqua" w:cs="Book Antiqua"/>
          <w:b/>
          <w:sz w:val="24"/>
          <w:szCs w:val="24"/>
        </w:rPr>
        <w:t xml:space="preserve">Step </w:t>
      </w:r>
      <w:r w:rsidR="00354BD7">
        <w:rPr>
          <w:rFonts w:ascii="Book Antiqua" w:hAnsi="Book Antiqua" w:cs="Book Antiqua"/>
          <w:b/>
          <w:sz w:val="24"/>
          <w:szCs w:val="24"/>
        </w:rPr>
        <w:t>4</w:t>
      </w:r>
      <w:r>
        <w:rPr>
          <w:rFonts w:ascii="Book Antiqua" w:hAnsi="Book Antiqua" w:cs="Book Antiqua"/>
          <w:b/>
          <w:sz w:val="24"/>
          <w:szCs w:val="24"/>
        </w:rPr>
        <w:t>:</w:t>
      </w:r>
      <w:r>
        <w:rPr>
          <w:rFonts w:ascii="Book Antiqua" w:hAnsi="Book Antiqua" w:cs="Book Antiqua"/>
        </w:rPr>
        <w:t xml:space="preserve"> </w:t>
      </w:r>
      <w:r>
        <w:rPr>
          <w:rFonts w:ascii="Book Antiqua" w:hAnsi="Book Antiqua" w:cs="Book Antiqua"/>
          <w:b/>
          <w:sz w:val="24"/>
          <w:szCs w:val="24"/>
        </w:rPr>
        <w:t xml:space="preserve">Registration of the </w:t>
      </w:r>
      <w:r w:rsidR="004A3003">
        <w:rPr>
          <w:rFonts w:ascii="Book Antiqua" w:hAnsi="Book Antiqua" w:cs="Book Antiqua"/>
          <w:b/>
          <w:sz w:val="24"/>
          <w:szCs w:val="24"/>
        </w:rPr>
        <w:t>Penalty</w:t>
      </w:r>
      <w:r>
        <w:rPr>
          <w:rFonts w:ascii="Book Antiqua" w:hAnsi="Book Antiqua" w:cs="Book Antiqua"/>
          <w:b/>
        </w:rPr>
        <w:t>.</w:t>
      </w:r>
    </w:p>
    <w:p w14:paraId="7E9E3326" w14:textId="77777777" w:rsidR="00384735" w:rsidRDefault="00384735" w:rsidP="00384735">
      <w:pPr>
        <w:ind w:left="425"/>
        <w:rPr>
          <w:rFonts w:ascii="Book Antiqua" w:hAnsi="Book Antiqua" w:cs="Book Antiqua"/>
        </w:rPr>
      </w:pPr>
    </w:p>
    <w:p w14:paraId="161D3916" w14:textId="77777777" w:rsidR="00384735" w:rsidRPr="00AA5F8C" w:rsidRDefault="00384735" w:rsidP="00384735">
      <w:pPr>
        <w:rPr>
          <w:rFonts w:ascii="Book Antiqua" w:hAnsi="Book Antiqua" w:cs="Book Antiqua"/>
          <w:b/>
          <w:sz w:val="24"/>
          <w:szCs w:val="24"/>
        </w:rPr>
      </w:pPr>
    </w:p>
    <w:p w14:paraId="7A23B344" w14:textId="77777777" w:rsidR="00384735" w:rsidRDefault="00384735" w:rsidP="00384735">
      <w:pPr>
        <w:ind w:left="425"/>
        <w:rPr>
          <w:rFonts w:ascii="Book Antiqua" w:hAnsi="Book Antiqua" w:cs="Book Antiqua"/>
        </w:rPr>
      </w:pPr>
      <w:r>
        <w:rPr>
          <w:noProof/>
        </w:rPr>
        <w:drawing>
          <wp:inline distT="0" distB="0" distL="0" distR="0" wp14:anchorId="3760BA4B" wp14:editId="14D7A771">
            <wp:extent cx="4028571" cy="111428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8571" cy="1114286"/>
                    </a:xfrm>
                    <a:prstGeom prst="rect">
                      <a:avLst/>
                    </a:prstGeom>
                  </pic:spPr>
                </pic:pic>
              </a:graphicData>
            </a:graphic>
          </wp:inline>
        </w:drawing>
      </w:r>
    </w:p>
    <w:p w14:paraId="46A13356" w14:textId="77777777" w:rsidR="00384735" w:rsidRDefault="00384735" w:rsidP="00384735">
      <w:pPr>
        <w:ind w:left="425"/>
        <w:rPr>
          <w:rFonts w:ascii="Book Antiqua" w:hAnsi="Book Antiqua" w:cs="Book Antiqua"/>
        </w:rPr>
      </w:pPr>
    </w:p>
    <w:p w14:paraId="313B38FE" w14:textId="77777777" w:rsidR="00384735" w:rsidRDefault="00384735" w:rsidP="00384735">
      <w:pPr>
        <w:rPr>
          <w:rFonts w:ascii="Book Antiqua" w:hAnsi="Book Antiqua" w:cs="Book Antiqua"/>
          <w:b/>
        </w:rPr>
      </w:pPr>
      <w:r>
        <w:rPr>
          <w:rFonts w:ascii="Book Antiqua" w:hAnsi="Book Antiqua" w:cs="Book Antiqua"/>
          <w:b/>
        </w:rPr>
        <w:t>Sequence of Steps:</w:t>
      </w:r>
    </w:p>
    <w:p w14:paraId="48063E71" w14:textId="5F65D903" w:rsidR="00384735" w:rsidRDefault="00384735" w:rsidP="002B4222">
      <w:pPr>
        <w:numPr>
          <w:ilvl w:val="0"/>
          <w:numId w:val="68"/>
        </w:numPr>
        <w:rPr>
          <w:rFonts w:ascii="Book Antiqua" w:hAnsi="Book Antiqua" w:cs="Book Antiqua"/>
          <w:bCs/>
        </w:rPr>
      </w:pPr>
      <w:r>
        <w:rPr>
          <w:rFonts w:ascii="Book Antiqua" w:hAnsi="Book Antiqua" w:cs="Book Antiqua"/>
          <w:bCs/>
        </w:rPr>
        <w:t xml:space="preserve">Cheque Point Application Initiate the request to App Connect </w:t>
      </w:r>
      <w:r w:rsidR="004A3003" w:rsidRPr="004A3003">
        <w:rPr>
          <w:rFonts w:ascii="Book Antiqua" w:hAnsi="Book Antiqua" w:cs="Book Antiqua"/>
          <w:bCs/>
        </w:rPr>
        <w:t>Violation Date</w:t>
      </w:r>
      <w:r w:rsidR="00A27B66">
        <w:rPr>
          <w:rFonts w:ascii="Book Antiqua" w:hAnsi="Book Antiqua" w:cs="Book Antiqua"/>
          <w:bCs/>
        </w:rPr>
        <w:t>,</w:t>
      </w:r>
      <w:r w:rsidR="00A27B66" w:rsidRPr="004A3003">
        <w:t xml:space="preserve"> </w:t>
      </w:r>
      <w:r w:rsidR="00A27B66" w:rsidRPr="00A27B66">
        <w:rPr>
          <w:rFonts w:ascii="Book Antiqua" w:hAnsi="Book Antiqua" w:cs="Book Antiqua"/>
          <w:bCs/>
        </w:rPr>
        <w:t>Ticket</w:t>
      </w:r>
      <w:r w:rsidR="004A3003" w:rsidRPr="004A3003">
        <w:rPr>
          <w:rFonts w:ascii="Book Antiqua" w:hAnsi="Book Antiqua" w:cs="Book Antiqua"/>
          <w:bCs/>
        </w:rPr>
        <w:t xml:space="preserve"> No</w:t>
      </w:r>
      <w:r>
        <w:rPr>
          <w:rFonts w:ascii="Book Antiqua" w:hAnsi="Book Antiqua" w:cs="Book Antiqua"/>
          <w:bCs/>
        </w:rPr>
        <w:t xml:space="preserve"> number as parameter</w:t>
      </w:r>
      <w:r w:rsidR="004A3003">
        <w:rPr>
          <w:rFonts w:ascii="Book Antiqua" w:hAnsi="Book Antiqua" w:cs="Book Antiqua"/>
          <w:bCs/>
        </w:rPr>
        <w:t>s</w:t>
      </w:r>
      <w:r>
        <w:rPr>
          <w:rFonts w:ascii="Book Antiqua" w:hAnsi="Book Antiqua" w:cs="Book Antiqua"/>
          <w:bCs/>
        </w:rPr>
        <w:t xml:space="preserve"> via HTTP/SOAP format.</w:t>
      </w:r>
    </w:p>
    <w:p w14:paraId="32964A8C" w14:textId="77777777" w:rsidR="00384735" w:rsidRDefault="00384735" w:rsidP="002B4222">
      <w:pPr>
        <w:numPr>
          <w:ilvl w:val="0"/>
          <w:numId w:val="68"/>
        </w:numPr>
        <w:rPr>
          <w:rFonts w:ascii="Book Antiqua" w:hAnsi="Book Antiqua" w:cs="Book Antiqua"/>
          <w:bCs/>
        </w:rPr>
      </w:pPr>
      <w:r>
        <w:rPr>
          <w:rFonts w:ascii="Book Antiqua" w:hAnsi="Book Antiqua" w:cs="Book Antiqua"/>
          <w:bCs/>
        </w:rPr>
        <w:t xml:space="preserve">APP Connect will the same request to Traffic </w:t>
      </w:r>
      <w:r>
        <w:rPr>
          <w:rFonts w:ascii="Book Antiqua" w:hAnsi="Book Antiqua" w:cs="Book Antiqua"/>
        </w:rPr>
        <w:t>Management System via HTTP/SOAP format.</w:t>
      </w:r>
    </w:p>
    <w:p w14:paraId="4AB69A00" w14:textId="2905892F" w:rsidR="00384735" w:rsidRDefault="00384735" w:rsidP="002B4222">
      <w:pPr>
        <w:numPr>
          <w:ilvl w:val="0"/>
          <w:numId w:val="68"/>
        </w:numPr>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APP Connect with </w:t>
      </w:r>
      <w:r w:rsidR="00A27B66">
        <w:rPr>
          <w:rFonts w:ascii="Book Antiqua" w:hAnsi="Book Antiqua" w:cs="Book Antiqua"/>
          <w:bCs/>
        </w:rPr>
        <w:t xml:space="preserve">Registration penalty response </w:t>
      </w:r>
      <w:r>
        <w:rPr>
          <w:rFonts w:ascii="Book Antiqua" w:hAnsi="Book Antiqua" w:cs="Book Antiqua"/>
          <w:bCs/>
        </w:rPr>
        <w:t>via HTTP/SOAP format.</w:t>
      </w:r>
    </w:p>
    <w:p w14:paraId="7A4F4EAC" w14:textId="018D36AF" w:rsidR="00384735" w:rsidRPr="00354BD7" w:rsidRDefault="00384735" w:rsidP="002B4222">
      <w:pPr>
        <w:numPr>
          <w:ilvl w:val="0"/>
          <w:numId w:val="68"/>
        </w:numPr>
        <w:rPr>
          <w:rFonts w:ascii="Book Antiqua" w:hAnsi="Book Antiqua" w:cs="Book Antiqua"/>
        </w:rPr>
      </w:pPr>
      <w:r w:rsidRPr="00354BD7">
        <w:rPr>
          <w:rFonts w:ascii="Book Antiqua" w:hAnsi="Book Antiqua" w:cs="Book Antiqua"/>
          <w:bCs/>
        </w:rPr>
        <w:t>APP Connect will send the details of the person to Cheque point application via HTTP/SOAP format.</w:t>
      </w:r>
    </w:p>
    <w:p w14:paraId="248BD23F" w14:textId="77777777" w:rsidR="00970A65" w:rsidRDefault="00970A65">
      <w:pPr>
        <w:ind w:left="425"/>
        <w:rPr>
          <w:rFonts w:ascii="Book Antiqua" w:hAnsi="Book Antiqua" w:cs="Book Antiqua"/>
        </w:rPr>
      </w:pPr>
    </w:p>
    <w:p w14:paraId="61B65A4C" w14:textId="004FFC64" w:rsidR="009E74D0" w:rsidRDefault="002C3FC6">
      <w:pPr>
        <w:rPr>
          <w:rFonts w:ascii="Book Antiqua" w:hAnsi="Book Antiqua" w:cs="Book Antiqua"/>
        </w:rPr>
      </w:pPr>
      <w:r>
        <w:rPr>
          <w:rFonts w:ascii="Book Antiqua" w:hAnsi="Book Antiqua" w:cs="Book Antiqua"/>
          <w:b/>
          <w:sz w:val="24"/>
          <w:szCs w:val="24"/>
        </w:rPr>
        <w:t>Step 5</w:t>
      </w:r>
      <w:r w:rsidR="00237A1A">
        <w:rPr>
          <w:rFonts w:ascii="Book Antiqua" w:hAnsi="Book Antiqua" w:cs="Book Antiqua"/>
          <w:b/>
          <w:sz w:val="24"/>
          <w:szCs w:val="24"/>
        </w:rPr>
        <w:t>:</w:t>
      </w:r>
      <w:r w:rsidR="00237A1A">
        <w:rPr>
          <w:rFonts w:ascii="Book Antiqua" w:hAnsi="Book Antiqua" w:cs="Book Antiqua"/>
        </w:rPr>
        <w:t xml:space="preserve"> </w:t>
      </w:r>
      <w:r w:rsidR="00237A1A">
        <w:rPr>
          <w:rFonts w:ascii="Book Antiqua" w:hAnsi="Book Antiqua" w:cs="Book Antiqua"/>
          <w:b/>
        </w:rPr>
        <w:t>Check the Balance using balance Enquiry Service.</w:t>
      </w:r>
      <w:r w:rsidR="00237A1A">
        <w:rPr>
          <w:rFonts w:ascii="Book Antiqua" w:hAnsi="Book Antiqua" w:cs="Book Antiqua"/>
        </w:rPr>
        <w:t xml:space="preserve"> </w:t>
      </w:r>
    </w:p>
    <w:p w14:paraId="2BB2EE8D" w14:textId="00E11A48" w:rsidR="009E74D0" w:rsidRDefault="00237A1A">
      <w:pPr>
        <w:ind w:firstLine="425"/>
        <w:rPr>
          <w:rFonts w:ascii="Book Antiqua" w:hAnsi="Book Antiqua" w:cs="Book Antiqua"/>
          <w:b/>
          <w:bCs/>
        </w:rPr>
      </w:pPr>
      <w:r>
        <w:rPr>
          <w:rFonts w:ascii="Book Antiqua" w:hAnsi="Book Antiqua" w:cs="Book Antiqua"/>
          <w:b/>
          <w:bCs/>
        </w:rPr>
        <w:lastRenderedPageBreak/>
        <w:t xml:space="preserve">Note: Below sequence </w:t>
      </w:r>
      <w:r w:rsidR="0036405B">
        <w:rPr>
          <w:rFonts w:ascii="Book Antiqua" w:hAnsi="Book Antiqua" w:cs="Book Antiqua"/>
          <w:b/>
          <w:bCs/>
        </w:rPr>
        <w:t>Diagram</w:t>
      </w:r>
      <w:r>
        <w:rPr>
          <w:rFonts w:ascii="Book Antiqua" w:hAnsi="Book Antiqua" w:cs="Book Antiqua"/>
          <w:b/>
          <w:bCs/>
        </w:rPr>
        <w:t>.</w:t>
      </w:r>
    </w:p>
    <w:p w14:paraId="7A9A7E7A" w14:textId="2AFD29FB" w:rsidR="009E74D0" w:rsidRDefault="004E05F3">
      <w:pPr>
        <w:tabs>
          <w:tab w:val="left" w:pos="425"/>
        </w:tabs>
        <w:rPr>
          <w:rFonts w:ascii="Book Antiqua" w:hAnsi="Book Antiqua" w:cs="Book Antiqua"/>
          <w:bCs/>
        </w:rPr>
      </w:pPr>
      <w:r>
        <w:rPr>
          <w:noProof/>
        </w:rPr>
        <w:drawing>
          <wp:inline distT="0" distB="0" distL="0" distR="0" wp14:anchorId="4D405F2B" wp14:editId="398FDE6C">
            <wp:extent cx="5685714" cy="1552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13F2FE6B" w14:textId="77777777" w:rsidR="009E74D0" w:rsidRDefault="00237A1A">
      <w:pPr>
        <w:rPr>
          <w:rFonts w:ascii="Book Antiqua" w:hAnsi="Book Antiqua" w:cs="Book Antiqua"/>
          <w:b/>
        </w:rPr>
      </w:pPr>
      <w:r>
        <w:rPr>
          <w:rFonts w:ascii="Book Antiqua" w:hAnsi="Book Antiqua" w:cs="Book Antiqua"/>
          <w:b/>
        </w:rPr>
        <w:t>Sequence of Steps:</w:t>
      </w:r>
    </w:p>
    <w:p w14:paraId="6C16F827" w14:textId="77777777" w:rsidR="009E74D0" w:rsidRDefault="00237A1A">
      <w:pPr>
        <w:rPr>
          <w:rFonts w:ascii="Book Antiqua" w:hAnsi="Book Antiqua" w:cs="Book Antiqua"/>
          <w:b/>
        </w:rPr>
      </w:pPr>
      <w:r>
        <w:rPr>
          <w:rFonts w:ascii="Book Antiqua" w:hAnsi="Book Antiqua" w:cs="Book Antiqua"/>
          <w:b/>
        </w:rPr>
        <w:t xml:space="preserve">After successful get due details </w:t>
      </w:r>
    </w:p>
    <w:p w14:paraId="483AF398" w14:textId="562FF2AB" w:rsidR="009E74D0" w:rsidRDefault="00237A1A" w:rsidP="002B4222">
      <w:pPr>
        <w:numPr>
          <w:ilvl w:val="0"/>
          <w:numId w:val="36"/>
        </w:numPr>
        <w:rPr>
          <w:rFonts w:ascii="Book Antiqua" w:hAnsi="Book Antiqua" w:cs="Book Antiqua"/>
          <w:bCs/>
        </w:rPr>
      </w:pPr>
      <w:r>
        <w:rPr>
          <w:rFonts w:ascii="Book Antiqua" w:hAnsi="Book Antiqua" w:cs="Book Antiqua"/>
          <w:bCs/>
        </w:rPr>
        <w:t>Cheque Point Application initiate a request to APIC to get the availabl</w:t>
      </w:r>
      <w:r w:rsidR="004E05F3">
        <w:rPr>
          <w:rFonts w:ascii="Book Antiqua" w:hAnsi="Book Antiqua" w:cs="Book Antiqua"/>
          <w:bCs/>
        </w:rPr>
        <w:t>e funds in the customer via HTTP</w:t>
      </w:r>
      <w:r>
        <w:rPr>
          <w:rFonts w:ascii="Book Antiqua" w:hAnsi="Book Antiqua" w:cs="Book Antiqua"/>
          <w:bCs/>
        </w:rPr>
        <w:t>/</w:t>
      </w:r>
      <w:r w:rsidR="004E05F3">
        <w:rPr>
          <w:rFonts w:ascii="Book Antiqua" w:hAnsi="Book Antiqua" w:cs="Book Antiqua"/>
          <w:bCs/>
        </w:rPr>
        <w:t>SOAP</w:t>
      </w:r>
      <w:r>
        <w:rPr>
          <w:rFonts w:ascii="Book Antiqua" w:hAnsi="Book Antiqua" w:cs="Book Antiqua"/>
          <w:bCs/>
        </w:rPr>
        <w:t xml:space="preserve"> format.</w:t>
      </w:r>
    </w:p>
    <w:p w14:paraId="189FD8C6" w14:textId="4E005F92" w:rsidR="009E74D0" w:rsidRDefault="00237A1A" w:rsidP="002B4222">
      <w:pPr>
        <w:numPr>
          <w:ilvl w:val="0"/>
          <w:numId w:val="36"/>
        </w:numPr>
        <w:rPr>
          <w:rFonts w:ascii="Book Antiqua" w:hAnsi="Book Antiqua" w:cs="Book Antiqua"/>
          <w:bCs/>
        </w:rPr>
      </w:pPr>
      <w:r>
        <w:rPr>
          <w:rFonts w:ascii="Book Antiqua" w:hAnsi="Book Antiqua" w:cs="Book Antiqua"/>
          <w:bCs/>
        </w:rPr>
        <w:t>APIC will send the req</w:t>
      </w:r>
      <w:r w:rsidR="004E05F3">
        <w:rPr>
          <w:rFonts w:ascii="Book Antiqua" w:hAnsi="Book Antiqua" w:cs="Book Antiqua"/>
          <w:bCs/>
        </w:rPr>
        <w:t>uest to APP connect via SOAP</w:t>
      </w:r>
      <w:r>
        <w:rPr>
          <w:rFonts w:ascii="Book Antiqua" w:hAnsi="Book Antiqua" w:cs="Book Antiqua"/>
          <w:bCs/>
        </w:rPr>
        <w:t xml:space="preserve"> Format.</w:t>
      </w:r>
    </w:p>
    <w:p w14:paraId="474BF381" w14:textId="77777777" w:rsidR="009E74D0" w:rsidRDefault="00237A1A" w:rsidP="002B4222">
      <w:pPr>
        <w:numPr>
          <w:ilvl w:val="0"/>
          <w:numId w:val="36"/>
        </w:numPr>
        <w:rPr>
          <w:rFonts w:ascii="Book Antiqua" w:hAnsi="Book Antiqua" w:cs="Book Antiqua"/>
          <w:bCs/>
        </w:rPr>
      </w:pPr>
      <w:r>
        <w:rPr>
          <w:rFonts w:ascii="Book Antiqua" w:hAnsi="Book Antiqua" w:cs="Book Antiqua"/>
          <w:bCs/>
        </w:rPr>
        <w:t>APP Connect will send the request to Core Banking System (CBS) to get available funds in the customer account.</w:t>
      </w:r>
    </w:p>
    <w:p w14:paraId="47C971F5" w14:textId="0762098C" w:rsidR="009E74D0" w:rsidRDefault="00237A1A" w:rsidP="002B4222">
      <w:pPr>
        <w:numPr>
          <w:ilvl w:val="0"/>
          <w:numId w:val="36"/>
        </w:numPr>
        <w:rPr>
          <w:rFonts w:ascii="Book Antiqua" w:hAnsi="Book Antiqua" w:cs="Book Antiqua"/>
          <w:bCs/>
        </w:rPr>
      </w:pPr>
      <w:r>
        <w:rPr>
          <w:rFonts w:ascii="Book Antiqua" w:hAnsi="Book Antiqua" w:cs="Book Antiqua"/>
          <w:bCs/>
        </w:rPr>
        <w:t>Core Banking System will respond back to App connect with available balance in t</w:t>
      </w:r>
      <w:r w:rsidR="004E05F3">
        <w:rPr>
          <w:rFonts w:ascii="Book Antiqua" w:hAnsi="Book Antiqua" w:cs="Book Antiqua"/>
          <w:bCs/>
        </w:rPr>
        <w:t>he customer account via HTTP/SOAP</w:t>
      </w:r>
      <w:r>
        <w:rPr>
          <w:rFonts w:ascii="Book Antiqua" w:hAnsi="Book Antiqua" w:cs="Book Antiqua"/>
          <w:bCs/>
        </w:rPr>
        <w:t xml:space="preserve"> Format.</w:t>
      </w:r>
    </w:p>
    <w:p w14:paraId="16259288" w14:textId="5A0CF8CF" w:rsidR="009E74D0" w:rsidRDefault="00237A1A" w:rsidP="002B4222">
      <w:pPr>
        <w:numPr>
          <w:ilvl w:val="0"/>
          <w:numId w:val="36"/>
        </w:numPr>
        <w:rPr>
          <w:rFonts w:ascii="Book Antiqua" w:hAnsi="Book Antiqua" w:cs="Book Antiqua"/>
          <w:bCs/>
        </w:rPr>
      </w:pPr>
      <w:r>
        <w:rPr>
          <w:rFonts w:ascii="Book Antiqua" w:hAnsi="Book Antiqua" w:cs="Book Antiqua"/>
          <w:bCs/>
        </w:rPr>
        <w:t>APP Connect will send the re</w:t>
      </w:r>
      <w:r w:rsidR="004E05F3">
        <w:rPr>
          <w:rFonts w:ascii="Book Antiqua" w:hAnsi="Book Antiqua" w:cs="Book Antiqua"/>
          <w:bCs/>
        </w:rPr>
        <w:t>sponse back to APIC via HTTP/SOAP</w:t>
      </w:r>
      <w:r>
        <w:rPr>
          <w:rFonts w:ascii="Book Antiqua" w:hAnsi="Book Antiqua" w:cs="Book Antiqua"/>
          <w:bCs/>
        </w:rPr>
        <w:t xml:space="preserve"> Format.</w:t>
      </w:r>
    </w:p>
    <w:p w14:paraId="3A732CAB" w14:textId="4EBAB125" w:rsidR="009E74D0" w:rsidRDefault="00237A1A" w:rsidP="002B4222">
      <w:pPr>
        <w:numPr>
          <w:ilvl w:val="0"/>
          <w:numId w:val="36"/>
        </w:numPr>
        <w:rPr>
          <w:rFonts w:ascii="Book Antiqua" w:hAnsi="Book Antiqua" w:cs="Book Antiqua"/>
          <w:bCs/>
        </w:rPr>
      </w:pPr>
      <w:r>
        <w:rPr>
          <w:rFonts w:ascii="Book Antiqua" w:hAnsi="Book Antiqua" w:cs="Book Antiqua"/>
          <w:bCs/>
        </w:rPr>
        <w:t xml:space="preserve">APIC will send available funds in the customer account as a final response to the Cheque point application via </w:t>
      </w:r>
      <w:r w:rsidR="004E05F3">
        <w:rPr>
          <w:rFonts w:ascii="Book Antiqua" w:hAnsi="Book Antiqua" w:cs="Book Antiqua"/>
          <w:bCs/>
        </w:rPr>
        <w:t>SOAP</w:t>
      </w:r>
      <w:r>
        <w:rPr>
          <w:rFonts w:ascii="Book Antiqua" w:hAnsi="Book Antiqua" w:cs="Book Antiqua"/>
          <w:bCs/>
        </w:rPr>
        <w:t xml:space="preserve"> format.</w:t>
      </w:r>
    </w:p>
    <w:p w14:paraId="6F857DFA" w14:textId="19C6CC8B" w:rsidR="009E74D0" w:rsidRDefault="007511C8">
      <w:pPr>
        <w:rPr>
          <w:rFonts w:ascii="Book Antiqua" w:hAnsi="Book Antiqua" w:cs="Book Antiqua"/>
          <w:b/>
          <w:bCs/>
          <w:sz w:val="24"/>
          <w:szCs w:val="24"/>
        </w:rPr>
      </w:pPr>
      <w:r>
        <w:rPr>
          <w:rFonts w:ascii="Book Antiqua" w:hAnsi="Book Antiqua" w:cs="Book Antiqua"/>
          <w:b/>
          <w:bCs/>
          <w:sz w:val="24"/>
          <w:szCs w:val="24"/>
        </w:rPr>
        <w:t>Step 6</w:t>
      </w:r>
      <w:r w:rsidR="00237A1A">
        <w:rPr>
          <w:rFonts w:ascii="Book Antiqua" w:hAnsi="Book Antiqua" w:cs="Book Antiqua"/>
          <w:b/>
          <w:bCs/>
          <w:sz w:val="24"/>
          <w:szCs w:val="24"/>
        </w:rPr>
        <w:t>: Fund Transfer.</w:t>
      </w:r>
    </w:p>
    <w:p w14:paraId="6F3EC233" w14:textId="77777777" w:rsidR="009E74D0" w:rsidRDefault="00237A1A">
      <w:pPr>
        <w:rPr>
          <w:ins w:id="74" w:author="Engidu Kifle - Manager, IT Projects &amp; Standards" w:date="2020-10-09T15:01:00Z"/>
          <w:rFonts w:ascii="Book Antiqua" w:hAnsi="Book Antiqua" w:cs="Book Antiqua"/>
          <w:bCs/>
        </w:rPr>
      </w:pPr>
      <w:r>
        <w:rPr>
          <w:rFonts w:ascii="Book Antiqua" w:hAnsi="Book Antiqua" w:cs="Book Antiqua"/>
          <w:bCs/>
        </w:rPr>
        <w:t>Based on the available funds using step 2, Cheque point will proceed for fund transfer.</w:t>
      </w:r>
    </w:p>
    <w:p w14:paraId="55AD0B66" w14:textId="6F2DBDC6" w:rsidR="009E74D0" w:rsidRDefault="00237A1A">
      <w:pPr>
        <w:ind w:firstLine="425"/>
        <w:rPr>
          <w:rFonts w:ascii="Book Antiqua" w:hAnsi="Book Antiqua" w:cs="Book Antiqua"/>
          <w:b/>
          <w:bCs/>
        </w:rPr>
      </w:pPr>
      <w:r>
        <w:rPr>
          <w:rFonts w:ascii="Book Antiqua" w:hAnsi="Book Antiqua" w:cs="Book Antiqua"/>
          <w:b/>
          <w:bCs/>
        </w:rPr>
        <w:t xml:space="preserve">Note: Below sequence </w:t>
      </w:r>
      <w:r w:rsidR="002D1050">
        <w:rPr>
          <w:rFonts w:ascii="Book Antiqua" w:hAnsi="Book Antiqua" w:cs="Book Antiqua"/>
          <w:b/>
          <w:bCs/>
        </w:rPr>
        <w:t>Diagram</w:t>
      </w:r>
      <w:r>
        <w:rPr>
          <w:rFonts w:ascii="Book Antiqua" w:hAnsi="Book Antiqua" w:cs="Book Antiqua"/>
          <w:b/>
          <w:bCs/>
        </w:rPr>
        <w:t>.</w:t>
      </w:r>
    </w:p>
    <w:p w14:paraId="6A9B1F0B" w14:textId="223A018F" w:rsidR="009E74D0" w:rsidRDefault="004E05F3">
      <w:pPr>
        <w:rPr>
          <w:rFonts w:ascii="Book Antiqua" w:hAnsi="Book Antiqua" w:cs="Book Antiqua"/>
          <w:b/>
          <w:bCs/>
        </w:rPr>
      </w:pPr>
      <w:r>
        <w:rPr>
          <w:noProof/>
        </w:rPr>
        <w:drawing>
          <wp:inline distT="0" distB="0" distL="0" distR="0" wp14:anchorId="265AA1DE" wp14:editId="7E009018">
            <wp:extent cx="5685714" cy="15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6C3666C6" w14:textId="078877B8" w:rsidR="00354BD7" w:rsidRDefault="00354BD7">
      <w:pPr>
        <w:rPr>
          <w:rFonts w:ascii="Book Antiqua" w:hAnsi="Book Antiqua" w:cs="Book Antiqua"/>
          <w:b/>
          <w:bCs/>
        </w:rPr>
      </w:pPr>
      <w:r>
        <w:rPr>
          <w:rFonts w:ascii="Book Antiqua" w:hAnsi="Book Antiqua" w:cs="Book Antiqua"/>
          <w:b/>
          <w:bCs/>
        </w:rPr>
        <w:lastRenderedPageBreak/>
        <w:t>Credit—Traffic pool Account.</w:t>
      </w:r>
    </w:p>
    <w:p w14:paraId="6B78775F" w14:textId="2C94FC4E" w:rsidR="00354BD7" w:rsidRDefault="00354BD7">
      <w:pPr>
        <w:rPr>
          <w:rFonts w:ascii="Book Antiqua" w:hAnsi="Book Antiqua" w:cs="Book Antiqua"/>
          <w:b/>
          <w:bCs/>
        </w:rPr>
      </w:pPr>
      <w:r>
        <w:rPr>
          <w:rFonts w:ascii="Book Antiqua" w:hAnsi="Book Antiqua" w:cs="Book Antiqua"/>
          <w:b/>
          <w:bCs/>
        </w:rPr>
        <w:t>Debit-Dashen Bank Customer.</w:t>
      </w:r>
    </w:p>
    <w:p w14:paraId="6AA004CA" w14:textId="23E36DA1" w:rsidR="00354BD7" w:rsidRDefault="00354BD7">
      <w:pPr>
        <w:rPr>
          <w:rFonts w:ascii="Book Antiqua" w:hAnsi="Book Antiqua" w:cs="Book Antiqua"/>
          <w:b/>
          <w:bCs/>
        </w:rPr>
      </w:pPr>
      <w:r>
        <w:rPr>
          <w:rFonts w:ascii="Book Antiqua" w:hAnsi="Book Antiqua" w:cs="Book Antiqua"/>
          <w:b/>
          <w:bCs/>
        </w:rPr>
        <w:t>Wilkin Customer who doesn’t hold bank account.</w:t>
      </w:r>
    </w:p>
    <w:p w14:paraId="45352BF0" w14:textId="5D1C83DB" w:rsidR="00354BD7" w:rsidRDefault="00354BD7">
      <w:pPr>
        <w:rPr>
          <w:rFonts w:ascii="Book Antiqua" w:hAnsi="Book Antiqua" w:cs="Book Antiqua"/>
          <w:b/>
          <w:bCs/>
        </w:rPr>
      </w:pPr>
      <w:r>
        <w:rPr>
          <w:rFonts w:ascii="Book Antiqua" w:hAnsi="Book Antiqua" w:cs="Book Antiqua"/>
          <w:b/>
          <w:bCs/>
        </w:rPr>
        <w:t>Debit –GML pool Account.</w:t>
      </w:r>
    </w:p>
    <w:p w14:paraId="5C02E4C7" w14:textId="77777777" w:rsidR="009E74D0" w:rsidRDefault="00237A1A">
      <w:pPr>
        <w:rPr>
          <w:rFonts w:ascii="Book Antiqua" w:hAnsi="Book Antiqua" w:cs="Book Antiqua"/>
          <w:b/>
        </w:rPr>
      </w:pPr>
      <w:r>
        <w:rPr>
          <w:rFonts w:ascii="Book Antiqua" w:hAnsi="Book Antiqua" w:cs="Book Antiqua"/>
          <w:b/>
        </w:rPr>
        <w:t>Sequence of Steps:</w:t>
      </w:r>
    </w:p>
    <w:p w14:paraId="760F82D4" w14:textId="308E0BCA" w:rsidR="009E74D0" w:rsidRDefault="00237A1A" w:rsidP="002B4222">
      <w:pPr>
        <w:numPr>
          <w:ilvl w:val="0"/>
          <w:numId w:val="37"/>
        </w:numPr>
        <w:rPr>
          <w:rFonts w:ascii="Book Antiqua" w:hAnsi="Book Antiqua" w:cs="Book Antiqua"/>
          <w:bCs/>
        </w:rPr>
      </w:pPr>
      <w:r>
        <w:rPr>
          <w:rFonts w:ascii="Book Antiqua" w:hAnsi="Book Antiqua" w:cs="Book Antiqua"/>
          <w:bCs/>
        </w:rPr>
        <w:t xml:space="preserve">Cheque Point Application initiate a request to APIC via </w:t>
      </w:r>
      <w:r w:rsidR="004E05F3">
        <w:rPr>
          <w:rFonts w:ascii="Book Antiqua" w:hAnsi="Book Antiqua" w:cs="Book Antiqua"/>
          <w:bCs/>
        </w:rPr>
        <w:t>SOAP</w:t>
      </w:r>
      <w:r>
        <w:rPr>
          <w:rFonts w:ascii="Book Antiqua" w:hAnsi="Book Antiqua" w:cs="Book Antiqua"/>
          <w:bCs/>
        </w:rPr>
        <w:t xml:space="preserve"> format.</w:t>
      </w:r>
    </w:p>
    <w:p w14:paraId="4C1AE55E" w14:textId="10925E51" w:rsidR="009E74D0" w:rsidRDefault="00237A1A" w:rsidP="002B4222">
      <w:pPr>
        <w:numPr>
          <w:ilvl w:val="0"/>
          <w:numId w:val="37"/>
        </w:numPr>
        <w:rPr>
          <w:rFonts w:ascii="Book Antiqua" w:hAnsi="Book Antiqua" w:cs="Book Antiqua"/>
          <w:bCs/>
        </w:rPr>
      </w:pPr>
      <w:r>
        <w:rPr>
          <w:rFonts w:ascii="Book Antiqua" w:hAnsi="Book Antiqua" w:cs="Book Antiqua"/>
          <w:bCs/>
        </w:rPr>
        <w:t xml:space="preserve">APIC will send the request to APP connect via </w:t>
      </w:r>
      <w:r w:rsidR="004E05F3">
        <w:rPr>
          <w:rFonts w:ascii="Book Antiqua" w:hAnsi="Book Antiqua" w:cs="Book Antiqua"/>
          <w:bCs/>
        </w:rPr>
        <w:t>SOAP</w:t>
      </w:r>
      <w:r>
        <w:rPr>
          <w:rFonts w:ascii="Book Antiqua" w:hAnsi="Book Antiqua" w:cs="Book Antiqua"/>
          <w:bCs/>
        </w:rPr>
        <w:t xml:space="preserve"> Format.</w:t>
      </w:r>
    </w:p>
    <w:p w14:paraId="3EDE25C9" w14:textId="77777777" w:rsidR="009E74D0" w:rsidRDefault="00237A1A" w:rsidP="002B4222">
      <w:pPr>
        <w:numPr>
          <w:ilvl w:val="0"/>
          <w:numId w:val="37"/>
        </w:numPr>
        <w:rPr>
          <w:rFonts w:ascii="Book Antiqua" w:hAnsi="Book Antiqua" w:cs="Book Antiqua"/>
          <w:bCs/>
        </w:rPr>
      </w:pPr>
      <w:r>
        <w:rPr>
          <w:rFonts w:ascii="Book Antiqua" w:hAnsi="Book Antiqua" w:cs="Book Antiqua"/>
          <w:bCs/>
        </w:rPr>
        <w:t>APP Connect will send the request to Core Banking System (CBS) to initiate FT request.</w:t>
      </w:r>
    </w:p>
    <w:p w14:paraId="6B5C534E" w14:textId="29973288" w:rsidR="009E74D0" w:rsidRDefault="00237A1A" w:rsidP="002B4222">
      <w:pPr>
        <w:numPr>
          <w:ilvl w:val="0"/>
          <w:numId w:val="37"/>
        </w:numPr>
        <w:rPr>
          <w:rFonts w:ascii="Book Antiqua" w:hAnsi="Book Antiqua" w:cs="Book Antiqua"/>
          <w:bCs/>
        </w:rPr>
      </w:pPr>
      <w:r>
        <w:rPr>
          <w:rFonts w:ascii="Book Antiqua" w:hAnsi="Book Antiqua" w:cs="Book Antiqua"/>
          <w:bCs/>
        </w:rPr>
        <w:t xml:space="preserve">Core Banking System will respond back to App connect by doing debit in the customer account and credit the pool account via </w:t>
      </w:r>
      <w:r w:rsidR="004E05F3">
        <w:rPr>
          <w:rFonts w:ascii="Book Antiqua" w:hAnsi="Book Antiqua" w:cs="Book Antiqua"/>
          <w:bCs/>
        </w:rPr>
        <w:t>SOAP</w:t>
      </w:r>
      <w:r>
        <w:rPr>
          <w:rFonts w:ascii="Book Antiqua" w:hAnsi="Book Antiqua" w:cs="Book Antiqua"/>
          <w:bCs/>
        </w:rPr>
        <w:t xml:space="preserve"> Format.</w:t>
      </w:r>
    </w:p>
    <w:p w14:paraId="4FF4B585" w14:textId="788E2A72" w:rsidR="009E74D0" w:rsidRDefault="00237A1A" w:rsidP="002B4222">
      <w:pPr>
        <w:numPr>
          <w:ilvl w:val="0"/>
          <w:numId w:val="37"/>
        </w:numPr>
        <w:rPr>
          <w:rFonts w:ascii="Book Antiqua" w:hAnsi="Book Antiqua" w:cs="Book Antiqua"/>
          <w:bCs/>
        </w:rPr>
      </w:pPr>
      <w:r>
        <w:rPr>
          <w:rFonts w:ascii="Book Antiqua" w:hAnsi="Book Antiqua" w:cs="Book Antiqua"/>
          <w:bCs/>
        </w:rPr>
        <w:t xml:space="preserve">APP Connect will send the response back to APIC via </w:t>
      </w:r>
      <w:r w:rsidR="004E05F3">
        <w:rPr>
          <w:rFonts w:ascii="Book Antiqua" w:hAnsi="Book Antiqua" w:cs="Book Antiqua"/>
          <w:bCs/>
        </w:rPr>
        <w:t>SOAP</w:t>
      </w:r>
      <w:r>
        <w:rPr>
          <w:rFonts w:ascii="Book Antiqua" w:hAnsi="Book Antiqua" w:cs="Book Antiqua"/>
          <w:bCs/>
        </w:rPr>
        <w:t xml:space="preserve"> Format.</w:t>
      </w:r>
    </w:p>
    <w:p w14:paraId="79E49597" w14:textId="5ED3F9F0" w:rsidR="009E74D0" w:rsidRDefault="00237A1A" w:rsidP="002B4222">
      <w:pPr>
        <w:numPr>
          <w:ilvl w:val="0"/>
          <w:numId w:val="37"/>
        </w:numPr>
        <w:rPr>
          <w:rFonts w:ascii="Book Antiqua" w:hAnsi="Book Antiqua" w:cs="Book Antiqua"/>
          <w:bCs/>
        </w:rPr>
      </w:pPr>
      <w:r>
        <w:rPr>
          <w:rFonts w:ascii="Book Antiqua" w:hAnsi="Book Antiqua" w:cs="Book Antiqua"/>
          <w:bCs/>
        </w:rPr>
        <w:t xml:space="preserve">APIC will send a final response to the Cheque point application via </w:t>
      </w:r>
      <w:r w:rsidR="004E05F3">
        <w:rPr>
          <w:rFonts w:ascii="Book Antiqua" w:hAnsi="Book Antiqua" w:cs="Book Antiqua"/>
          <w:bCs/>
        </w:rPr>
        <w:t>SOAP</w:t>
      </w:r>
      <w:r>
        <w:rPr>
          <w:rFonts w:ascii="Book Antiqua" w:hAnsi="Book Antiqua" w:cs="Book Antiqua"/>
          <w:bCs/>
        </w:rPr>
        <w:t xml:space="preserve"> format.</w:t>
      </w:r>
    </w:p>
    <w:p w14:paraId="514BBFBC" w14:textId="77777777" w:rsidR="009E74D0" w:rsidRDefault="009E74D0">
      <w:pPr>
        <w:tabs>
          <w:tab w:val="left" w:pos="425"/>
        </w:tabs>
        <w:rPr>
          <w:rFonts w:ascii="Book Antiqua" w:hAnsi="Book Antiqua" w:cs="Book Antiqua"/>
          <w:bCs/>
        </w:rPr>
      </w:pPr>
    </w:p>
    <w:p w14:paraId="62076F21" w14:textId="5D261F25" w:rsidR="009E74D0" w:rsidRDefault="007511C8">
      <w:pPr>
        <w:rPr>
          <w:rFonts w:ascii="Book Antiqua" w:hAnsi="Book Antiqua" w:cs="Book Antiqua"/>
          <w:b/>
          <w:bCs/>
          <w:sz w:val="24"/>
          <w:szCs w:val="24"/>
        </w:rPr>
      </w:pPr>
      <w:r>
        <w:rPr>
          <w:rFonts w:ascii="Book Antiqua" w:hAnsi="Book Antiqua" w:cs="Book Antiqua"/>
          <w:b/>
          <w:bCs/>
          <w:sz w:val="24"/>
          <w:szCs w:val="24"/>
        </w:rPr>
        <w:t>Step 7: Submit Payment</w:t>
      </w:r>
      <w:r w:rsidR="00237A1A">
        <w:rPr>
          <w:rFonts w:ascii="Book Antiqua" w:hAnsi="Book Antiqua" w:cs="Book Antiqua"/>
          <w:b/>
          <w:bCs/>
          <w:sz w:val="24"/>
          <w:szCs w:val="24"/>
        </w:rPr>
        <w:t xml:space="preserve"> to Traffic Management System.</w:t>
      </w:r>
    </w:p>
    <w:p w14:paraId="523F2B0A" w14:textId="34602C82" w:rsidR="009E74D0" w:rsidRDefault="00237A1A">
      <w:pPr>
        <w:ind w:firstLine="425"/>
        <w:rPr>
          <w:ins w:id="75" w:author="Engidu Kifle - Manager, IT Projects &amp; Standards" w:date="2020-10-09T15:02:00Z"/>
          <w:rFonts w:ascii="Book Antiqua" w:hAnsi="Book Antiqua" w:cs="Book Antiqua"/>
          <w:b/>
          <w:bCs/>
        </w:rPr>
      </w:pPr>
      <w:r>
        <w:rPr>
          <w:rFonts w:ascii="Book Antiqua" w:hAnsi="Book Antiqua" w:cs="Book Antiqua"/>
          <w:b/>
          <w:bCs/>
        </w:rPr>
        <w:t xml:space="preserve">Note: Below sequence </w:t>
      </w:r>
      <w:r w:rsidR="007E09F1">
        <w:rPr>
          <w:rFonts w:ascii="Book Antiqua" w:hAnsi="Book Antiqua" w:cs="Book Antiqua"/>
          <w:b/>
          <w:bCs/>
        </w:rPr>
        <w:t>Diagram</w:t>
      </w:r>
      <w:r>
        <w:rPr>
          <w:rFonts w:ascii="Book Antiqua" w:hAnsi="Book Antiqua" w:cs="Book Antiqua"/>
          <w:b/>
          <w:bCs/>
        </w:rPr>
        <w:t>.</w:t>
      </w:r>
    </w:p>
    <w:p w14:paraId="5C63079B" w14:textId="0762EDA4" w:rsidR="009E74D0" w:rsidRDefault="004E05F3">
      <w:pPr>
        <w:rPr>
          <w:rFonts w:ascii="Book Antiqua" w:hAnsi="Book Antiqua" w:cs="Book Antiqua"/>
          <w:b/>
          <w:bCs/>
          <w:sz w:val="24"/>
          <w:szCs w:val="24"/>
        </w:rPr>
      </w:pPr>
      <w:r>
        <w:rPr>
          <w:noProof/>
        </w:rPr>
        <w:drawing>
          <wp:inline distT="0" distB="0" distL="0" distR="0" wp14:anchorId="79436179" wp14:editId="28FF684D">
            <wp:extent cx="4009524" cy="10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9524" cy="1038095"/>
                    </a:xfrm>
                    <a:prstGeom prst="rect">
                      <a:avLst/>
                    </a:prstGeom>
                  </pic:spPr>
                </pic:pic>
              </a:graphicData>
            </a:graphic>
          </wp:inline>
        </w:drawing>
      </w:r>
    </w:p>
    <w:p w14:paraId="5E27B181" w14:textId="77777777" w:rsidR="009E74D0" w:rsidRDefault="00237A1A">
      <w:pPr>
        <w:rPr>
          <w:rFonts w:ascii="Book Antiqua" w:hAnsi="Book Antiqua" w:cs="Book Antiqua"/>
          <w:b/>
        </w:rPr>
      </w:pPr>
      <w:r>
        <w:rPr>
          <w:rFonts w:ascii="Book Antiqua" w:hAnsi="Book Antiqua" w:cs="Book Antiqua"/>
          <w:b/>
        </w:rPr>
        <w:t>Sequence of Steps:</w:t>
      </w:r>
    </w:p>
    <w:p w14:paraId="33D186CB" w14:textId="69BFDF98" w:rsidR="009E74D0" w:rsidRDefault="00237A1A" w:rsidP="002B4222">
      <w:pPr>
        <w:numPr>
          <w:ilvl w:val="0"/>
          <w:numId w:val="38"/>
        </w:numPr>
        <w:rPr>
          <w:rFonts w:ascii="Book Antiqua" w:hAnsi="Book Antiqua" w:cs="Book Antiqua"/>
          <w:bCs/>
        </w:rPr>
      </w:pPr>
      <w:r>
        <w:rPr>
          <w:rFonts w:ascii="Book Antiqua" w:hAnsi="Book Antiqua" w:cs="Book Antiqua"/>
          <w:bCs/>
        </w:rPr>
        <w:t xml:space="preserve">After successful fund transfer Cheque Point Application Initiate the Ack to </w:t>
      </w:r>
      <w:r w:rsidR="009B566E">
        <w:rPr>
          <w:rFonts w:ascii="Book Antiqua" w:hAnsi="Book Antiqua" w:cs="Book Antiqua"/>
          <w:bCs/>
        </w:rPr>
        <w:t xml:space="preserve">APP Connect </w:t>
      </w:r>
      <w:r w:rsidR="004E05F3">
        <w:rPr>
          <w:rFonts w:ascii="Book Antiqua" w:hAnsi="Book Antiqua" w:cs="Book Antiqua"/>
          <w:bCs/>
        </w:rPr>
        <w:t>via HTTP/SOAP</w:t>
      </w:r>
      <w:r>
        <w:rPr>
          <w:rFonts w:ascii="Book Antiqua" w:hAnsi="Book Antiqua" w:cs="Book Antiqua"/>
          <w:bCs/>
        </w:rPr>
        <w:t xml:space="preserve"> format.</w:t>
      </w:r>
    </w:p>
    <w:p w14:paraId="450C077E" w14:textId="55AD7164" w:rsidR="009B566E" w:rsidRDefault="009B566E" w:rsidP="002B4222">
      <w:pPr>
        <w:numPr>
          <w:ilvl w:val="0"/>
          <w:numId w:val="38"/>
        </w:numPr>
        <w:rPr>
          <w:rFonts w:ascii="Book Antiqua" w:hAnsi="Book Antiqua" w:cs="Book Antiqua"/>
          <w:bCs/>
        </w:rPr>
      </w:pPr>
      <w:r>
        <w:rPr>
          <w:rFonts w:ascii="Book Antiqua" w:hAnsi="Book Antiqua" w:cs="Book Antiqua"/>
          <w:bCs/>
        </w:rPr>
        <w:t xml:space="preserve">APP Connect will send the ACK to Traffic </w:t>
      </w:r>
      <w:r>
        <w:rPr>
          <w:rFonts w:ascii="Book Antiqua" w:hAnsi="Book Antiqua" w:cs="Book Antiqua"/>
        </w:rPr>
        <w:t>Management System via HTTP/</w:t>
      </w:r>
      <w:r w:rsidR="004E05F3">
        <w:rPr>
          <w:rFonts w:ascii="Book Antiqua" w:hAnsi="Book Antiqua" w:cs="Book Antiqua"/>
        </w:rPr>
        <w:t>SOAP</w:t>
      </w:r>
      <w:r>
        <w:rPr>
          <w:rFonts w:ascii="Book Antiqua" w:hAnsi="Book Antiqua" w:cs="Book Antiqua"/>
        </w:rPr>
        <w:t xml:space="preserve"> format.</w:t>
      </w:r>
    </w:p>
    <w:p w14:paraId="082CE6ED" w14:textId="36AB8477" w:rsidR="009E74D0" w:rsidRDefault="00237A1A" w:rsidP="002B4222">
      <w:pPr>
        <w:numPr>
          <w:ilvl w:val="0"/>
          <w:numId w:val="38"/>
        </w:numPr>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w:t>
      </w:r>
      <w:r w:rsidR="009B566E">
        <w:rPr>
          <w:rFonts w:ascii="Book Antiqua" w:hAnsi="Book Antiqua" w:cs="Book Antiqua"/>
          <w:bCs/>
        </w:rPr>
        <w:t xml:space="preserve">APP Connect </w:t>
      </w:r>
      <w:r>
        <w:rPr>
          <w:rFonts w:ascii="Book Antiqua" w:hAnsi="Book Antiqua" w:cs="Book Antiqua"/>
          <w:bCs/>
        </w:rPr>
        <w:t>via HTTP/</w:t>
      </w:r>
      <w:r w:rsidR="004E05F3">
        <w:rPr>
          <w:rFonts w:ascii="Book Antiqua" w:hAnsi="Book Antiqua" w:cs="Book Antiqua"/>
          <w:bCs/>
        </w:rPr>
        <w:t>SOAP</w:t>
      </w:r>
      <w:r>
        <w:rPr>
          <w:rFonts w:ascii="Book Antiqua" w:hAnsi="Book Antiqua" w:cs="Book Antiqua"/>
          <w:bCs/>
        </w:rPr>
        <w:t xml:space="preserve"> format.</w:t>
      </w:r>
    </w:p>
    <w:p w14:paraId="02C1080B" w14:textId="0A9E8E9D" w:rsidR="009B566E" w:rsidRDefault="009B566E" w:rsidP="002B4222">
      <w:pPr>
        <w:numPr>
          <w:ilvl w:val="0"/>
          <w:numId w:val="38"/>
        </w:numPr>
        <w:rPr>
          <w:rFonts w:ascii="Book Antiqua" w:hAnsi="Book Antiqua" w:cs="Book Antiqua"/>
          <w:bCs/>
        </w:rPr>
      </w:pPr>
      <w:r>
        <w:rPr>
          <w:rFonts w:ascii="Book Antiqua" w:hAnsi="Book Antiqua" w:cs="Book Antiqua"/>
          <w:bCs/>
        </w:rPr>
        <w:t>APP Connect will send the response back to Cheque point application via HTTP/</w:t>
      </w:r>
      <w:r w:rsidR="004E05F3">
        <w:rPr>
          <w:rFonts w:ascii="Book Antiqua" w:hAnsi="Book Antiqua" w:cs="Book Antiqua"/>
          <w:bCs/>
        </w:rPr>
        <w:t>SOAP</w:t>
      </w:r>
      <w:r>
        <w:rPr>
          <w:rFonts w:ascii="Book Antiqua" w:hAnsi="Book Antiqua" w:cs="Book Antiqua"/>
          <w:bCs/>
        </w:rPr>
        <w:t xml:space="preserve"> format.</w:t>
      </w:r>
    </w:p>
    <w:p w14:paraId="15CC6E9B" w14:textId="77777777" w:rsidR="00CF2289" w:rsidRDefault="00CF2289" w:rsidP="00CF2289">
      <w:pPr>
        <w:tabs>
          <w:tab w:val="left" w:pos="425"/>
        </w:tabs>
        <w:rPr>
          <w:rFonts w:ascii="Book Antiqua" w:hAnsi="Book Antiqua" w:cs="Book Antiqua"/>
          <w:bCs/>
        </w:rPr>
      </w:pPr>
    </w:p>
    <w:p w14:paraId="4EEFD2AA" w14:textId="49A81139" w:rsidR="00CF2289" w:rsidRDefault="00CF2289" w:rsidP="00CF2289">
      <w:pPr>
        <w:rPr>
          <w:rFonts w:ascii="Book Antiqua" w:hAnsi="Book Antiqua" w:cs="Book Antiqua"/>
          <w:b/>
          <w:bCs/>
          <w:sz w:val="24"/>
          <w:szCs w:val="24"/>
        </w:rPr>
      </w:pPr>
      <w:r>
        <w:rPr>
          <w:rFonts w:ascii="Book Antiqua" w:hAnsi="Book Antiqua" w:cs="Book Antiqua"/>
          <w:b/>
          <w:bCs/>
          <w:sz w:val="24"/>
          <w:szCs w:val="24"/>
        </w:rPr>
        <w:lastRenderedPageBreak/>
        <w:t>Step 8: Retrieve Penalty.</w:t>
      </w:r>
    </w:p>
    <w:p w14:paraId="4FA98256" w14:textId="2266F21B" w:rsidR="00CF2289" w:rsidRDefault="00CF2289" w:rsidP="00CF2289">
      <w:pPr>
        <w:rPr>
          <w:rFonts w:ascii="Book Antiqua" w:hAnsi="Book Antiqua" w:cs="Book Antiqua"/>
          <w:b/>
          <w:bCs/>
          <w:sz w:val="24"/>
          <w:szCs w:val="24"/>
        </w:rPr>
      </w:pPr>
      <w:r>
        <w:rPr>
          <w:rFonts w:ascii="Book Antiqua" w:hAnsi="Book Antiqua" w:cs="Book Antiqua"/>
          <w:b/>
          <w:bCs/>
          <w:sz w:val="24"/>
          <w:szCs w:val="24"/>
        </w:rPr>
        <w:tab/>
        <w:t>If the customer is already register then it will allow to use this Service.</w:t>
      </w:r>
    </w:p>
    <w:p w14:paraId="6171B0C7" w14:textId="77777777" w:rsidR="00CF2289" w:rsidRDefault="00CF2289" w:rsidP="00CF2289">
      <w:pPr>
        <w:ind w:firstLine="425"/>
        <w:rPr>
          <w:ins w:id="76" w:author="Engidu Kifle - Manager, IT Projects &amp; Standards" w:date="2020-10-09T15:02:00Z"/>
          <w:rFonts w:ascii="Book Antiqua" w:hAnsi="Book Antiqua" w:cs="Book Antiqua"/>
          <w:b/>
          <w:bCs/>
        </w:rPr>
      </w:pPr>
      <w:r>
        <w:rPr>
          <w:rFonts w:ascii="Book Antiqua" w:hAnsi="Book Antiqua" w:cs="Book Antiqua"/>
          <w:b/>
          <w:bCs/>
        </w:rPr>
        <w:t>Note: Below sequence Diagram.</w:t>
      </w:r>
    </w:p>
    <w:p w14:paraId="6197A725" w14:textId="77777777" w:rsidR="00CF2289" w:rsidRDefault="00CF2289" w:rsidP="00CF2289">
      <w:pPr>
        <w:rPr>
          <w:rFonts w:ascii="Book Antiqua" w:hAnsi="Book Antiqua" w:cs="Book Antiqua"/>
          <w:b/>
          <w:bCs/>
          <w:sz w:val="24"/>
          <w:szCs w:val="24"/>
        </w:rPr>
      </w:pPr>
      <w:r>
        <w:rPr>
          <w:noProof/>
        </w:rPr>
        <w:drawing>
          <wp:inline distT="0" distB="0" distL="0" distR="0" wp14:anchorId="45113E45" wp14:editId="418EC5E4">
            <wp:extent cx="4009524" cy="10380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9524" cy="1038095"/>
                    </a:xfrm>
                    <a:prstGeom prst="rect">
                      <a:avLst/>
                    </a:prstGeom>
                  </pic:spPr>
                </pic:pic>
              </a:graphicData>
            </a:graphic>
          </wp:inline>
        </w:drawing>
      </w:r>
    </w:p>
    <w:p w14:paraId="11F42304" w14:textId="77777777" w:rsidR="00CF2289" w:rsidRDefault="00CF2289" w:rsidP="00CF2289">
      <w:pPr>
        <w:rPr>
          <w:rFonts w:ascii="Book Antiqua" w:hAnsi="Book Antiqua" w:cs="Book Antiqua"/>
          <w:b/>
        </w:rPr>
      </w:pPr>
      <w:r>
        <w:rPr>
          <w:rFonts w:ascii="Book Antiqua" w:hAnsi="Book Antiqua" w:cs="Book Antiqua"/>
          <w:b/>
        </w:rPr>
        <w:t>Sequence of Steps:</w:t>
      </w:r>
    </w:p>
    <w:p w14:paraId="5DF00B7F" w14:textId="77777777" w:rsidR="00CF2289" w:rsidRDefault="00CF2289" w:rsidP="002B4222">
      <w:pPr>
        <w:numPr>
          <w:ilvl w:val="0"/>
          <w:numId w:val="70"/>
        </w:numPr>
        <w:rPr>
          <w:rFonts w:ascii="Book Antiqua" w:hAnsi="Book Antiqua" w:cs="Book Antiqua"/>
          <w:bCs/>
        </w:rPr>
      </w:pPr>
      <w:r>
        <w:rPr>
          <w:rFonts w:ascii="Book Antiqua" w:hAnsi="Book Antiqua" w:cs="Book Antiqua"/>
          <w:bCs/>
        </w:rPr>
        <w:t>After successful fund transfer Cheque Point Application Initiate the Ack to APP Connect via HTTP/SOAP format.</w:t>
      </w:r>
    </w:p>
    <w:p w14:paraId="5CF5E612" w14:textId="77777777" w:rsidR="00CF2289" w:rsidRDefault="00CF2289" w:rsidP="002B4222">
      <w:pPr>
        <w:numPr>
          <w:ilvl w:val="0"/>
          <w:numId w:val="70"/>
        </w:numPr>
        <w:rPr>
          <w:rFonts w:ascii="Book Antiqua" w:hAnsi="Book Antiqua" w:cs="Book Antiqua"/>
          <w:bCs/>
        </w:rPr>
      </w:pPr>
      <w:r>
        <w:rPr>
          <w:rFonts w:ascii="Book Antiqua" w:hAnsi="Book Antiqua" w:cs="Book Antiqua"/>
          <w:bCs/>
        </w:rPr>
        <w:t xml:space="preserve">APP Connect will send the ACK to Traffic </w:t>
      </w:r>
      <w:r>
        <w:rPr>
          <w:rFonts w:ascii="Book Antiqua" w:hAnsi="Book Antiqua" w:cs="Book Antiqua"/>
        </w:rPr>
        <w:t>Management System via HTTP/SOAP format.</w:t>
      </w:r>
    </w:p>
    <w:p w14:paraId="60881FB2" w14:textId="77777777" w:rsidR="00CF2289" w:rsidRDefault="00CF2289" w:rsidP="002B4222">
      <w:pPr>
        <w:numPr>
          <w:ilvl w:val="0"/>
          <w:numId w:val="70"/>
        </w:numPr>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APP Connect via HTTP/SOAP format.</w:t>
      </w:r>
    </w:p>
    <w:p w14:paraId="6134E3BA" w14:textId="77777777" w:rsidR="00CF2289" w:rsidRDefault="00CF2289" w:rsidP="002B4222">
      <w:pPr>
        <w:numPr>
          <w:ilvl w:val="0"/>
          <w:numId w:val="70"/>
        </w:numPr>
        <w:rPr>
          <w:rFonts w:ascii="Book Antiqua" w:hAnsi="Book Antiqua" w:cs="Book Antiqua"/>
          <w:bCs/>
        </w:rPr>
      </w:pPr>
      <w:r>
        <w:rPr>
          <w:rFonts w:ascii="Book Antiqua" w:hAnsi="Book Antiqua" w:cs="Book Antiqua"/>
          <w:bCs/>
        </w:rPr>
        <w:t>APP Connect will send the response back to Cheque point application via HTTP/SOAP format.</w:t>
      </w:r>
    </w:p>
    <w:p w14:paraId="5EBBDA6B" w14:textId="77777777" w:rsidR="00CF2289" w:rsidRDefault="00CF2289" w:rsidP="00CF2289">
      <w:pPr>
        <w:tabs>
          <w:tab w:val="left" w:pos="425"/>
        </w:tabs>
        <w:rPr>
          <w:rFonts w:ascii="Book Antiqua" w:hAnsi="Book Antiqua" w:cs="Book Antiqua"/>
          <w:bCs/>
        </w:rPr>
      </w:pPr>
    </w:p>
    <w:p w14:paraId="1AF86160" w14:textId="47D9EF9B" w:rsidR="00B5764E" w:rsidRDefault="009D10F9" w:rsidP="00B5764E">
      <w:pPr>
        <w:rPr>
          <w:rFonts w:ascii="Book Antiqua" w:hAnsi="Book Antiqua" w:cs="Book Antiqua"/>
          <w:b/>
          <w:bCs/>
          <w:sz w:val="24"/>
          <w:szCs w:val="24"/>
        </w:rPr>
      </w:pPr>
      <w:r>
        <w:rPr>
          <w:rFonts w:ascii="Book Antiqua" w:hAnsi="Book Antiqua" w:cs="Book Antiqua"/>
          <w:b/>
          <w:bCs/>
          <w:sz w:val="24"/>
          <w:szCs w:val="24"/>
        </w:rPr>
        <w:t>Step 9</w:t>
      </w:r>
      <w:r w:rsidR="00B5764E">
        <w:rPr>
          <w:rFonts w:ascii="Book Antiqua" w:hAnsi="Book Antiqua" w:cs="Book Antiqua"/>
          <w:b/>
          <w:bCs/>
          <w:sz w:val="24"/>
          <w:szCs w:val="24"/>
        </w:rPr>
        <w:t>: Fetch Payment List.</w:t>
      </w:r>
    </w:p>
    <w:p w14:paraId="687F8B34" w14:textId="265843ED" w:rsidR="00B5764E" w:rsidRDefault="00B5764E" w:rsidP="00B5764E">
      <w:pPr>
        <w:rPr>
          <w:ins w:id="77" w:author="Engidu Kifle - Manager, IT Projects &amp; Standards" w:date="2020-10-09T15:02:00Z"/>
          <w:rFonts w:ascii="Book Antiqua" w:hAnsi="Book Antiqua" w:cs="Book Antiqua"/>
          <w:b/>
          <w:bCs/>
        </w:rPr>
      </w:pPr>
      <w:r>
        <w:rPr>
          <w:rFonts w:ascii="Book Antiqua" w:hAnsi="Book Antiqua" w:cs="Book Antiqua"/>
          <w:b/>
          <w:bCs/>
          <w:sz w:val="24"/>
          <w:szCs w:val="24"/>
        </w:rPr>
        <w:tab/>
      </w:r>
      <w:r>
        <w:rPr>
          <w:rFonts w:ascii="Book Antiqua" w:hAnsi="Book Antiqua" w:cs="Book Antiqua"/>
          <w:b/>
          <w:bCs/>
        </w:rPr>
        <w:t>Note: Below sequence Diagram.</w:t>
      </w:r>
    </w:p>
    <w:p w14:paraId="000C48E6" w14:textId="77777777" w:rsidR="00B5764E" w:rsidRDefault="00B5764E" w:rsidP="00B5764E">
      <w:pPr>
        <w:rPr>
          <w:rFonts w:ascii="Book Antiqua" w:hAnsi="Book Antiqua" w:cs="Book Antiqua"/>
          <w:b/>
          <w:bCs/>
          <w:sz w:val="24"/>
          <w:szCs w:val="24"/>
        </w:rPr>
      </w:pPr>
      <w:r>
        <w:rPr>
          <w:noProof/>
        </w:rPr>
        <w:drawing>
          <wp:inline distT="0" distB="0" distL="0" distR="0" wp14:anchorId="71F8D6F6" wp14:editId="725BA2E9">
            <wp:extent cx="4009524" cy="10380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9524" cy="1038095"/>
                    </a:xfrm>
                    <a:prstGeom prst="rect">
                      <a:avLst/>
                    </a:prstGeom>
                  </pic:spPr>
                </pic:pic>
              </a:graphicData>
            </a:graphic>
          </wp:inline>
        </w:drawing>
      </w:r>
    </w:p>
    <w:p w14:paraId="72554E75" w14:textId="77777777" w:rsidR="00B5764E" w:rsidRDefault="00B5764E" w:rsidP="00B5764E">
      <w:pPr>
        <w:rPr>
          <w:rFonts w:ascii="Book Antiqua" w:hAnsi="Book Antiqua" w:cs="Book Antiqua"/>
          <w:b/>
        </w:rPr>
      </w:pPr>
      <w:r>
        <w:rPr>
          <w:rFonts w:ascii="Book Antiqua" w:hAnsi="Book Antiqua" w:cs="Book Antiqua"/>
          <w:b/>
        </w:rPr>
        <w:t>Sequence of Steps:</w:t>
      </w:r>
    </w:p>
    <w:p w14:paraId="71531D0C" w14:textId="45A5EDA8" w:rsidR="00B5764E" w:rsidRDefault="00B5764E" w:rsidP="002B4222">
      <w:pPr>
        <w:numPr>
          <w:ilvl w:val="0"/>
          <w:numId w:val="71"/>
        </w:numPr>
        <w:rPr>
          <w:rFonts w:ascii="Book Antiqua" w:hAnsi="Book Antiqua" w:cs="Book Antiqua"/>
          <w:bCs/>
        </w:rPr>
      </w:pPr>
      <w:r>
        <w:rPr>
          <w:rFonts w:ascii="Book Antiqua" w:hAnsi="Book Antiqua" w:cs="Book Antiqua"/>
          <w:bCs/>
        </w:rPr>
        <w:t>Cheque Point Application Initiate the request to App Connect Driver ID as parameters via HTTP/SOAP format.</w:t>
      </w:r>
    </w:p>
    <w:p w14:paraId="1C8E38B7" w14:textId="77777777" w:rsidR="00B5764E" w:rsidRDefault="00B5764E" w:rsidP="002B4222">
      <w:pPr>
        <w:numPr>
          <w:ilvl w:val="0"/>
          <w:numId w:val="71"/>
        </w:numPr>
        <w:rPr>
          <w:rFonts w:ascii="Book Antiqua" w:hAnsi="Book Antiqua" w:cs="Book Antiqua"/>
          <w:bCs/>
        </w:rPr>
      </w:pPr>
      <w:r>
        <w:rPr>
          <w:rFonts w:ascii="Book Antiqua" w:hAnsi="Book Antiqua" w:cs="Book Antiqua"/>
          <w:bCs/>
        </w:rPr>
        <w:t xml:space="preserve">APP Connect will the same request to Traffic </w:t>
      </w:r>
      <w:r>
        <w:rPr>
          <w:rFonts w:ascii="Book Antiqua" w:hAnsi="Book Antiqua" w:cs="Book Antiqua"/>
        </w:rPr>
        <w:t>Management System via HTTP/SOAP format.</w:t>
      </w:r>
    </w:p>
    <w:p w14:paraId="172298ED" w14:textId="77777777" w:rsidR="00B5764E" w:rsidRDefault="00B5764E" w:rsidP="002B4222">
      <w:pPr>
        <w:numPr>
          <w:ilvl w:val="0"/>
          <w:numId w:val="71"/>
        </w:numPr>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APP Connect with Token as response via HTTP/SOAP format.</w:t>
      </w:r>
    </w:p>
    <w:p w14:paraId="25518AC6" w14:textId="77777777" w:rsidR="00B5764E" w:rsidRDefault="00B5764E" w:rsidP="002B4222">
      <w:pPr>
        <w:numPr>
          <w:ilvl w:val="0"/>
          <w:numId w:val="71"/>
        </w:numPr>
        <w:rPr>
          <w:rFonts w:ascii="Book Antiqua" w:hAnsi="Book Antiqua" w:cs="Book Antiqua"/>
          <w:bCs/>
        </w:rPr>
      </w:pPr>
      <w:r>
        <w:rPr>
          <w:rFonts w:ascii="Book Antiqua" w:hAnsi="Book Antiqua" w:cs="Book Antiqua"/>
          <w:bCs/>
        </w:rPr>
        <w:lastRenderedPageBreak/>
        <w:t>APP Connect will send the details of the person to Cheque point application via HTTP/SOAP format.</w:t>
      </w:r>
    </w:p>
    <w:p w14:paraId="3735833C" w14:textId="77777777" w:rsidR="00B5764E" w:rsidRDefault="00B5764E" w:rsidP="00CF2289">
      <w:pPr>
        <w:tabs>
          <w:tab w:val="left" w:pos="425"/>
        </w:tabs>
        <w:rPr>
          <w:rFonts w:ascii="Book Antiqua" w:hAnsi="Book Antiqua" w:cs="Book Antiqua"/>
          <w:bCs/>
        </w:rPr>
      </w:pPr>
    </w:p>
    <w:p w14:paraId="5C141E2D" w14:textId="2D720826" w:rsidR="009D10F9" w:rsidRDefault="009D10F9" w:rsidP="009D10F9">
      <w:pPr>
        <w:rPr>
          <w:rFonts w:ascii="Book Antiqua" w:hAnsi="Book Antiqua" w:cs="Book Antiqua"/>
          <w:b/>
          <w:bCs/>
          <w:sz w:val="24"/>
          <w:szCs w:val="24"/>
        </w:rPr>
      </w:pPr>
      <w:r>
        <w:rPr>
          <w:rFonts w:ascii="Book Antiqua" w:hAnsi="Book Antiqua" w:cs="Book Antiqua"/>
          <w:b/>
          <w:bCs/>
          <w:sz w:val="24"/>
          <w:szCs w:val="24"/>
        </w:rPr>
        <w:t xml:space="preserve">Step 10: </w:t>
      </w:r>
      <w:r w:rsidR="00472EFC">
        <w:rPr>
          <w:rFonts w:ascii="Book Antiqua" w:hAnsi="Book Antiqua" w:cs="Book Antiqua"/>
          <w:b/>
          <w:bCs/>
          <w:sz w:val="24"/>
          <w:szCs w:val="24"/>
        </w:rPr>
        <w:t>Fetch Penalty</w:t>
      </w:r>
      <w:r w:rsidR="00280438">
        <w:rPr>
          <w:rFonts w:ascii="Book Antiqua" w:hAnsi="Book Antiqua" w:cs="Book Antiqua"/>
          <w:b/>
          <w:bCs/>
          <w:sz w:val="24"/>
          <w:szCs w:val="24"/>
        </w:rPr>
        <w:t xml:space="preserve"> </w:t>
      </w:r>
      <w:r>
        <w:rPr>
          <w:rFonts w:ascii="Book Antiqua" w:hAnsi="Book Antiqua" w:cs="Book Antiqua"/>
          <w:b/>
          <w:bCs/>
          <w:sz w:val="24"/>
          <w:szCs w:val="24"/>
        </w:rPr>
        <w:t>List.</w:t>
      </w:r>
    </w:p>
    <w:p w14:paraId="0AD69C3D" w14:textId="77777777" w:rsidR="009D10F9" w:rsidRDefault="009D10F9" w:rsidP="009D10F9">
      <w:pPr>
        <w:rPr>
          <w:ins w:id="78" w:author="Engidu Kifle - Manager, IT Projects &amp; Standards" w:date="2020-10-09T15:02:00Z"/>
          <w:rFonts w:ascii="Book Antiqua" w:hAnsi="Book Antiqua" w:cs="Book Antiqua"/>
          <w:b/>
          <w:bCs/>
        </w:rPr>
      </w:pPr>
      <w:r>
        <w:rPr>
          <w:rFonts w:ascii="Book Antiqua" w:hAnsi="Book Antiqua" w:cs="Book Antiqua"/>
          <w:b/>
          <w:bCs/>
          <w:sz w:val="24"/>
          <w:szCs w:val="24"/>
        </w:rPr>
        <w:tab/>
      </w:r>
      <w:r>
        <w:rPr>
          <w:rFonts w:ascii="Book Antiqua" w:hAnsi="Book Antiqua" w:cs="Book Antiqua"/>
          <w:b/>
          <w:bCs/>
        </w:rPr>
        <w:t>Note: Below sequence Diagram.</w:t>
      </w:r>
    </w:p>
    <w:p w14:paraId="663480B6" w14:textId="77777777" w:rsidR="009D10F9" w:rsidRDefault="009D10F9" w:rsidP="009D10F9">
      <w:pPr>
        <w:rPr>
          <w:rFonts w:ascii="Book Antiqua" w:hAnsi="Book Antiqua" w:cs="Book Antiqua"/>
          <w:b/>
          <w:bCs/>
          <w:sz w:val="24"/>
          <w:szCs w:val="24"/>
        </w:rPr>
      </w:pPr>
      <w:r>
        <w:rPr>
          <w:noProof/>
        </w:rPr>
        <w:drawing>
          <wp:inline distT="0" distB="0" distL="0" distR="0" wp14:anchorId="47B756E7" wp14:editId="5F8DA8DE">
            <wp:extent cx="4009524" cy="10380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9524" cy="1038095"/>
                    </a:xfrm>
                    <a:prstGeom prst="rect">
                      <a:avLst/>
                    </a:prstGeom>
                  </pic:spPr>
                </pic:pic>
              </a:graphicData>
            </a:graphic>
          </wp:inline>
        </w:drawing>
      </w:r>
    </w:p>
    <w:p w14:paraId="073ABAEF" w14:textId="77777777" w:rsidR="009D10F9" w:rsidRDefault="009D10F9" w:rsidP="009D10F9">
      <w:pPr>
        <w:rPr>
          <w:rFonts w:ascii="Book Antiqua" w:hAnsi="Book Antiqua" w:cs="Book Antiqua"/>
          <w:b/>
        </w:rPr>
      </w:pPr>
      <w:r>
        <w:rPr>
          <w:rFonts w:ascii="Book Antiqua" w:hAnsi="Book Antiqua" w:cs="Book Antiqua"/>
          <w:b/>
        </w:rPr>
        <w:t>Sequence of Steps:</w:t>
      </w:r>
    </w:p>
    <w:p w14:paraId="73221D1E" w14:textId="77777777" w:rsidR="009D10F9" w:rsidRDefault="009D10F9" w:rsidP="002B4222">
      <w:pPr>
        <w:numPr>
          <w:ilvl w:val="0"/>
          <w:numId w:val="72"/>
        </w:numPr>
        <w:rPr>
          <w:rFonts w:ascii="Book Antiqua" w:hAnsi="Book Antiqua" w:cs="Book Antiqua"/>
          <w:bCs/>
        </w:rPr>
      </w:pPr>
      <w:r>
        <w:rPr>
          <w:rFonts w:ascii="Book Antiqua" w:hAnsi="Book Antiqua" w:cs="Book Antiqua"/>
          <w:bCs/>
        </w:rPr>
        <w:t>Cheque Point Application Initiate the request to App Connect Driver ID as parameters via HTTP/SOAP format.</w:t>
      </w:r>
    </w:p>
    <w:p w14:paraId="7EC3EDDF" w14:textId="77777777" w:rsidR="009D10F9" w:rsidRDefault="009D10F9" w:rsidP="002B4222">
      <w:pPr>
        <w:numPr>
          <w:ilvl w:val="0"/>
          <w:numId w:val="72"/>
        </w:numPr>
        <w:rPr>
          <w:rFonts w:ascii="Book Antiqua" w:hAnsi="Book Antiqua" w:cs="Book Antiqua"/>
          <w:bCs/>
        </w:rPr>
      </w:pPr>
      <w:r>
        <w:rPr>
          <w:rFonts w:ascii="Book Antiqua" w:hAnsi="Book Antiqua" w:cs="Book Antiqua"/>
          <w:bCs/>
        </w:rPr>
        <w:t xml:space="preserve">APP Connect will the same request to Traffic </w:t>
      </w:r>
      <w:r>
        <w:rPr>
          <w:rFonts w:ascii="Book Antiqua" w:hAnsi="Book Antiqua" w:cs="Book Antiqua"/>
        </w:rPr>
        <w:t>Management System via HTTP/SOAP format.</w:t>
      </w:r>
    </w:p>
    <w:p w14:paraId="3D898C75" w14:textId="77777777" w:rsidR="009D10F9" w:rsidRDefault="009D10F9" w:rsidP="002B4222">
      <w:pPr>
        <w:numPr>
          <w:ilvl w:val="0"/>
          <w:numId w:val="72"/>
        </w:numPr>
        <w:rPr>
          <w:rFonts w:ascii="Book Antiqua" w:hAnsi="Book Antiqua" w:cs="Book Antiqua"/>
          <w:bCs/>
        </w:rPr>
      </w:pPr>
      <w:r>
        <w:rPr>
          <w:rFonts w:ascii="Book Antiqua" w:hAnsi="Book Antiqua" w:cs="Book Antiqua"/>
          <w:bCs/>
        </w:rPr>
        <w:t xml:space="preserve">Traffic </w:t>
      </w:r>
      <w:r>
        <w:rPr>
          <w:rFonts w:ascii="Book Antiqua" w:hAnsi="Book Antiqua" w:cs="Book Antiqua"/>
        </w:rPr>
        <w:t>Management System</w:t>
      </w:r>
      <w:r>
        <w:rPr>
          <w:rFonts w:ascii="Book Antiqua" w:hAnsi="Book Antiqua" w:cs="Book Antiqua"/>
          <w:bCs/>
        </w:rPr>
        <w:t xml:space="preserve"> respond back to the APP Connect with Token as response via HTTP/SOAP format.</w:t>
      </w:r>
    </w:p>
    <w:p w14:paraId="60DE3580" w14:textId="77777777" w:rsidR="009D10F9" w:rsidRDefault="009D10F9" w:rsidP="002B4222">
      <w:pPr>
        <w:numPr>
          <w:ilvl w:val="0"/>
          <w:numId w:val="72"/>
        </w:numPr>
        <w:rPr>
          <w:rFonts w:ascii="Book Antiqua" w:hAnsi="Book Antiqua" w:cs="Book Antiqua"/>
          <w:bCs/>
        </w:rPr>
      </w:pPr>
      <w:r>
        <w:rPr>
          <w:rFonts w:ascii="Book Antiqua" w:hAnsi="Book Antiqua" w:cs="Book Antiqua"/>
          <w:bCs/>
        </w:rPr>
        <w:t>APP Connect will send the details of the person to Cheque point application via HTTP/SOAP format.</w:t>
      </w:r>
    </w:p>
    <w:p w14:paraId="470B4F36" w14:textId="1780FEA1" w:rsidR="00DF0718" w:rsidRDefault="00DF0718" w:rsidP="00DF0718">
      <w:pPr>
        <w:rPr>
          <w:rFonts w:ascii="Book Antiqua" w:hAnsi="Book Antiqua" w:cs="Book Antiqua"/>
          <w:b/>
          <w:bCs/>
          <w:sz w:val="24"/>
          <w:szCs w:val="24"/>
        </w:rPr>
      </w:pPr>
      <w:r>
        <w:rPr>
          <w:rFonts w:ascii="Book Antiqua" w:hAnsi="Book Antiqua" w:cs="Book Antiqua"/>
          <w:b/>
          <w:bCs/>
          <w:sz w:val="24"/>
          <w:szCs w:val="24"/>
        </w:rPr>
        <w:t>Step 10: Void Payment.</w:t>
      </w:r>
    </w:p>
    <w:p w14:paraId="17EA9819" w14:textId="2ECBDF56" w:rsidR="00DF0718" w:rsidRDefault="00475263" w:rsidP="00DF0718">
      <w:pPr>
        <w:rPr>
          <w:ins w:id="79" w:author="Engidu Kifle - Manager, IT Projects &amp; Standards" w:date="2020-10-09T15:01:00Z"/>
          <w:rFonts w:ascii="Book Antiqua" w:hAnsi="Book Antiqua" w:cs="Book Antiqua"/>
          <w:bCs/>
        </w:rPr>
      </w:pPr>
      <w:r>
        <w:rPr>
          <w:rFonts w:ascii="Book Antiqua" w:hAnsi="Book Antiqua" w:cs="Book Antiqua"/>
          <w:bCs/>
        </w:rPr>
        <w:t>Customer can roll back the transaction</w:t>
      </w:r>
    </w:p>
    <w:p w14:paraId="1DD9A384" w14:textId="77777777" w:rsidR="00DF0718" w:rsidRDefault="00DF0718" w:rsidP="00DF0718">
      <w:pPr>
        <w:ind w:firstLine="425"/>
        <w:rPr>
          <w:rFonts w:ascii="Book Antiqua" w:hAnsi="Book Antiqua" w:cs="Book Antiqua"/>
          <w:b/>
          <w:bCs/>
        </w:rPr>
      </w:pPr>
      <w:r>
        <w:rPr>
          <w:rFonts w:ascii="Book Antiqua" w:hAnsi="Book Antiqua" w:cs="Book Antiqua"/>
          <w:b/>
          <w:bCs/>
        </w:rPr>
        <w:t>Note: Below sequence Diagram.</w:t>
      </w:r>
    </w:p>
    <w:p w14:paraId="4162CDC7" w14:textId="77777777" w:rsidR="00DF0718" w:rsidRDefault="00DF0718" w:rsidP="00DF0718">
      <w:pPr>
        <w:rPr>
          <w:rFonts w:ascii="Book Antiqua" w:hAnsi="Book Antiqua" w:cs="Book Antiqua"/>
          <w:b/>
          <w:bCs/>
        </w:rPr>
      </w:pPr>
      <w:r>
        <w:rPr>
          <w:noProof/>
        </w:rPr>
        <w:drawing>
          <wp:inline distT="0" distB="0" distL="0" distR="0" wp14:anchorId="58A1D9B3" wp14:editId="54299E1D">
            <wp:extent cx="5685714" cy="155238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067D286F" w14:textId="77777777" w:rsidR="00DF0718" w:rsidRDefault="00DF0718" w:rsidP="00DF0718">
      <w:pPr>
        <w:rPr>
          <w:rFonts w:ascii="Book Antiqua" w:hAnsi="Book Antiqua" w:cs="Book Antiqua"/>
          <w:b/>
        </w:rPr>
      </w:pPr>
      <w:r>
        <w:rPr>
          <w:rFonts w:ascii="Book Antiqua" w:hAnsi="Book Antiqua" w:cs="Book Antiqua"/>
          <w:b/>
        </w:rPr>
        <w:t>Sequence of Steps:</w:t>
      </w:r>
    </w:p>
    <w:p w14:paraId="0A84D556" w14:textId="77777777" w:rsidR="00DF0718" w:rsidRDefault="00DF0718" w:rsidP="002B4222">
      <w:pPr>
        <w:numPr>
          <w:ilvl w:val="0"/>
          <w:numId w:val="73"/>
        </w:numPr>
        <w:rPr>
          <w:rFonts w:ascii="Book Antiqua" w:hAnsi="Book Antiqua" w:cs="Book Antiqua"/>
          <w:bCs/>
        </w:rPr>
      </w:pPr>
      <w:r>
        <w:rPr>
          <w:rFonts w:ascii="Book Antiqua" w:hAnsi="Book Antiqua" w:cs="Book Antiqua"/>
          <w:bCs/>
        </w:rPr>
        <w:lastRenderedPageBreak/>
        <w:t>Cheque Point Application initiate a request to APIC via SOAP format.</w:t>
      </w:r>
    </w:p>
    <w:p w14:paraId="24F901C3" w14:textId="77777777" w:rsidR="00DF0718" w:rsidRDefault="00DF0718" w:rsidP="002B4222">
      <w:pPr>
        <w:numPr>
          <w:ilvl w:val="0"/>
          <w:numId w:val="73"/>
        </w:numPr>
        <w:rPr>
          <w:rFonts w:ascii="Book Antiqua" w:hAnsi="Book Antiqua" w:cs="Book Antiqua"/>
          <w:bCs/>
        </w:rPr>
      </w:pPr>
      <w:r>
        <w:rPr>
          <w:rFonts w:ascii="Book Antiqua" w:hAnsi="Book Antiqua" w:cs="Book Antiqua"/>
          <w:bCs/>
        </w:rPr>
        <w:t>APIC will send the request to APP connect via SOAP Format.</w:t>
      </w:r>
    </w:p>
    <w:p w14:paraId="7FC54E2F" w14:textId="77777777" w:rsidR="00DF0718" w:rsidRDefault="00DF0718" w:rsidP="002B4222">
      <w:pPr>
        <w:numPr>
          <w:ilvl w:val="0"/>
          <w:numId w:val="73"/>
        </w:numPr>
        <w:rPr>
          <w:rFonts w:ascii="Book Antiqua" w:hAnsi="Book Antiqua" w:cs="Book Antiqua"/>
          <w:bCs/>
        </w:rPr>
      </w:pPr>
      <w:r>
        <w:rPr>
          <w:rFonts w:ascii="Book Antiqua" w:hAnsi="Book Antiqua" w:cs="Book Antiqua"/>
          <w:bCs/>
        </w:rPr>
        <w:t>APP Connect will send the request to Core Banking System (CBS) to initiate FT request.</w:t>
      </w:r>
    </w:p>
    <w:p w14:paraId="4F5551B1" w14:textId="7FB919E5" w:rsidR="00DF0718" w:rsidRDefault="00DF0718" w:rsidP="002B4222">
      <w:pPr>
        <w:numPr>
          <w:ilvl w:val="0"/>
          <w:numId w:val="73"/>
        </w:numPr>
        <w:rPr>
          <w:rFonts w:ascii="Book Antiqua" w:hAnsi="Book Antiqua" w:cs="Book Antiqua"/>
          <w:bCs/>
        </w:rPr>
      </w:pPr>
      <w:r>
        <w:rPr>
          <w:rFonts w:ascii="Book Antiqua" w:hAnsi="Book Antiqua" w:cs="Book Antiqua"/>
          <w:bCs/>
        </w:rPr>
        <w:t>Core Banking System will respond ba</w:t>
      </w:r>
      <w:r w:rsidR="003A0C90">
        <w:rPr>
          <w:rFonts w:ascii="Book Antiqua" w:hAnsi="Book Antiqua" w:cs="Book Antiqua"/>
          <w:bCs/>
        </w:rPr>
        <w:t>ck to App connect by doing credit</w:t>
      </w:r>
      <w:r>
        <w:rPr>
          <w:rFonts w:ascii="Book Antiqua" w:hAnsi="Book Antiqua" w:cs="Book Antiqua"/>
          <w:bCs/>
        </w:rPr>
        <w:t xml:space="preserve"> </w:t>
      </w:r>
      <w:r w:rsidR="003A0C90">
        <w:rPr>
          <w:rFonts w:ascii="Book Antiqua" w:hAnsi="Book Antiqua" w:cs="Book Antiqua"/>
          <w:bCs/>
        </w:rPr>
        <w:t xml:space="preserve">the customer account and debit </w:t>
      </w:r>
      <w:r>
        <w:rPr>
          <w:rFonts w:ascii="Book Antiqua" w:hAnsi="Book Antiqua" w:cs="Book Antiqua"/>
          <w:bCs/>
        </w:rPr>
        <w:t>the pool account via SOAP Format.</w:t>
      </w:r>
    </w:p>
    <w:p w14:paraId="172BCD71" w14:textId="77777777" w:rsidR="00DF0718" w:rsidRDefault="00DF0718" w:rsidP="002B4222">
      <w:pPr>
        <w:numPr>
          <w:ilvl w:val="0"/>
          <w:numId w:val="73"/>
        </w:numPr>
        <w:rPr>
          <w:rFonts w:ascii="Book Antiqua" w:hAnsi="Book Antiqua" w:cs="Book Antiqua"/>
          <w:bCs/>
        </w:rPr>
      </w:pPr>
      <w:r>
        <w:rPr>
          <w:rFonts w:ascii="Book Antiqua" w:hAnsi="Book Antiqua" w:cs="Book Antiqua"/>
          <w:bCs/>
        </w:rPr>
        <w:t>APP Connect will send the response back to APIC via SOAP Format.</w:t>
      </w:r>
    </w:p>
    <w:p w14:paraId="06752F3D" w14:textId="77777777" w:rsidR="00DF0718" w:rsidRDefault="00DF0718" w:rsidP="002B4222">
      <w:pPr>
        <w:numPr>
          <w:ilvl w:val="0"/>
          <w:numId w:val="73"/>
        </w:numPr>
        <w:rPr>
          <w:rFonts w:ascii="Book Antiqua" w:hAnsi="Book Antiqua" w:cs="Book Antiqua"/>
          <w:bCs/>
        </w:rPr>
      </w:pPr>
      <w:r>
        <w:rPr>
          <w:rFonts w:ascii="Book Antiqua" w:hAnsi="Book Antiqua" w:cs="Book Antiqua"/>
          <w:bCs/>
        </w:rPr>
        <w:t>APIC will send a final response to the Cheque point application via SOAP format.</w:t>
      </w:r>
    </w:p>
    <w:p w14:paraId="0116A066" w14:textId="77777777" w:rsidR="009D10F9" w:rsidRDefault="009D10F9" w:rsidP="00CF2289">
      <w:pPr>
        <w:tabs>
          <w:tab w:val="left" w:pos="425"/>
        </w:tabs>
        <w:rPr>
          <w:rFonts w:ascii="Book Antiqua" w:hAnsi="Book Antiqua" w:cs="Book Antiqua"/>
          <w:bCs/>
        </w:rPr>
      </w:pPr>
    </w:p>
    <w:p w14:paraId="0AC23FF0" w14:textId="77777777" w:rsidR="00374B40" w:rsidRDefault="00374B40" w:rsidP="00CF2289">
      <w:pPr>
        <w:tabs>
          <w:tab w:val="left" w:pos="425"/>
        </w:tabs>
        <w:rPr>
          <w:rFonts w:ascii="Book Antiqua" w:hAnsi="Book Antiqua" w:cs="Book Antiqua"/>
          <w:bCs/>
        </w:rPr>
      </w:pPr>
    </w:p>
    <w:p w14:paraId="4F63A420" w14:textId="2B371D7F" w:rsidR="009E74D0" w:rsidRDefault="009B566E" w:rsidP="00086C97">
      <w:pPr>
        <w:tabs>
          <w:tab w:val="left" w:pos="425"/>
        </w:tabs>
        <w:ind w:left="425"/>
        <w:rPr>
          <w:rFonts w:ascii="Book Antiqua" w:hAnsi="Book Antiqua" w:cs="Book Antiqua"/>
        </w:rPr>
      </w:pPr>
      <w:r>
        <w:rPr>
          <w:rFonts w:ascii="Book Antiqua" w:hAnsi="Book Antiqua" w:cs="Book Antiqua"/>
          <w:bCs/>
        </w:rPr>
        <w:t xml:space="preserve"> </w:t>
      </w:r>
    </w:p>
    <w:p w14:paraId="3C9C3B43" w14:textId="77777777" w:rsidR="009E74D0" w:rsidRDefault="00237A1A" w:rsidP="002B4222">
      <w:pPr>
        <w:pStyle w:val="Heading3"/>
        <w:numPr>
          <w:ilvl w:val="0"/>
          <w:numId w:val="34"/>
        </w:numPr>
        <w:rPr>
          <w:rFonts w:ascii="Book Antiqua" w:hAnsi="Book Antiqua" w:cs="Book Antiqua"/>
          <w:b/>
          <w:bCs/>
        </w:rPr>
      </w:pPr>
      <w:bookmarkStart w:id="80" w:name="_Toc54969393"/>
      <w:r>
        <w:rPr>
          <w:rFonts w:ascii="Book Antiqua" w:hAnsi="Book Antiqua" w:cs="Book Antiqua"/>
          <w:b/>
          <w:bCs/>
        </w:rPr>
        <w:t>Cheque Point Tax.</w:t>
      </w:r>
      <w:bookmarkEnd w:id="80"/>
    </w:p>
    <w:p w14:paraId="509A58CC" w14:textId="77777777" w:rsidR="009E74D0" w:rsidRDefault="00237A1A">
      <w:pPr>
        <w:pStyle w:val="ListParagraph"/>
        <w:ind w:left="425"/>
        <w:rPr>
          <w:rFonts w:ascii="Book Antiqua" w:hAnsi="Book Antiqua" w:cs="Book Antiqua"/>
        </w:rPr>
      </w:pPr>
      <w:r>
        <w:rPr>
          <w:rFonts w:ascii="Book Antiqua" w:hAnsi="Book Antiqua" w:cs="Book Antiqua"/>
        </w:rPr>
        <w:t>Customer can pay the tax due by using the Cheque point tax system.</w:t>
      </w:r>
    </w:p>
    <w:p w14:paraId="4C4D73AF" w14:textId="77777777" w:rsidR="009E74D0" w:rsidRDefault="00237A1A">
      <w:pPr>
        <w:pStyle w:val="ListParagraph"/>
        <w:ind w:left="425"/>
        <w:rPr>
          <w:rFonts w:ascii="Book Antiqua" w:hAnsi="Book Antiqua" w:cs="Book Antiqua"/>
        </w:rPr>
      </w:pPr>
      <w:r>
        <w:rPr>
          <w:rFonts w:ascii="Book Antiqua" w:hAnsi="Book Antiqua" w:cs="Book Antiqua"/>
        </w:rPr>
        <w:t>The following steps are involved for doing this process.</w:t>
      </w:r>
    </w:p>
    <w:p w14:paraId="525BD7CA" w14:textId="77777777" w:rsidR="009E74D0" w:rsidRDefault="00237A1A">
      <w:pPr>
        <w:ind w:left="425"/>
        <w:rPr>
          <w:rFonts w:ascii="Book Antiqua" w:hAnsi="Book Antiqua" w:cs="Book Antiqua"/>
        </w:rPr>
      </w:pPr>
      <w:r>
        <w:rPr>
          <w:rFonts w:ascii="Book Antiqua" w:hAnsi="Book Antiqua" w:cs="Book Antiqua"/>
          <w:b/>
          <w:sz w:val="24"/>
          <w:szCs w:val="24"/>
        </w:rPr>
        <w:t>Step 1:</w:t>
      </w:r>
      <w:r>
        <w:rPr>
          <w:rFonts w:ascii="Book Antiqua" w:hAnsi="Book Antiqua" w:cs="Book Antiqua"/>
        </w:rPr>
        <w:t xml:space="preserve"> </w:t>
      </w:r>
      <w:r>
        <w:rPr>
          <w:rFonts w:ascii="Book Antiqua" w:hAnsi="Book Antiqua" w:cs="Book Antiqua"/>
          <w:b/>
        </w:rPr>
        <w:t>Get the Due Details from Tax System.</w:t>
      </w:r>
      <w:r>
        <w:rPr>
          <w:rFonts w:ascii="Book Antiqua" w:hAnsi="Book Antiqua" w:cs="Book Antiqua"/>
        </w:rPr>
        <w:t xml:space="preserve"> </w:t>
      </w:r>
    </w:p>
    <w:p w14:paraId="4CAA416F" w14:textId="54ED7934" w:rsidR="005F6550" w:rsidRDefault="00237A1A">
      <w:pPr>
        <w:ind w:firstLine="425"/>
        <w:rPr>
          <w:ins w:id="81" w:author="Engidu Kifle - Manager, IT Projects &amp; Standards" w:date="2020-10-09T15:03:00Z"/>
          <w:rFonts w:ascii="Book Antiqua" w:hAnsi="Book Antiqua" w:cs="Book Antiqua"/>
          <w:b/>
          <w:bCs/>
        </w:rPr>
      </w:pPr>
      <w:r>
        <w:rPr>
          <w:rFonts w:ascii="Book Antiqua" w:hAnsi="Book Antiqua" w:cs="Book Antiqua"/>
          <w:b/>
          <w:bCs/>
        </w:rPr>
        <w:t>Note: Below sequence Diagram.</w:t>
      </w:r>
    </w:p>
    <w:p w14:paraId="43A8D1ED" w14:textId="74099E89" w:rsidR="009E74D0" w:rsidRDefault="00D733A4">
      <w:pPr>
        <w:ind w:firstLine="425"/>
        <w:rPr>
          <w:rFonts w:ascii="Book Antiqua" w:hAnsi="Book Antiqua" w:cs="Book Antiqua"/>
          <w:b/>
          <w:bCs/>
        </w:rPr>
      </w:pPr>
      <w:r>
        <w:rPr>
          <w:noProof/>
        </w:rPr>
        <w:drawing>
          <wp:inline distT="0" distB="0" distL="0" distR="0" wp14:anchorId="3013D22D" wp14:editId="0372CB1D">
            <wp:extent cx="4066667" cy="10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6667" cy="1000000"/>
                    </a:xfrm>
                    <a:prstGeom prst="rect">
                      <a:avLst/>
                    </a:prstGeom>
                  </pic:spPr>
                </pic:pic>
              </a:graphicData>
            </a:graphic>
          </wp:inline>
        </w:drawing>
      </w:r>
    </w:p>
    <w:p w14:paraId="3E8A5893" w14:textId="77777777" w:rsidR="009E74D0" w:rsidRDefault="00237A1A">
      <w:pPr>
        <w:rPr>
          <w:rFonts w:ascii="Book Antiqua" w:hAnsi="Book Antiqua" w:cs="Book Antiqua"/>
          <w:b/>
        </w:rPr>
      </w:pPr>
      <w:r>
        <w:rPr>
          <w:rFonts w:ascii="Book Antiqua" w:hAnsi="Book Antiqua" w:cs="Book Antiqua"/>
          <w:b/>
        </w:rPr>
        <w:t>Sequence of Steps:</w:t>
      </w:r>
    </w:p>
    <w:p w14:paraId="5C74D352" w14:textId="611E2E3C" w:rsidR="009E74D0" w:rsidRDefault="00237A1A" w:rsidP="002B4222">
      <w:pPr>
        <w:numPr>
          <w:ilvl w:val="0"/>
          <w:numId w:val="39"/>
        </w:numPr>
        <w:rPr>
          <w:rFonts w:ascii="Book Antiqua" w:hAnsi="Book Antiqua" w:cs="Book Antiqua"/>
          <w:bCs/>
        </w:rPr>
      </w:pPr>
      <w:r>
        <w:rPr>
          <w:rFonts w:ascii="Book Antiqua" w:hAnsi="Book Antiqua" w:cs="Book Antiqua"/>
          <w:bCs/>
        </w:rPr>
        <w:t xml:space="preserve">Cheque Point Application Initiate the request to </w:t>
      </w:r>
      <w:r w:rsidR="000654C7">
        <w:rPr>
          <w:rFonts w:ascii="Book Antiqua" w:hAnsi="Book Antiqua" w:cs="Book Antiqua"/>
          <w:bCs/>
        </w:rPr>
        <w:t xml:space="preserve">APP Connect </w:t>
      </w:r>
      <w:r>
        <w:rPr>
          <w:rFonts w:ascii="Book Antiqua" w:hAnsi="Book Antiqua" w:cs="Book Antiqua"/>
        </w:rPr>
        <w:t>to get</w:t>
      </w:r>
      <w:r>
        <w:rPr>
          <w:rFonts w:ascii="Book Antiqua" w:hAnsi="Book Antiqua" w:cs="Book Antiqua"/>
          <w:bCs/>
        </w:rPr>
        <w:t xml:space="preserve"> the tax Due details by passing PAN n</w:t>
      </w:r>
      <w:r w:rsidR="00D733A4">
        <w:rPr>
          <w:rFonts w:ascii="Book Antiqua" w:hAnsi="Book Antiqua" w:cs="Book Antiqua"/>
          <w:bCs/>
        </w:rPr>
        <w:t>umber as parameter via HTTP/SOAP</w:t>
      </w:r>
      <w:r>
        <w:rPr>
          <w:rFonts w:ascii="Book Antiqua" w:hAnsi="Book Antiqua" w:cs="Book Antiqua"/>
          <w:bCs/>
        </w:rPr>
        <w:t xml:space="preserve"> format.</w:t>
      </w:r>
    </w:p>
    <w:p w14:paraId="62AEB67D" w14:textId="0E9D2A3D" w:rsidR="000654C7" w:rsidRPr="000654C7" w:rsidRDefault="000654C7" w:rsidP="002B4222">
      <w:pPr>
        <w:numPr>
          <w:ilvl w:val="0"/>
          <w:numId w:val="39"/>
        </w:numPr>
        <w:rPr>
          <w:rFonts w:ascii="Book Antiqua" w:hAnsi="Book Antiqua" w:cs="Book Antiqua"/>
          <w:bCs/>
        </w:rPr>
      </w:pPr>
      <w:r>
        <w:rPr>
          <w:rFonts w:ascii="Book Antiqua" w:hAnsi="Book Antiqua" w:cs="Book Antiqua"/>
          <w:bCs/>
        </w:rPr>
        <w:t xml:space="preserve">APP Connect will send the same request to Tax </w:t>
      </w:r>
      <w:r w:rsidR="00D733A4">
        <w:rPr>
          <w:rFonts w:ascii="Book Antiqua" w:hAnsi="Book Antiqua" w:cs="Book Antiqua"/>
        </w:rPr>
        <w:t>System via HTTP/SOAP</w:t>
      </w:r>
      <w:r>
        <w:rPr>
          <w:rFonts w:ascii="Book Antiqua" w:hAnsi="Book Antiqua" w:cs="Book Antiqua"/>
        </w:rPr>
        <w:t xml:space="preserve"> format.</w:t>
      </w:r>
    </w:p>
    <w:p w14:paraId="08DBDB6A" w14:textId="07CAEF5D" w:rsidR="009E74D0" w:rsidRDefault="00237A1A" w:rsidP="002B4222">
      <w:pPr>
        <w:numPr>
          <w:ilvl w:val="0"/>
          <w:numId w:val="39"/>
        </w:numPr>
        <w:rPr>
          <w:rFonts w:ascii="Book Antiqua" w:hAnsi="Book Antiqua" w:cs="Book Antiqua"/>
          <w:bCs/>
        </w:rPr>
      </w:pPr>
      <w:r>
        <w:rPr>
          <w:rFonts w:ascii="Book Antiqua" w:hAnsi="Book Antiqua" w:cs="Book Antiqua"/>
          <w:bCs/>
        </w:rPr>
        <w:t>Tax</w:t>
      </w:r>
      <w:r>
        <w:rPr>
          <w:rFonts w:ascii="Book Antiqua" w:hAnsi="Book Antiqua" w:cs="Book Antiqua"/>
        </w:rPr>
        <w:t xml:space="preserve"> System</w:t>
      </w:r>
      <w:r>
        <w:rPr>
          <w:rFonts w:ascii="Book Antiqua" w:hAnsi="Book Antiqua" w:cs="Book Antiqua"/>
          <w:bCs/>
        </w:rPr>
        <w:t xml:space="preserve"> respond back to the </w:t>
      </w:r>
      <w:r w:rsidR="000654C7">
        <w:rPr>
          <w:rFonts w:ascii="Book Antiqua" w:hAnsi="Book Antiqua" w:cs="Book Antiqua"/>
          <w:bCs/>
        </w:rPr>
        <w:t xml:space="preserve">APP Connect </w:t>
      </w:r>
      <w:r>
        <w:rPr>
          <w:rFonts w:ascii="Book Antiqua" w:hAnsi="Book Antiqua" w:cs="Book Antiqua"/>
          <w:bCs/>
        </w:rPr>
        <w:t>with exact due</w:t>
      </w:r>
      <w:r w:rsidR="00D733A4">
        <w:rPr>
          <w:rFonts w:ascii="Book Antiqua" w:hAnsi="Book Antiqua" w:cs="Book Antiqua"/>
          <w:bCs/>
        </w:rPr>
        <w:t xml:space="preserve"> amount to be paid via HTTP/SOAP</w:t>
      </w:r>
      <w:r>
        <w:rPr>
          <w:rFonts w:ascii="Book Antiqua" w:hAnsi="Book Antiqua" w:cs="Book Antiqua"/>
          <w:bCs/>
        </w:rPr>
        <w:t xml:space="preserve"> format.</w:t>
      </w:r>
    </w:p>
    <w:p w14:paraId="163306F4" w14:textId="2B0F0AE2" w:rsidR="000654C7" w:rsidRDefault="000654C7" w:rsidP="002B4222">
      <w:pPr>
        <w:numPr>
          <w:ilvl w:val="0"/>
          <w:numId w:val="39"/>
        </w:numPr>
        <w:rPr>
          <w:rFonts w:ascii="Book Antiqua" w:hAnsi="Book Antiqua" w:cs="Book Antiqua"/>
          <w:bCs/>
        </w:rPr>
      </w:pPr>
      <w:r>
        <w:rPr>
          <w:rFonts w:ascii="Book Antiqua" w:hAnsi="Book Antiqua" w:cs="Book Antiqua"/>
          <w:bCs/>
        </w:rPr>
        <w:t>APP Connect will send the tax due details back to Cheque point application via HTTP/</w:t>
      </w:r>
      <w:r w:rsidR="00D733A4">
        <w:rPr>
          <w:rFonts w:ascii="Book Antiqua" w:hAnsi="Book Antiqua" w:cs="Book Antiqua"/>
          <w:bCs/>
        </w:rPr>
        <w:t>SOAP</w:t>
      </w:r>
      <w:r>
        <w:rPr>
          <w:rFonts w:ascii="Book Antiqua" w:hAnsi="Book Antiqua" w:cs="Book Antiqua"/>
          <w:bCs/>
        </w:rPr>
        <w:t xml:space="preserve"> format.</w:t>
      </w:r>
    </w:p>
    <w:p w14:paraId="0E9C9511" w14:textId="77777777" w:rsidR="00C24FAB" w:rsidRDefault="00C24FAB" w:rsidP="00C24FAB">
      <w:pPr>
        <w:tabs>
          <w:tab w:val="left" w:pos="425"/>
        </w:tabs>
        <w:rPr>
          <w:rFonts w:ascii="Book Antiqua" w:hAnsi="Book Antiqua" w:cs="Book Antiqua"/>
          <w:bCs/>
        </w:rPr>
      </w:pPr>
    </w:p>
    <w:p w14:paraId="70C51ACB" w14:textId="1D45B15A" w:rsidR="00C24FAB" w:rsidRDefault="00C24FAB" w:rsidP="00C24FAB">
      <w:pPr>
        <w:ind w:left="425"/>
        <w:rPr>
          <w:rFonts w:ascii="Book Antiqua" w:hAnsi="Book Antiqua" w:cs="Book Antiqua"/>
        </w:rPr>
      </w:pPr>
      <w:r>
        <w:rPr>
          <w:rFonts w:ascii="Book Antiqua" w:hAnsi="Book Antiqua" w:cs="Book Antiqua"/>
          <w:b/>
          <w:sz w:val="24"/>
          <w:szCs w:val="24"/>
        </w:rPr>
        <w:lastRenderedPageBreak/>
        <w:t>Step 2:</w:t>
      </w:r>
      <w:r>
        <w:rPr>
          <w:rFonts w:ascii="Book Antiqua" w:hAnsi="Book Antiqua" w:cs="Book Antiqua"/>
        </w:rPr>
        <w:t xml:space="preserve"> </w:t>
      </w:r>
      <w:r>
        <w:rPr>
          <w:rFonts w:ascii="Book Antiqua" w:hAnsi="Book Antiqua" w:cs="Book Antiqua"/>
          <w:b/>
        </w:rPr>
        <w:t>Bill Status from Tax System.</w:t>
      </w:r>
      <w:r>
        <w:rPr>
          <w:rFonts w:ascii="Book Antiqua" w:hAnsi="Book Antiqua" w:cs="Book Antiqua"/>
        </w:rPr>
        <w:t xml:space="preserve"> </w:t>
      </w:r>
    </w:p>
    <w:p w14:paraId="54A1DF12" w14:textId="77777777" w:rsidR="00C24FAB" w:rsidRDefault="00C24FAB" w:rsidP="00C24FAB">
      <w:pPr>
        <w:ind w:firstLine="425"/>
        <w:rPr>
          <w:ins w:id="82" w:author="Engidu Kifle - Manager, IT Projects &amp; Standards" w:date="2020-10-09T15:03:00Z"/>
          <w:rFonts w:ascii="Book Antiqua" w:hAnsi="Book Antiqua" w:cs="Book Antiqua"/>
          <w:b/>
          <w:bCs/>
        </w:rPr>
      </w:pPr>
      <w:r>
        <w:rPr>
          <w:rFonts w:ascii="Book Antiqua" w:hAnsi="Book Antiqua" w:cs="Book Antiqua"/>
          <w:b/>
          <w:bCs/>
        </w:rPr>
        <w:t>Note: Below sequence Diagram.</w:t>
      </w:r>
    </w:p>
    <w:p w14:paraId="60F7A328" w14:textId="77777777" w:rsidR="00C24FAB" w:rsidRDefault="00C24FAB" w:rsidP="00C24FAB">
      <w:pPr>
        <w:ind w:firstLine="425"/>
        <w:rPr>
          <w:rFonts w:ascii="Book Antiqua" w:hAnsi="Book Antiqua" w:cs="Book Antiqua"/>
          <w:b/>
          <w:bCs/>
        </w:rPr>
      </w:pPr>
      <w:r>
        <w:rPr>
          <w:noProof/>
        </w:rPr>
        <w:drawing>
          <wp:inline distT="0" distB="0" distL="0" distR="0" wp14:anchorId="7F4A01A4" wp14:editId="552DF2CD">
            <wp:extent cx="4066667" cy="1000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6667" cy="1000000"/>
                    </a:xfrm>
                    <a:prstGeom prst="rect">
                      <a:avLst/>
                    </a:prstGeom>
                  </pic:spPr>
                </pic:pic>
              </a:graphicData>
            </a:graphic>
          </wp:inline>
        </w:drawing>
      </w:r>
    </w:p>
    <w:p w14:paraId="173B2BC5" w14:textId="77777777" w:rsidR="00C24FAB" w:rsidRDefault="00C24FAB" w:rsidP="00C24FAB">
      <w:pPr>
        <w:rPr>
          <w:rFonts w:ascii="Book Antiqua" w:hAnsi="Book Antiqua" w:cs="Book Antiqua"/>
          <w:b/>
        </w:rPr>
      </w:pPr>
      <w:r>
        <w:rPr>
          <w:rFonts w:ascii="Book Antiqua" w:hAnsi="Book Antiqua" w:cs="Book Antiqua"/>
          <w:b/>
        </w:rPr>
        <w:t>Sequence of Steps:</w:t>
      </w:r>
    </w:p>
    <w:p w14:paraId="540AF02B" w14:textId="51B4200C" w:rsidR="00C24FAB" w:rsidRDefault="00C24FAB" w:rsidP="002B4222">
      <w:pPr>
        <w:numPr>
          <w:ilvl w:val="0"/>
          <w:numId w:val="74"/>
        </w:numPr>
        <w:rPr>
          <w:rFonts w:ascii="Book Antiqua" w:hAnsi="Book Antiqua" w:cs="Book Antiqua"/>
          <w:bCs/>
        </w:rPr>
      </w:pPr>
      <w:r>
        <w:rPr>
          <w:rFonts w:ascii="Book Antiqua" w:hAnsi="Book Antiqua" w:cs="Book Antiqua"/>
          <w:bCs/>
        </w:rPr>
        <w:t xml:space="preserve">Cheque Point Application Initiate the request to APP Connect </w:t>
      </w:r>
      <w:r>
        <w:rPr>
          <w:rFonts w:ascii="Book Antiqua" w:hAnsi="Book Antiqua" w:cs="Book Antiqua"/>
        </w:rPr>
        <w:t>to get</w:t>
      </w:r>
      <w:r>
        <w:rPr>
          <w:rFonts w:ascii="Book Antiqua" w:hAnsi="Book Antiqua" w:cs="Book Antiqua"/>
          <w:bCs/>
        </w:rPr>
        <w:t xml:space="preserve"> the </w:t>
      </w:r>
      <w:r w:rsidR="00E5600D">
        <w:rPr>
          <w:rFonts w:ascii="Book Antiqua" w:hAnsi="Book Antiqua" w:cs="Book Antiqua"/>
          <w:bCs/>
        </w:rPr>
        <w:t xml:space="preserve">bill status </w:t>
      </w:r>
      <w:r>
        <w:rPr>
          <w:rFonts w:ascii="Book Antiqua" w:hAnsi="Book Antiqua" w:cs="Book Antiqua"/>
          <w:bCs/>
        </w:rPr>
        <w:t xml:space="preserve">by passing </w:t>
      </w:r>
      <w:r w:rsidR="00E5600D">
        <w:rPr>
          <w:rFonts w:ascii="Book Antiqua" w:hAnsi="Book Antiqua" w:cs="Book Antiqua"/>
          <w:bCs/>
        </w:rPr>
        <w:t xml:space="preserve">biller ID </w:t>
      </w:r>
      <w:r>
        <w:rPr>
          <w:rFonts w:ascii="Book Antiqua" w:hAnsi="Book Antiqua" w:cs="Book Antiqua"/>
          <w:bCs/>
        </w:rPr>
        <w:t>as parameter via HTTP/SOAP format.</w:t>
      </w:r>
    </w:p>
    <w:p w14:paraId="42AC8606" w14:textId="77777777" w:rsidR="00C24FAB" w:rsidRPr="000654C7" w:rsidRDefault="00C24FAB" w:rsidP="002B4222">
      <w:pPr>
        <w:numPr>
          <w:ilvl w:val="0"/>
          <w:numId w:val="74"/>
        </w:numPr>
        <w:rPr>
          <w:rFonts w:ascii="Book Antiqua" w:hAnsi="Book Antiqua" w:cs="Book Antiqua"/>
          <w:bCs/>
        </w:rPr>
      </w:pPr>
      <w:r>
        <w:rPr>
          <w:rFonts w:ascii="Book Antiqua" w:hAnsi="Book Antiqua" w:cs="Book Antiqua"/>
          <w:bCs/>
        </w:rPr>
        <w:t xml:space="preserve">APP Connect will send the same request to Tax </w:t>
      </w:r>
      <w:r>
        <w:rPr>
          <w:rFonts w:ascii="Book Antiqua" w:hAnsi="Book Antiqua" w:cs="Book Antiqua"/>
        </w:rPr>
        <w:t>System via HTTP/SOAP format.</w:t>
      </w:r>
    </w:p>
    <w:p w14:paraId="6F9E7D4D" w14:textId="1E1DA3F1" w:rsidR="00C24FAB" w:rsidRDefault="00C24FAB" w:rsidP="002B4222">
      <w:pPr>
        <w:numPr>
          <w:ilvl w:val="0"/>
          <w:numId w:val="74"/>
        </w:numPr>
        <w:rPr>
          <w:rFonts w:ascii="Book Antiqua" w:hAnsi="Book Antiqua" w:cs="Book Antiqua"/>
          <w:bCs/>
        </w:rPr>
      </w:pPr>
      <w:r>
        <w:rPr>
          <w:rFonts w:ascii="Book Antiqua" w:hAnsi="Book Antiqua" w:cs="Book Antiqua"/>
          <w:bCs/>
        </w:rPr>
        <w:t>Tax</w:t>
      </w:r>
      <w:r>
        <w:rPr>
          <w:rFonts w:ascii="Book Antiqua" w:hAnsi="Book Antiqua" w:cs="Book Antiqua"/>
        </w:rPr>
        <w:t xml:space="preserve"> System</w:t>
      </w:r>
      <w:r>
        <w:rPr>
          <w:rFonts w:ascii="Book Antiqua" w:hAnsi="Book Antiqua" w:cs="Book Antiqua"/>
          <w:bCs/>
        </w:rPr>
        <w:t xml:space="preserve"> respond back to the APP Connect with </w:t>
      </w:r>
      <w:r w:rsidR="00E5600D">
        <w:rPr>
          <w:rFonts w:ascii="Book Antiqua" w:hAnsi="Book Antiqua" w:cs="Book Antiqua"/>
          <w:bCs/>
        </w:rPr>
        <w:t xml:space="preserve">status of the bill </w:t>
      </w:r>
      <w:r>
        <w:rPr>
          <w:rFonts w:ascii="Book Antiqua" w:hAnsi="Book Antiqua" w:cs="Book Antiqua"/>
          <w:bCs/>
        </w:rPr>
        <w:t>via HTTP/SOAP format.</w:t>
      </w:r>
    </w:p>
    <w:p w14:paraId="2E39ED1B" w14:textId="77777777" w:rsidR="00C24FAB" w:rsidRDefault="00C24FAB" w:rsidP="002B4222">
      <w:pPr>
        <w:numPr>
          <w:ilvl w:val="0"/>
          <w:numId w:val="74"/>
        </w:numPr>
        <w:rPr>
          <w:rFonts w:ascii="Book Antiqua" w:hAnsi="Book Antiqua" w:cs="Book Antiqua"/>
          <w:bCs/>
        </w:rPr>
      </w:pPr>
      <w:r>
        <w:rPr>
          <w:rFonts w:ascii="Book Antiqua" w:hAnsi="Book Antiqua" w:cs="Book Antiqua"/>
          <w:bCs/>
        </w:rPr>
        <w:t>APP Connect will send the tax due details back to Cheque point application via HTTP/SOAP format.</w:t>
      </w:r>
    </w:p>
    <w:p w14:paraId="280F5F3B" w14:textId="77777777" w:rsidR="00C24FAB" w:rsidRDefault="00C24FAB" w:rsidP="00C24FAB">
      <w:pPr>
        <w:tabs>
          <w:tab w:val="left" w:pos="425"/>
        </w:tabs>
        <w:rPr>
          <w:rFonts w:ascii="Book Antiqua" w:hAnsi="Book Antiqua" w:cs="Book Antiqua"/>
          <w:bCs/>
        </w:rPr>
      </w:pPr>
    </w:p>
    <w:p w14:paraId="757D3730" w14:textId="77777777" w:rsidR="009E74D0" w:rsidRDefault="009E74D0">
      <w:pPr>
        <w:tabs>
          <w:tab w:val="left" w:pos="425"/>
        </w:tabs>
        <w:rPr>
          <w:rFonts w:ascii="Book Antiqua" w:hAnsi="Book Antiqua" w:cs="Book Antiqua"/>
          <w:bCs/>
        </w:rPr>
      </w:pPr>
    </w:p>
    <w:p w14:paraId="5FBB29CA" w14:textId="65B36690" w:rsidR="009E74D0" w:rsidRDefault="005167C4">
      <w:pPr>
        <w:rPr>
          <w:rFonts w:ascii="Book Antiqua" w:hAnsi="Book Antiqua" w:cs="Book Antiqua"/>
        </w:rPr>
      </w:pPr>
      <w:r>
        <w:rPr>
          <w:rFonts w:ascii="Book Antiqua" w:hAnsi="Book Antiqua" w:cs="Book Antiqua"/>
          <w:b/>
          <w:sz w:val="24"/>
          <w:szCs w:val="24"/>
        </w:rPr>
        <w:t>Step 3</w:t>
      </w:r>
      <w:r w:rsidR="00237A1A">
        <w:rPr>
          <w:rFonts w:ascii="Book Antiqua" w:hAnsi="Book Antiqua" w:cs="Book Antiqua"/>
          <w:b/>
          <w:sz w:val="24"/>
          <w:szCs w:val="24"/>
        </w:rPr>
        <w:t>:</w:t>
      </w:r>
      <w:r w:rsidR="00237A1A">
        <w:rPr>
          <w:rFonts w:ascii="Book Antiqua" w:hAnsi="Book Antiqua" w:cs="Book Antiqua"/>
        </w:rPr>
        <w:t xml:space="preserve"> </w:t>
      </w:r>
      <w:r w:rsidR="00237A1A">
        <w:rPr>
          <w:rFonts w:ascii="Book Antiqua" w:hAnsi="Book Antiqua" w:cs="Book Antiqua"/>
          <w:b/>
        </w:rPr>
        <w:t>Check the Balance using balance Enquiry Service.</w:t>
      </w:r>
      <w:r w:rsidR="00237A1A">
        <w:rPr>
          <w:rFonts w:ascii="Book Antiqua" w:hAnsi="Book Antiqua" w:cs="Book Antiqua"/>
        </w:rPr>
        <w:t xml:space="preserve"> </w:t>
      </w:r>
    </w:p>
    <w:p w14:paraId="2A3F263E" w14:textId="41B93D6C" w:rsidR="009E74D0" w:rsidRDefault="00AB5C26">
      <w:pPr>
        <w:ind w:firstLine="425"/>
        <w:rPr>
          <w:rFonts w:ascii="Book Antiqua" w:hAnsi="Book Antiqua" w:cs="Book Antiqua"/>
          <w:b/>
          <w:bCs/>
        </w:rPr>
      </w:pPr>
      <w:r>
        <w:rPr>
          <w:rFonts w:ascii="Book Antiqua" w:hAnsi="Book Antiqua" w:cs="Book Antiqua"/>
          <w:b/>
          <w:bCs/>
        </w:rPr>
        <w:t>Note: Below sequence Diagram</w:t>
      </w:r>
      <w:r w:rsidR="00237A1A">
        <w:rPr>
          <w:rFonts w:ascii="Book Antiqua" w:hAnsi="Book Antiqua" w:cs="Book Antiqua"/>
          <w:b/>
          <w:bCs/>
        </w:rPr>
        <w:t>.</w:t>
      </w:r>
    </w:p>
    <w:p w14:paraId="5BD3BCFD" w14:textId="38FB7073" w:rsidR="009E74D0" w:rsidRDefault="00D50495">
      <w:pPr>
        <w:tabs>
          <w:tab w:val="left" w:pos="425"/>
        </w:tabs>
        <w:rPr>
          <w:rFonts w:ascii="Book Antiqua" w:hAnsi="Book Antiqua" w:cs="Book Antiqua"/>
          <w:bCs/>
        </w:rPr>
      </w:pPr>
      <w:r>
        <w:rPr>
          <w:noProof/>
        </w:rPr>
        <w:drawing>
          <wp:inline distT="0" distB="0" distL="0" distR="0" wp14:anchorId="2115B1C3" wp14:editId="58515257">
            <wp:extent cx="5685714" cy="1552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650614C4" w14:textId="77777777" w:rsidR="009E74D0" w:rsidRDefault="00237A1A">
      <w:pPr>
        <w:rPr>
          <w:rFonts w:ascii="Book Antiqua" w:hAnsi="Book Antiqua" w:cs="Book Antiqua"/>
          <w:b/>
        </w:rPr>
      </w:pPr>
      <w:r>
        <w:rPr>
          <w:rFonts w:ascii="Book Antiqua" w:hAnsi="Book Antiqua" w:cs="Book Antiqua"/>
          <w:b/>
        </w:rPr>
        <w:t>Sequence of Steps:</w:t>
      </w:r>
    </w:p>
    <w:p w14:paraId="3557A1C2" w14:textId="77777777" w:rsidR="009E74D0" w:rsidRDefault="00237A1A">
      <w:pPr>
        <w:rPr>
          <w:rFonts w:ascii="Book Antiqua" w:hAnsi="Book Antiqua" w:cs="Book Antiqua"/>
          <w:b/>
        </w:rPr>
      </w:pPr>
      <w:r>
        <w:rPr>
          <w:rFonts w:ascii="Book Antiqua" w:hAnsi="Book Antiqua" w:cs="Book Antiqua"/>
          <w:b/>
        </w:rPr>
        <w:t xml:space="preserve">After successful get due details </w:t>
      </w:r>
    </w:p>
    <w:p w14:paraId="7DE5614B" w14:textId="5D3881F4" w:rsidR="009E74D0" w:rsidRDefault="00237A1A" w:rsidP="002B4222">
      <w:pPr>
        <w:numPr>
          <w:ilvl w:val="0"/>
          <w:numId w:val="40"/>
        </w:numPr>
        <w:rPr>
          <w:rFonts w:ascii="Book Antiqua" w:hAnsi="Book Antiqua" w:cs="Book Antiqua"/>
          <w:bCs/>
        </w:rPr>
      </w:pPr>
      <w:r>
        <w:rPr>
          <w:rFonts w:ascii="Book Antiqua" w:hAnsi="Book Antiqua" w:cs="Book Antiqua"/>
          <w:bCs/>
        </w:rPr>
        <w:t xml:space="preserve">Cheque Point Application initiate a request to APIC to get the available funds in the customer account via </w:t>
      </w:r>
      <w:r w:rsidR="00D50495">
        <w:rPr>
          <w:rFonts w:ascii="Book Antiqua" w:hAnsi="Book Antiqua" w:cs="Book Antiqua"/>
          <w:bCs/>
        </w:rPr>
        <w:t>SOAP</w:t>
      </w:r>
      <w:r>
        <w:rPr>
          <w:rFonts w:ascii="Book Antiqua" w:hAnsi="Book Antiqua" w:cs="Book Antiqua"/>
          <w:bCs/>
        </w:rPr>
        <w:t xml:space="preserve"> format.</w:t>
      </w:r>
    </w:p>
    <w:p w14:paraId="63D287EF" w14:textId="792CAE11" w:rsidR="009E74D0" w:rsidRDefault="00237A1A" w:rsidP="002B4222">
      <w:pPr>
        <w:numPr>
          <w:ilvl w:val="0"/>
          <w:numId w:val="40"/>
        </w:numPr>
        <w:rPr>
          <w:rFonts w:ascii="Book Antiqua" w:hAnsi="Book Antiqua" w:cs="Book Antiqua"/>
          <w:bCs/>
        </w:rPr>
      </w:pPr>
      <w:r>
        <w:rPr>
          <w:rFonts w:ascii="Book Antiqua" w:hAnsi="Book Antiqua" w:cs="Book Antiqua"/>
          <w:bCs/>
        </w:rPr>
        <w:lastRenderedPageBreak/>
        <w:t xml:space="preserve">APIC will send the request to APP connect via </w:t>
      </w:r>
      <w:r w:rsidR="00D50495">
        <w:rPr>
          <w:rFonts w:ascii="Book Antiqua" w:hAnsi="Book Antiqua" w:cs="Book Antiqua"/>
          <w:bCs/>
        </w:rPr>
        <w:t>SOAP</w:t>
      </w:r>
      <w:r>
        <w:rPr>
          <w:rFonts w:ascii="Book Antiqua" w:hAnsi="Book Antiqua" w:cs="Book Antiqua"/>
          <w:bCs/>
        </w:rPr>
        <w:t xml:space="preserve"> Format.</w:t>
      </w:r>
    </w:p>
    <w:p w14:paraId="1EB5C83F" w14:textId="77777777" w:rsidR="009E74D0" w:rsidRDefault="00237A1A" w:rsidP="002B4222">
      <w:pPr>
        <w:numPr>
          <w:ilvl w:val="0"/>
          <w:numId w:val="40"/>
        </w:numPr>
        <w:rPr>
          <w:rFonts w:ascii="Book Antiqua" w:hAnsi="Book Antiqua" w:cs="Book Antiqua"/>
          <w:bCs/>
        </w:rPr>
      </w:pPr>
      <w:r>
        <w:rPr>
          <w:rFonts w:ascii="Book Antiqua" w:hAnsi="Book Antiqua" w:cs="Book Antiqua"/>
          <w:bCs/>
        </w:rPr>
        <w:t>APP Connect will send the request to Core Banking System (CBS) to get available funds in the customer account.</w:t>
      </w:r>
    </w:p>
    <w:p w14:paraId="3ECFEC5B" w14:textId="327B24BF" w:rsidR="009E74D0" w:rsidRDefault="00237A1A" w:rsidP="002B4222">
      <w:pPr>
        <w:numPr>
          <w:ilvl w:val="0"/>
          <w:numId w:val="40"/>
        </w:numPr>
        <w:rPr>
          <w:rFonts w:ascii="Book Antiqua" w:hAnsi="Book Antiqua" w:cs="Book Antiqua"/>
          <w:bCs/>
        </w:rPr>
      </w:pPr>
      <w:r>
        <w:rPr>
          <w:rFonts w:ascii="Book Antiqua" w:hAnsi="Book Antiqua" w:cs="Book Antiqua"/>
          <w:bCs/>
        </w:rPr>
        <w:t xml:space="preserve">Core Banking System will respond back to App connect with available balance in the customer account via </w:t>
      </w:r>
      <w:r w:rsidR="00D50495">
        <w:rPr>
          <w:rFonts w:ascii="Book Antiqua" w:hAnsi="Book Antiqua" w:cs="Book Antiqua"/>
          <w:bCs/>
        </w:rPr>
        <w:t>SOAP</w:t>
      </w:r>
      <w:r>
        <w:rPr>
          <w:rFonts w:ascii="Book Antiqua" w:hAnsi="Book Antiqua" w:cs="Book Antiqua"/>
          <w:bCs/>
        </w:rPr>
        <w:t xml:space="preserve"> Format.</w:t>
      </w:r>
    </w:p>
    <w:p w14:paraId="49AB463C" w14:textId="06D8F8D8" w:rsidR="009E74D0" w:rsidRDefault="00237A1A" w:rsidP="002B4222">
      <w:pPr>
        <w:numPr>
          <w:ilvl w:val="0"/>
          <w:numId w:val="40"/>
        </w:numPr>
        <w:rPr>
          <w:rFonts w:ascii="Book Antiqua" w:hAnsi="Book Antiqua" w:cs="Book Antiqua"/>
          <w:bCs/>
        </w:rPr>
      </w:pPr>
      <w:r>
        <w:rPr>
          <w:rFonts w:ascii="Book Antiqua" w:hAnsi="Book Antiqua" w:cs="Book Antiqua"/>
          <w:bCs/>
        </w:rPr>
        <w:t xml:space="preserve">APP Connect will send the response back to APIC via </w:t>
      </w:r>
      <w:r w:rsidR="00D50495">
        <w:rPr>
          <w:rFonts w:ascii="Book Antiqua" w:hAnsi="Book Antiqua" w:cs="Book Antiqua"/>
          <w:bCs/>
        </w:rPr>
        <w:t>SOAP</w:t>
      </w:r>
      <w:r>
        <w:rPr>
          <w:rFonts w:ascii="Book Antiqua" w:hAnsi="Book Antiqua" w:cs="Book Antiqua"/>
          <w:bCs/>
        </w:rPr>
        <w:t xml:space="preserve"> Format.</w:t>
      </w:r>
    </w:p>
    <w:p w14:paraId="4AB24A35" w14:textId="4371D01C" w:rsidR="009E74D0" w:rsidRDefault="00237A1A" w:rsidP="002B4222">
      <w:pPr>
        <w:numPr>
          <w:ilvl w:val="0"/>
          <w:numId w:val="40"/>
        </w:numPr>
        <w:rPr>
          <w:rFonts w:ascii="Book Antiqua" w:hAnsi="Book Antiqua" w:cs="Book Antiqua"/>
          <w:bCs/>
        </w:rPr>
      </w:pPr>
      <w:r>
        <w:rPr>
          <w:rFonts w:ascii="Book Antiqua" w:hAnsi="Book Antiqua" w:cs="Book Antiqua"/>
          <w:bCs/>
        </w:rPr>
        <w:t xml:space="preserve">APIC will send available funds in the customer account as a final response to the Cheque point application via </w:t>
      </w:r>
      <w:r w:rsidR="00D50495">
        <w:rPr>
          <w:rFonts w:ascii="Book Antiqua" w:hAnsi="Book Antiqua" w:cs="Book Antiqua"/>
          <w:bCs/>
        </w:rPr>
        <w:t>SOAP</w:t>
      </w:r>
      <w:r>
        <w:rPr>
          <w:rFonts w:ascii="Book Antiqua" w:hAnsi="Book Antiqua" w:cs="Book Antiqua"/>
          <w:bCs/>
        </w:rPr>
        <w:t xml:space="preserve"> format.</w:t>
      </w:r>
    </w:p>
    <w:p w14:paraId="34D5A800" w14:textId="77777777" w:rsidR="009E74D0" w:rsidRDefault="009E74D0">
      <w:pPr>
        <w:tabs>
          <w:tab w:val="left" w:pos="425"/>
        </w:tabs>
        <w:rPr>
          <w:rFonts w:ascii="Book Antiqua" w:hAnsi="Book Antiqua" w:cs="Book Antiqua"/>
          <w:bCs/>
        </w:rPr>
      </w:pPr>
    </w:p>
    <w:p w14:paraId="039ACC30" w14:textId="7E1C5BC5" w:rsidR="009E74D0" w:rsidRDefault="005167C4">
      <w:pPr>
        <w:rPr>
          <w:rFonts w:ascii="Book Antiqua" w:hAnsi="Book Antiqua" w:cs="Book Antiqua"/>
        </w:rPr>
      </w:pPr>
      <w:r>
        <w:rPr>
          <w:rFonts w:ascii="Book Antiqua" w:hAnsi="Book Antiqua" w:cs="Book Antiqua"/>
          <w:b/>
          <w:sz w:val="24"/>
          <w:szCs w:val="24"/>
        </w:rPr>
        <w:t>Step 4</w:t>
      </w:r>
      <w:r w:rsidR="00237A1A">
        <w:rPr>
          <w:rFonts w:ascii="Book Antiqua" w:hAnsi="Book Antiqua" w:cs="Book Antiqua"/>
          <w:b/>
          <w:sz w:val="24"/>
          <w:szCs w:val="24"/>
        </w:rPr>
        <w:t>:</w:t>
      </w:r>
      <w:r w:rsidR="00237A1A">
        <w:rPr>
          <w:rFonts w:ascii="Book Antiqua" w:hAnsi="Book Antiqua" w:cs="Book Antiqua"/>
          <w:b/>
        </w:rPr>
        <w:t xml:space="preserve"> Blocking the amount.</w:t>
      </w:r>
      <w:r w:rsidR="00237A1A">
        <w:rPr>
          <w:rFonts w:ascii="Book Antiqua" w:hAnsi="Book Antiqua" w:cs="Book Antiqua"/>
        </w:rPr>
        <w:t xml:space="preserve"> </w:t>
      </w:r>
    </w:p>
    <w:p w14:paraId="64980C27" w14:textId="7A761F57" w:rsidR="009E74D0" w:rsidRDefault="00237A1A">
      <w:pPr>
        <w:ind w:firstLine="425"/>
        <w:rPr>
          <w:rFonts w:ascii="Book Antiqua" w:hAnsi="Book Antiqua" w:cs="Book Antiqua"/>
          <w:b/>
          <w:bCs/>
        </w:rPr>
      </w:pPr>
      <w:r>
        <w:rPr>
          <w:rFonts w:ascii="Book Antiqua" w:hAnsi="Book Antiqua" w:cs="Book Antiqua"/>
          <w:b/>
          <w:bCs/>
        </w:rPr>
        <w:t>Note: Below sequence Diagram.</w:t>
      </w:r>
    </w:p>
    <w:p w14:paraId="38170F48" w14:textId="77777777" w:rsidR="009E74D0" w:rsidRDefault="009E74D0">
      <w:pPr>
        <w:tabs>
          <w:tab w:val="left" w:pos="425"/>
        </w:tabs>
        <w:rPr>
          <w:rFonts w:ascii="Book Antiqua" w:hAnsi="Book Antiqua" w:cs="Book Antiqua"/>
          <w:bCs/>
        </w:rPr>
      </w:pPr>
    </w:p>
    <w:p w14:paraId="67B21233" w14:textId="7FAF5F1D" w:rsidR="009E74D0" w:rsidRDefault="00604C6D">
      <w:pPr>
        <w:tabs>
          <w:tab w:val="left" w:pos="425"/>
        </w:tabs>
        <w:rPr>
          <w:rFonts w:ascii="Book Antiqua" w:hAnsi="Book Antiqua" w:cs="Book Antiqua"/>
          <w:bCs/>
        </w:rPr>
      </w:pPr>
      <w:r>
        <w:rPr>
          <w:noProof/>
        </w:rPr>
        <w:drawing>
          <wp:inline distT="0" distB="0" distL="0" distR="0" wp14:anchorId="05E0D8F8" wp14:editId="1DF05845">
            <wp:extent cx="5685714" cy="15523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35710E96" w14:textId="6D99B176" w:rsidR="009E74D0" w:rsidRDefault="00237A1A">
      <w:pPr>
        <w:rPr>
          <w:rFonts w:ascii="Book Antiqua" w:hAnsi="Book Antiqua" w:cs="Book Antiqua"/>
          <w:b/>
        </w:rPr>
      </w:pPr>
      <w:r>
        <w:rPr>
          <w:rFonts w:ascii="Book Antiqua" w:hAnsi="Book Antiqua" w:cs="Book Antiqua"/>
          <w:b/>
        </w:rPr>
        <w:t>Sequence of Steps:</w:t>
      </w:r>
    </w:p>
    <w:p w14:paraId="4D496516" w14:textId="7A896A91" w:rsidR="009E74D0" w:rsidRDefault="00237A1A" w:rsidP="002B4222">
      <w:pPr>
        <w:numPr>
          <w:ilvl w:val="0"/>
          <w:numId w:val="41"/>
        </w:numPr>
        <w:rPr>
          <w:rFonts w:ascii="Book Antiqua" w:hAnsi="Book Antiqua" w:cs="Book Antiqua"/>
          <w:bCs/>
        </w:rPr>
      </w:pPr>
      <w:r>
        <w:rPr>
          <w:rFonts w:ascii="Book Antiqua" w:hAnsi="Book Antiqua" w:cs="Book Antiqua"/>
          <w:bCs/>
        </w:rPr>
        <w:t xml:space="preserve">Cheque Point Application initiate a request to APIC to block funds in the customer account via </w:t>
      </w:r>
      <w:r w:rsidR="00604C6D">
        <w:rPr>
          <w:rFonts w:ascii="Book Antiqua" w:hAnsi="Book Antiqua" w:cs="Book Antiqua"/>
          <w:bCs/>
        </w:rPr>
        <w:t>SOAP</w:t>
      </w:r>
      <w:r>
        <w:rPr>
          <w:rFonts w:ascii="Book Antiqua" w:hAnsi="Book Antiqua" w:cs="Book Antiqua"/>
          <w:bCs/>
        </w:rPr>
        <w:t xml:space="preserve"> format.</w:t>
      </w:r>
    </w:p>
    <w:p w14:paraId="13B7D99B" w14:textId="5DD6322D" w:rsidR="009E74D0" w:rsidRDefault="00237A1A" w:rsidP="002B4222">
      <w:pPr>
        <w:numPr>
          <w:ilvl w:val="0"/>
          <w:numId w:val="41"/>
        </w:numPr>
        <w:rPr>
          <w:rFonts w:ascii="Book Antiqua" w:hAnsi="Book Antiqua" w:cs="Book Antiqua"/>
          <w:bCs/>
        </w:rPr>
      </w:pPr>
      <w:r>
        <w:rPr>
          <w:rFonts w:ascii="Book Antiqua" w:hAnsi="Book Antiqua" w:cs="Book Antiqua"/>
          <w:bCs/>
        </w:rPr>
        <w:t xml:space="preserve">APIC will send the request to APP connect via </w:t>
      </w:r>
      <w:r w:rsidR="00604C6D">
        <w:rPr>
          <w:rFonts w:ascii="Book Antiqua" w:hAnsi="Book Antiqua" w:cs="Book Antiqua"/>
          <w:bCs/>
        </w:rPr>
        <w:t>SOAP</w:t>
      </w:r>
      <w:r>
        <w:rPr>
          <w:rFonts w:ascii="Book Antiqua" w:hAnsi="Book Antiqua" w:cs="Book Antiqua"/>
          <w:bCs/>
        </w:rPr>
        <w:t xml:space="preserve"> Format.</w:t>
      </w:r>
    </w:p>
    <w:p w14:paraId="0F23D645" w14:textId="77777777" w:rsidR="009E74D0" w:rsidRDefault="00237A1A" w:rsidP="002B4222">
      <w:pPr>
        <w:numPr>
          <w:ilvl w:val="0"/>
          <w:numId w:val="41"/>
        </w:numPr>
        <w:rPr>
          <w:rFonts w:ascii="Book Antiqua" w:hAnsi="Book Antiqua" w:cs="Book Antiqua"/>
          <w:bCs/>
        </w:rPr>
      </w:pPr>
      <w:r>
        <w:rPr>
          <w:rFonts w:ascii="Book Antiqua" w:hAnsi="Book Antiqua" w:cs="Book Antiqua"/>
          <w:bCs/>
        </w:rPr>
        <w:t>APP Connect will send the request to Core Banking System (CBS) to Block the funds in the customer account.</w:t>
      </w:r>
    </w:p>
    <w:p w14:paraId="6CDFC910" w14:textId="79970910" w:rsidR="009E74D0" w:rsidRDefault="00237A1A" w:rsidP="002B4222">
      <w:pPr>
        <w:numPr>
          <w:ilvl w:val="0"/>
          <w:numId w:val="41"/>
        </w:numPr>
        <w:rPr>
          <w:rFonts w:ascii="Book Antiqua" w:hAnsi="Book Antiqua" w:cs="Book Antiqua"/>
          <w:bCs/>
        </w:rPr>
      </w:pPr>
      <w:r>
        <w:rPr>
          <w:rFonts w:ascii="Book Antiqua" w:hAnsi="Book Antiqua" w:cs="Book Antiqua"/>
          <w:bCs/>
        </w:rPr>
        <w:t xml:space="preserve">Core Banking System will respond back to App connect by blocking the funds if available balance is there in the customer account via </w:t>
      </w:r>
      <w:r w:rsidR="00604C6D">
        <w:rPr>
          <w:rFonts w:ascii="Book Antiqua" w:hAnsi="Book Antiqua" w:cs="Book Antiqua"/>
          <w:bCs/>
        </w:rPr>
        <w:t>SOAP</w:t>
      </w:r>
      <w:r>
        <w:rPr>
          <w:rFonts w:ascii="Book Antiqua" w:hAnsi="Book Antiqua" w:cs="Book Antiqua"/>
          <w:bCs/>
        </w:rPr>
        <w:t xml:space="preserve"> Format.</w:t>
      </w:r>
    </w:p>
    <w:p w14:paraId="60316D43" w14:textId="6538F5E9" w:rsidR="009E74D0" w:rsidRDefault="00237A1A" w:rsidP="002B4222">
      <w:pPr>
        <w:numPr>
          <w:ilvl w:val="0"/>
          <w:numId w:val="41"/>
        </w:numPr>
        <w:rPr>
          <w:rFonts w:ascii="Book Antiqua" w:hAnsi="Book Antiqua" w:cs="Book Antiqua"/>
          <w:bCs/>
        </w:rPr>
      </w:pPr>
      <w:r>
        <w:rPr>
          <w:rFonts w:ascii="Book Antiqua" w:hAnsi="Book Antiqua" w:cs="Book Antiqua"/>
          <w:bCs/>
        </w:rPr>
        <w:t xml:space="preserve">APP Connect will send the response back to APIC via </w:t>
      </w:r>
      <w:r w:rsidR="00604C6D">
        <w:rPr>
          <w:rFonts w:ascii="Book Antiqua" w:hAnsi="Book Antiqua" w:cs="Book Antiqua"/>
          <w:bCs/>
        </w:rPr>
        <w:t>SOAP</w:t>
      </w:r>
      <w:r>
        <w:rPr>
          <w:rFonts w:ascii="Book Antiqua" w:hAnsi="Book Antiqua" w:cs="Book Antiqua"/>
          <w:bCs/>
        </w:rPr>
        <w:t xml:space="preserve"> Format.</w:t>
      </w:r>
    </w:p>
    <w:p w14:paraId="63398651" w14:textId="66EB3808" w:rsidR="009E74D0" w:rsidRDefault="00237A1A" w:rsidP="002B4222">
      <w:pPr>
        <w:numPr>
          <w:ilvl w:val="0"/>
          <w:numId w:val="41"/>
        </w:numPr>
        <w:rPr>
          <w:rFonts w:ascii="Book Antiqua" w:hAnsi="Book Antiqua" w:cs="Book Antiqua"/>
          <w:bCs/>
        </w:rPr>
      </w:pPr>
      <w:r>
        <w:rPr>
          <w:rFonts w:ascii="Book Antiqua" w:hAnsi="Book Antiqua" w:cs="Book Antiqua"/>
          <w:bCs/>
        </w:rPr>
        <w:t xml:space="preserve">APIC will send response to the Cheque point application via </w:t>
      </w:r>
      <w:r w:rsidR="00604C6D">
        <w:rPr>
          <w:rFonts w:ascii="Book Antiqua" w:hAnsi="Book Antiqua" w:cs="Book Antiqua"/>
          <w:bCs/>
        </w:rPr>
        <w:t>SOAP</w:t>
      </w:r>
      <w:r>
        <w:rPr>
          <w:rFonts w:ascii="Book Antiqua" w:hAnsi="Book Antiqua" w:cs="Book Antiqua"/>
          <w:bCs/>
        </w:rPr>
        <w:t xml:space="preserve"> format.</w:t>
      </w:r>
    </w:p>
    <w:p w14:paraId="3BBC0CE4" w14:textId="77777777" w:rsidR="000A357F" w:rsidRDefault="000A357F" w:rsidP="000A357F">
      <w:pPr>
        <w:tabs>
          <w:tab w:val="left" w:pos="425"/>
        </w:tabs>
        <w:rPr>
          <w:rFonts w:ascii="Book Antiqua" w:hAnsi="Book Antiqua" w:cs="Book Antiqua"/>
          <w:bCs/>
        </w:rPr>
      </w:pPr>
    </w:p>
    <w:p w14:paraId="24EFB652" w14:textId="46CEC2D3" w:rsidR="000A357F" w:rsidRDefault="000A357F" w:rsidP="000A357F">
      <w:pPr>
        <w:ind w:left="425"/>
        <w:rPr>
          <w:rFonts w:ascii="Book Antiqua" w:hAnsi="Book Antiqua" w:cs="Book Antiqua"/>
        </w:rPr>
      </w:pPr>
      <w:r>
        <w:rPr>
          <w:rFonts w:ascii="Book Antiqua" w:hAnsi="Book Antiqua" w:cs="Book Antiqua"/>
          <w:b/>
          <w:sz w:val="24"/>
          <w:szCs w:val="24"/>
        </w:rPr>
        <w:lastRenderedPageBreak/>
        <w:t>Step 5:</w:t>
      </w:r>
      <w:r>
        <w:rPr>
          <w:rFonts w:ascii="Book Antiqua" w:hAnsi="Book Antiqua" w:cs="Book Antiqua"/>
          <w:b/>
        </w:rPr>
        <w:t xml:space="preserve"> Make payment To Tax System.</w:t>
      </w:r>
      <w:r>
        <w:rPr>
          <w:rFonts w:ascii="Book Antiqua" w:hAnsi="Book Antiqua" w:cs="Book Antiqua"/>
        </w:rPr>
        <w:t xml:space="preserve"> </w:t>
      </w:r>
    </w:p>
    <w:p w14:paraId="1B3237F7" w14:textId="77777777" w:rsidR="000A357F" w:rsidRDefault="000A357F" w:rsidP="000A357F">
      <w:pPr>
        <w:ind w:firstLine="425"/>
        <w:rPr>
          <w:ins w:id="83" w:author="Engidu Kifle - Manager, IT Projects &amp; Standards" w:date="2020-10-09T15:03:00Z"/>
          <w:rFonts w:ascii="Book Antiqua" w:hAnsi="Book Antiqua" w:cs="Book Antiqua"/>
          <w:b/>
          <w:bCs/>
        </w:rPr>
      </w:pPr>
      <w:r>
        <w:rPr>
          <w:rFonts w:ascii="Book Antiqua" w:hAnsi="Book Antiqua" w:cs="Book Antiqua"/>
          <w:b/>
          <w:bCs/>
        </w:rPr>
        <w:t>Note: Below sequence Diagram.</w:t>
      </w:r>
    </w:p>
    <w:p w14:paraId="7099BFD7" w14:textId="77777777" w:rsidR="000A357F" w:rsidRDefault="000A357F" w:rsidP="000A357F">
      <w:pPr>
        <w:ind w:firstLine="425"/>
        <w:rPr>
          <w:rFonts w:ascii="Book Antiqua" w:hAnsi="Book Antiqua" w:cs="Book Antiqua"/>
          <w:b/>
          <w:bCs/>
        </w:rPr>
      </w:pPr>
      <w:r>
        <w:rPr>
          <w:noProof/>
        </w:rPr>
        <w:drawing>
          <wp:inline distT="0" distB="0" distL="0" distR="0" wp14:anchorId="5DEA1B88" wp14:editId="792F16C1">
            <wp:extent cx="4066667" cy="100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6667" cy="1000000"/>
                    </a:xfrm>
                    <a:prstGeom prst="rect">
                      <a:avLst/>
                    </a:prstGeom>
                  </pic:spPr>
                </pic:pic>
              </a:graphicData>
            </a:graphic>
          </wp:inline>
        </w:drawing>
      </w:r>
    </w:p>
    <w:p w14:paraId="55619563" w14:textId="77777777" w:rsidR="000A357F" w:rsidRDefault="000A357F" w:rsidP="000A357F">
      <w:pPr>
        <w:rPr>
          <w:rFonts w:ascii="Book Antiqua" w:hAnsi="Book Antiqua" w:cs="Book Antiqua"/>
          <w:b/>
        </w:rPr>
      </w:pPr>
      <w:r>
        <w:rPr>
          <w:rFonts w:ascii="Book Antiqua" w:hAnsi="Book Antiqua" w:cs="Book Antiqua"/>
          <w:b/>
        </w:rPr>
        <w:t>Sequence of Steps:</w:t>
      </w:r>
    </w:p>
    <w:p w14:paraId="1BACE197" w14:textId="2A60EDE4" w:rsidR="000A357F" w:rsidRDefault="000A357F" w:rsidP="002B4222">
      <w:pPr>
        <w:numPr>
          <w:ilvl w:val="0"/>
          <w:numId w:val="75"/>
        </w:numPr>
        <w:rPr>
          <w:rFonts w:ascii="Book Antiqua" w:hAnsi="Book Antiqua" w:cs="Book Antiqua"/>
          <w:bCs/>
        </w:rPr>
      </w:pPr>
      <w:r>
        <w:rPr>
          <w:rFonts w:ascii="Book Antiqua" w:hAnsi="Book Antiqua" w:cs="Book Antiqua"/>
          <w:bCs/>
        </w:rPr>
        <w:t>Cheque Point Application Initiate the request to APP Connect by passing biller ID</w:t>
      </w:r>
      <w:r w:rsidR="007C17A3">
        <w:rPr>
          <w:rFonts w:ascii="Book Antiqua" w:hAnsi="Book Antiqua" w:cs="Book Antiqua"/>
          <w:bCs/>
        </w:rPr>
        <w:t xml:space="preserve"> and debit amount</w:t>
      </w:r>
      <w:r>
        <w:rPr>
          <w:rFonts w:ascii="Book Antiqua" w:hAnsi="Book Antiqua" w:cs="Book Antiqua"/>
          <w:bCs/>
        </w:rPr>
        <w:t xml:space="preserve"> as parameter via HTTP/SOAP format.</w:t>
      </w:r>
    </w:p>
    <w:p w14:paraId="5257238A" w14:textId="77777777" w:rsidR="000A357F" w:rsidRPr="000654C7" w:rsidRDefault="000A357F" w:rsidP="002B4222">
      <w:pPr>
        <w:numPr>
          <w:ilvl w:val="0"/>
          <w:numId w:val="75"/>
        </w:numPr>
        <w:rPr>
          <w:rFonts w:ascii="Book Antiqua" w:hAnsi="Book Antiqua" w:cs="Book Antiqua"/>
          <w:bCs/>
        </w:rPr>
      </w:pPr>
      <w:r>
        <w:rPr>
          <w:rFonts w:ascii="Book Antiqua" w:hAnsi="Book Antiqua" w:cs="Book Antiqua"/>
          <w:bCs/>
        </w:rPr>
        <w:t xml:space="preserve">APP Connect will send the same request to Tax </w:t>
      </w:r>
      <w:r>
        <w:rPr>
          <w:rFonts w:ascii="Book Antiqua" w:hAnsi="Book Antiqua" w:cs="Book Antiqua"/>
        </w:rPr>
        <w:t>System via HTTP/SOAP format.</w:t>
      </w:r>
    </w:p>
    <w:p w14:paraId="73FB3C1F" w14:textId="77777777" w:rsidR="000A357F" w:rsidRDefault="000A357F" w:rsidP="002B4222">
      <w:pPr>
        <w:numPr>
          <w:ilvl w:val="0"/>
          <w:numId w:val="75"/>
        </w:numPr>
        <w:rPr>
          <w:rFonts w:ascii="Book Antiqua" w:hAnsi="Book Antiqua" w:cs="Book Antiqua"/>
          <w:bCs/>
        </w:rPr>
      </w:pPr>
      <w:r>
        <w:rPr>
          <w:rFonts w:ascii="Book Antiqua" w:hAnsi="Book Antiqua" w:cs="Book Antiqua"/>
          <w:bCs/>
        </w:rPr>
        <w:t>Tax</w:t>
      </w:r>
      <w:r>
        <w:rPr>
          <w:rFonts w:ascii="Book Antiqua" w:hAnsi="Book Antiqua" w:cs="Book Antiqua"/>
        </w:rPr>
        <w:t xml:space="preserve"> System</w:t>
      </w:r>
      <w:r>
        <w:rPr>
          <w:rFonts w:ascii="Book Antiqua" w:hAnsi="Book Antiqua" w:cs="Book Antiqua"/>
          <w:bCs/>
        </w:rPr>
        <w:t xml:space="preserve"> respond back to the APP Connect with status of the bill via HTTP/SOAP format.</w:t>
      </w:r>
    </w:p>
    <w:p w14:paraId="083E6D0C" w14:textId="77777777" w:rsidR="000A357F" w:rsidRDefault="000A357F" w:rsidP="002B4222">
      <w:pPr>
        <w:numPr>
          <w:ilvl w:val="0"/>
          <w:numId w:val="75"/>
        </w:numPr>
        <w:rPr>
          <w:rFonts w:ascii="Book Antiqua" w:hAnsi="Book Antiqua" w:cs="Book Antiqua"/>
          <w:bCs/>
        </w:rPr>
      </w:pPr>
      <w:r>
        <w:rPr>
          <w:rFonts w:ascii="Book Antiqua" w:hAnsi="Book Antiqua" w:cs="Book Antiqua"/>
          <w:bCs/>
        </w:rPr>
        <w:t>APP Connect will send the tax due details back to Cheque point application via HTTP/SOAP format.</w:t>
      </w:r>
    </w:p>
    <w:p w14:paraId="38475E0C" w14:textId="77777777" w:rsidR="000A357F" w:rsidRDefault="000A357F" w:rsidP="000A357F">
      <w:pPr>
        <w:tabs>
          <w:tab w:val="left" w:pos="425"/>
        </w:tabs>
        <w:rPr>
          <w:rFonts w:ascii="Book Antiqua" w:hAnsi="Book Antiqua" w:cs="Book Antiqua"/>
          <w:bCs/>
        </w:rPr>
      </w:pPr>
    </w:p>
    <w:p w14:paraId="470EE34A" w14:textId="7EBD2032" w:rsidR="0099691E" w:rsidRDefault="0099691E" w:rsidP="0099691E">
      <w:pPr>
        <w:ind w:left="425"/>
        <w:rPr>
          <w:rFonts w:ascii="Book Antiqua" w:hAnsi="Book Antiqua" w:cs="Book Antiqua"/>
        </w:rPr>
      </w:pPr>
      <w:r>
        <w:rPr>
          <w:rFonts w:ascii="Book Antiqua" w:hAnsi="Book Antiqua" w:cs="Book Antiqua"/>
          <w:b/>
          <w:sz w:val="24"/>
          <w:szCs w:val="24"/>
        </w:rPr>
        <w:t>Step 6</w:t>
      </w:r>
      <w:r w:rsidR="00B82040">
        <w:rPr>
          <w:rFonts w:ascii="Book Antiqua" w:hAnsi="Book Antiqua" w:cs="Book Antiqua"/>
          <w:b/>
          <w:sz w:val="24"/>
          <w:szCs w:val="24"/>
        </w:rPr>
        <w:t>:</w:t>
      </w:r>
      <w:r w:rsidR="00B82040">
        <w:rPr>
          <w:rFonts w:ascii="Book Antiqua" w:hAnsi="Book Antiqua" w:cs="Book Antiqua"/>
          <w:b/>
        </w:rPr>
        <w:t xml:space="preserve"> Notification</w:t>
      </w:r>
      <w:r>
        <w:rPr>
          <w:rFonts w:ascii="Book Antiqua" w:hAnsi="Book Antiqua" w:cs="Book Antiqua"/>
          <w:b/>
        </w:rPr>
        <w:t xml:space="preserve"> </w:t>
      </w:r>
      <w:r w:rsidR="00DD54D2">
        <w:rPr>
          <w:rFonts w:ascii="Book Antiqua" w:hAnsi="Book Antiqua" w:cs="Book Antiqua"/>
          <w:b/>
        </w:rPr>
        <w:t>to</w:t>
      </w:r>
      <w:r>
        <w:rPr>
          <w:rFonts w:ascii="Book Antiqua" w:hAnsi="Book Antiqua" w:cs="Book Antiqua"/>
          <w:b/>
        </w:rPr>
        <w:t xml:space="preserve"> Tax System.</w:t>
      </w:r>
      <w:r>
        <w:rPr>
          <w:rFonts w:ascii="Book Antiqua" w:hAnsi="Book Antiqua" w:cs="Book Antiqua"/>
        </w:rPr>
        <w:t xml:space="preserve"> </w:t>
      </w:r>
      <w:r w:rsidR="00B82040">
        <w:rPr>
          <w:rFonts w:ascii="Book Antiqua" w:hAnsi="Book Antiqua" w:cs="Book Antiqua"/>
        </w:rPr>
        <w:t>(Need to Check)</w:t>
      </w:r>
    </w:p>
    <w:p w14:paraId="213265C7" w14:textId="77777777" w:rsidR="0099691E" w:rsidRDefault="0099691E" w:rsidP="0099691E">
      <w:pPr>
        <w:ind w:firstLine="425"/>
        <w:rPr>
          <w:ins w:id="84" w:author="Engidu Kifle - Manager, IT Projects &amp; Standards" w:date="2020-10-09T15:03:00Z"/>
          <w:rFonts w:ascii="Book Antiqua" w:hAnsi="Book Antiqua" w:cs="Book Antiqua"/>
          <w:b/>
          <w:bCs/>
        </w:rPr>
      </w:pPr>
      <w:r>
        <w:rPr>
          <w:rFonts w:ascii="Book Antiqua" w:hAnsi="Book Antiqua" w:cs="Book Antiqua"/>
          <w:b/>
          <w:bCs/>
        </w:rPr>
        <w:t>Note: Below sequence Diagram.</w:t>
      </w:r>
    </w:p>
    <w:p w14:paraId="2577393E" w14:textId="77777777" w:rsidR="0099691E" w:rsidRDefault="0099691E" w:rsidP="0099691E">
      <w:pPr>
        <w:ind w:firstLine="425"/>
        <w:rPr>
          <w:rFonts w:ascii="Book Antiqua" w:hAnsi="Book Antiqua" w:cs="Book Antiqua"/>
          <w:b/>
          <w:bCs/>
        </w:rPr>
      </w:pPr>
      <w:r>
        <w:rPr>
          <w:noProof/>
        </w:rPr>
        <w:drawing>
          <wp:inline distT="0" distB="0" distL="0" distR="0" wp14:anchorId="7EFD420B" wp14:editId="54DB8D3E">
            <wp:extent cx="4066667" cy="100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6667" cy="1000000"/>
                    </a:xfrm>
                    <a:prstGeom prst="rect">
                      <a:avLst/>
                    </a:prstGeom>
                  </pic:spPr>
                </pic:pic>
              </a:graphicData>
            </a:graphic>
          </wp:inline>
        </w:drawing>
      </w:r>
    </w:p>
    <w:p w14:paraId="69DBD0F8" w14:textId="77777777" w:rsidR="0099691E" w:rsidRDefault="0099691E" w:rsidP="0099691E">
      <w:pPr>
        <w:rPr>
          <w:rFonts w:ascii="Book Antiqua" w:hAnsi="Book Antiqua" w:cs="Book Antiqua"/>
          <w:b/>
        </w:rPr>
      </w:pPr>
      <w:r>
        <w:rPr>
          <w:rFonts w:ascii="Book Antiqua" w:hAnsi="Book Antiqua" w:cs="Book Antiqua"/>
          <w:b/>
        </w:rPr>
        <w:t>Sequence of Steps:</w:t>
      </w:r>
    </w:p>
    <w:p w14:paraId="30ECA4F1" w14:textId="77777777" w:rsidR="0099691E" w:rsidRDefault="0099691E" w:rsidP="002B4222">
      <w:pPr>
        <w:numPr>
          <w:ilvl w:val="0"/>
          <w:numId w:val="76"/>
        </w:numPr>
        <w:rPr>
          <w:rFonts w:ascii="Book Antiqua" w:hAnsi="Book Antiqua" w:cs="Book Antiqua"/>
          <w:bCs/>
        </w:rPr>
      </w:pPr>
      <w:r>
        <w:rPr>
          <w:rFonts w:ascii="Book Antiqua" w:hAnsi="Book Antiqua" w:cs="Book Antiqua"/>
          <w:bCs/>
        </w:rPr>
        <w:t>Cheque Point Application Initiate the request to APP Connect by passing biller ID and debit amount as parameter via HTTP/SOAP format.</w:t>
      </w:r>
    </w:p>
    <w:p w14:paraId="01808C25" w14:textId="77777777" w:rsidR="0099691E" w:rsidRPr="000654C7" w:rsidRDefault="0099691E" w:rsidP="002B4222">
      <w:pPr>
        <w:numPr>
          <w:ilvl w:val="0"/>
          <w:numId w:val="76"/>
        </w:numPr>
        <w:rPr>
          <w:rFonts w:ascii="Book Antiqua" w:hAnsi="Book Antiqua" w:cs="Book Antiqua"/>
          <w:bCs/>
        </w:rPr>
      </w:pPr>
      <w:r>
        <w:rPr>
          <w:rFonts w:ascii="Book Antiqua" w:hAnsi="Book Antiqua" w:cs="Book Antiqua"/>
          <w:bCs/>
        </w:rPr>
        <w:t xml:space="preserve">APP Connect will send the same request to Tax </w:t>
      </w:r>
      <w:r>
        <w:rPr>
          <w:rFonts w:ascii="Book Antiqua" w:hAnsi="Book Antiqua" w:cs="Book Antiqua"/>
        </w:rPr>
        <w:t>System via HTTP/SOAP format.</w:t>
      </w:r>
    </w:p>
    <w:p w14:paraId="3B8D0BB5" w14:textId="77777777" w:rsidR="0099691E" w:rsidRDefault="0099691E" w:rsidP="002B4222">
      <w:pPr>
        <w:numPr>
          <w:ilvl w:val="0"/>
          <w:numId w:val="76"/>
        </w:numPr>
        <w:rPr>
          <w:rFonts w:ascii="Book Antiqua" w:hAnsi="Book Antiqua" w:cs="Book Antiqua"/>
          <w:bCs/>
        </w:rPr>
      </w:pPr>
      <w:r>
        <w:rPr>
          <w:rFonts w:ascii="Book Antiqua" w:hAnsi="Book Antiqua" w:cs="Book Antiqua"/>
          <w:bCs/>
        </w:rPr>
        <w:t>Tax</w:t>
      </w:r>
      <w:r>
        <w:rPr>
          <w:rFonts w:ascii="Book Antiqua" w:hAnsi="Book Antiqua" w:cs="Book Antiqua"/>
        </w:rPr>
        <w:t xml:space="preserve"> System</w:t>
      </w:r>
      <w:r>
        <w:rPr>
          <w:rFonts w:ascii="Book Antiqua" w:hAnsi="Book Antiqua" w:cs="Book Antiqua"/>
          <w:bCs/>
        </w:rPr>
        <w:t xml:space="preserve"> respond back to the APP Connect with status of the bill via HTTP/SOAP format.</w:t>
      </w:r>
    </w:p>
    <w:p w14:paraId="2D06F54C" w14:textId="77777777" w:rsidR="0099691E" w:rsidRDefault="0099691E" w:rsidP="002B4222">
      <w:pPr>
        <w:numPr>
          <w:ilvl w:val="0"/>
          <w:numId w:val="76"/>
        </w:numPr>
        <w:rPr>
          <w:rFonts w:ascii="Book Antiqua" w:hAnsi="Book Antiqua" w:cs="Book Antiqua"/>
          <w:bCs/>
        </w:rPr>
      </w:pPr>
      <w:r>
        <w:rPr>
          <w:rFonts w:ascii="Book Antiqua" w:hAnsi="Book Antiqua" w:cs="Book Antiqua"/>
          <w:bCs/>
        </w:rPr>
        <w:t>APP Connect will send the tax due details back to Cheque point application via HTTP/SOAP format.</w:t>
      </w:r>
    </w:p>
    <w:p w14:paraId="5DC76F8A" w14:textId="77777777" w:rsidR="0099691E" w:rsidRDefault="0099691E" w:rsidP="000A357F">
      <w:pPr>
        <w:tabs>
          <w:tab w:val="left" w:pos="425"/>
        </w:tabs>
        <w:rPr>
          <w:rFonts w:ascii="Book Antiqua" w:hAnsi="Book Antiqua" w:cs="Book Antiqua"/>
          <w:bCs/>
        </w:rPr>
      </w:pPr>
    </w:p>
    <w:p w14:paraId="739C2590" w14:textId="77777777" w:rsidR="007A4D39" w:rsidRDefault="007A4D39">
      <w:pPr>
        <w:tabs>
          <w:tab w:val="left" w:pos="425"/>
        </w:tabs>
        <w:rPr>
          <w:rFonts w:ascii="Book Antiqua" w:hAnsi="Book Antiqua" w:cs="Book Antiqua"/>
          <w:bCs/>
        </w:rPr>
      </w:pPr>
    </w:p>
    <w:p w14:paraId="084342A8" w14:textId="1362DACA" w:rsidR="009E74D0" w:rsidRDefault="00237A1A">
      <w:pPr>
        <w:rPr>
          <w:rFonts w:ascii="Book Antiqua" w:hAnsi="Book Antiqua" w:cs="Book Antiqua"/>
        </w:rPr>
      </w:pPr>
      <w:r>
        <w:rPr>
          <w:rFonts w:ascii="Book Antiqua" w:hAnsi="Book Antiqua" w:cs="Book Antiqua"/>
          <w:b/>
          <w:sz w:val="24"/>
          <w:szCs w:val="24"/>
        </w:rPr>
        <w:t xml:space="preserve">Step </w:t>
      </w:r>
      <w:r w:rsidR="0099691E">
        <w:rPr>
          <w:rFonts w:ascii="Book Antiqua" w:hAnsi="Book Antiqua" w:cs="Book Antiqua"/>
          <w:b/>
          <w:sz w:val="24"/>
          <w:szCs w:val="24"/>
        </w:rPr>
        <w:t>7</w:t>
      </w:r>
      <w:r>
        <w:rPr>
          <w:rFonts w:ascii="Book Antiqua" w:hAnsi="Book Antiqua" w:cs="Book Antiqua"/>
          <w:b/>
          <w:sz w:val="24"/>
          <w:szCs w:val="24"/>
        </w:rPr>
        <w:t>:</w:t>
      </w:r>
      <w:r>
        <w:rPr>
          <w:rFonts w:ascii="Book Antiqua" w:hAnsi="Book Antiqua" w:cs="Book Antiqua"/>
        </w:rPr>
        <w:t xml:space="preserve"> </w:t>
      </w:r>
      <w:r>
        <w:rPr>
          <w:rFonts w:ascii="Book Antiqua" w:hAnsi="Book Antiqua" w:cs="Book Antiqua"/>
          <w:b/>
        </w:rPr>
        <w:t xml:space="preserve">Get approval from NBE (National Bank of Ethiopia). </w:t>
      </w:r>
      <w:r w:rsidR="00936BC4">
        <w:rPr>
          <w:rFonts w:ascii="Book Antiqua" w:hAnsi="Book Antiqua" w:cs="Book Antiqua"/>
          <w:b/>
        </w:rPr>
        <w:t>(Need to Check)</w:t>
      </w:r>
    </w:p>
    <w:p w14:paraId="1760D63D" w14:textId="1FA8CC7E" w:rsidR="009E74D0" w:rsidRDefault="00AB5C26">
      <w:pPr>
        <w:ind w:firstLine="425"/>
        <w:rPr>
          <w:ins w:id="85" w:author="Engidu Kifle - Manager, IT Projects &amp; Standards" w:date="2020-10-09T15:05:00Z"/>
          <w:rFonts w:ascii="Book Antiqua" w:hAnsi="Book Antiqua" w:cs="Book Antiqua"/>
          <w:b/>
          <w:bCs/>
        </w:rPr>
      </w:pPr>
      <w:r>
        <w:rPr>
          <w:rFonts w:ascii="Book Antiqua" w:hAnsi="Book Antiqua" w:cs="Book Antiqua"/>
          <w:b/>
          <w:bCs/>
        </w:rPr>
        <w:t>Note: Below sequence Diagram</w:t>
      </w:r>
      <w:r w:rsidR="00237A1A">
        <w:rPr>
          <w:rFonts w:ascii="Book Antiqua" w:hAnsi="Book Antiqua" w:cs="Book Antiqua"/>
          <w:b/>
          <w:bCs/>
        </w:rPr>
        <w:t>.</w:t>
      </w:r>
    </w:p>
    <w:p w14:paraId="7907A644" w14:textId="2C45D3E2" w:rsidR="009E74D0" w:rsidRDefault="00511276">
      <w:pPr>
        <w:ind w:firstLine="425"/>
        <w:rPr>
          <w:rFonts w:ascii="Book Antiqua" w:hAnsi="Book Antiqua" w:cs="Book Antiqua"/>
          <w:b/>
        </w:rPr>
      </w:pPr>
      <w:r>
        <w:rPr>
          <w:noProof/>
        </w:rPr>
        <w:drawing>
          <wp:inline distT="0" distB="0" distL="0" distR="0" wp14:anchorId="0DDE5042" wp14:editId="24B9AE93">
            <wp:extent cx="3733333" cy="107619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33333" cy="1076190"/>
                    </a:xfrm>
                    <a:prstGeom prst="rect">
                      <a:avLst/>
                    </a:prstGeom>
                  </pic:spPr>
                </pic:pic>
              </a:graphicData>
            </a:graphic>
          </wp:inline>
        </w:drawing>
      </w:r>
    </w:p>
    <w:p w14:paraId="3582832D" w14:textId="77777777" w:rsidR="009E74D0" w:rsidRDefault="00237A1A">
      <w:pPr>
        <w:rPr>
          <w:rFonts w:ascii="Book Antiqua" w:hAnsi="Book Antiqua" w:cs="Book Antiqua"/>
          <w:b/>
        </w:rPr>
      </w:pPr>
      <w:r>
        <w:rPr>
          <w:rFonts w:ascii="Book Antiqua" w:hAnsi="Book Antiqua" w:cs="Book Antiqua"/>
          <w:b/>
        </w:rPr>
        <w:t>Sequence of Steps:</w:t>
      </w:r>
    </w:p>
    <w:p w14:paraId="75C10CCC" w14:textId="5C17725A" w:rsidR="009E74D0" w:rsidRDefault="00237A1A" w:rsidP="002B4222">
      <w:pPr>
        <w:numPr>
          <w:ilvl w:val="0"/>
          <w:numId w:val="42"/>
        </w:numPr>
        <w:rPr>
          <w:rFonts w:ascii="Book Antiqua" w:hAnsi="Book Antiqua" w:cs="Book Antiqua"/>
          <w:bCs/>
        </w:rPr>
      </w:pPr>
      <w:r>
        <w:rPr>
          <w:rFonts w:ascii="Book Antiqua" w:hAnsi="Book Antiqua" w:cs="Book Antiqua"/>
          <w:bCs/>
        </w:rPr>
        <w:t xml:space="preserve">Cheque point Application send the approval request to </w:t>
      </w:r>
      <w:r w:rsidR="007A4D39">
        <w:rPr>
          <w:rFonts w:ascii="Book Antiqua" w:hAnsi="Book Antiqua" w:cs="Book Antiqua"/>
          <w:bCs/>
        </w:rPr>
        <w:t xml:space="preserve">APP Connect </w:t>
      </w:r>
      <w:r>
        <w:rPr>
          <w:rFonts w:ascii="Book Antiqua" w:hAnsi="Book Antiqua" w:cs="Book Antiqua"/>
          <w:bCs/>
        </w:rPr>
        <w:t xml:space="preserve">via </w:t>
      </w:r>
      <w:r w:rsidR="00041DD4">
        <w:rPr>
          <w:rFonts w:ascii="Book Antiqua" w:hAnsi="Book Antiqua" w:cs="Book Antiqua"/>
          <w:bCs/>
        </w:rPr>
        <w:t>SOAP</w:t>
      </w:r>
      <w:r>
        <w:rPr>
          <w:rFonts w:ascii="Book Antiqua" w:hAnsi="Book Antiqua" w:cs="Book Antiqua"/>
          <w:bCs/>
        </w:rPr>
        <w:t xml:space="preserve"> format.</w:t>
      </w:r>
    </w:p>
    <w:p w14:paraId="55C9C5C3" w14:textId="0A75FD83" w:rsidR="007A4D39" w:rsidRDefault="007A4D39" w:rsidP="002B4222">
      <w:pPr>
        <w:numPr>
          <w:ilvl w:val="0"/>
          <w:numId w:val="42"/>
        </w:numPr>
        <w:rPr>
          <w:rFonts w:ascii="Book Antiqua" w:hAnsi="Book Antiqua" w:cs="Book Antiqua"/>
          <w:bCs/>
        </w:rPr>
      </w:pPr>
      <w:r>
        <w:rPr>
          <w:rFonts w:ascii="Book Antiqua" w:hAnsi="Book Antiqua" w:cs="Book Antiqua"/>
          <w:bCs/>
        </w:rPr>
        <w:t xml:space="preserve">App Connect will send the Approval request to NBE (National Bank of Ethiopia) via </w:t>
      </w:r>
      <w:r w:rsidR="00041DD4">
        <w:rPr>
          <w:rFonts w:ascii="Book Antiqua" w:hAnsi="Book Antiqua" w:cs="Book Antiqua"/>
          <w:bCs/>
        </w:rPr>
        <w:t>SOAP</w:t>
      </w:r>
      <w:r>
        <w:rPr>
          <w:rFonts w:ascii="Book Antiqua" w:hAnsi="Book Antiqua" w:cs="Book Antiqua"/>
          <w:bCs/>
        </w:rPr>
        <w:t xml:space="preserve"> Format.</w:t>
      </w:r>
    </w:p>
    <w:p w14:paraId="0A14D1D8" w14:textId="569CB213" w:rsidR="009E74D0" w:rsidRDefault="00237A1A" w:rsidP="002B4222">
      <w:pPr>
        <w:numPr>
          <w:ilvl w:val="0"/>
          <w:numId w:val="42"/>
        </w:numPr>
        <w:rPr>
          <w:rFonts w:ascii="Book Antiqua" w:hAnsi="Book Antiqua" w:cs="Book Antiqua"/>
          <w:bCs/>
        </w:rPr>
      </w:pPr>
      <w:r>
        <w:rPr>
          <w:rFonts w:ascii="Book Antiqua" w:hAnsi="Book Antiqua" w:cs="Book Antiqua"/>
          <w:bCs/>
        </w:rPr>
        <w:t xml:space="preserve">NBE Respond back for the approval request to </w:t>
      </w:r>
      <w:r w:rsidR="007A4D39">
        <w:rPr>
          <w:rFonts w:ascii="Book Antiqua" w:hAnsi="Book Antiqua" w:cs="Book Antiqua"/>
          <w:bCs/>
        </w:rPr>
        <w:t xml:space="preserve">APP Connect </w:t>
      </w:r>
      <w:r>
        <w:rPr>
          <w:rFonts w:ascii="Book Antiqua" w:hAnsi="Book Antiqua" w:cs="Book Antiqua"/>
          <w:bCs/>
        </w:rPr>
        <w:t xml:space="preserve">via </w:t>
      </w:r>
      <w:r w:rsidR="00041DD4">
        <w:rPr>
          <w:rFonts w:ascii="Book Antiqua" w:hAnsi="Book Antiqua" w:cs="Book Antiqua"/>
          <w:bCs/>
        </w:rPr>
        <w:t>SOAP</w:t>
      </w:r>
      <w:r>
        <w:rPr>
          <w:rFonts w:ascii="Book Antiqua" w:hAnsi="Book Antiqua" w:cs="Book Antiqua"/>
          <w:bCs/>
        </w:rPr>
        <w:t xml:space="preserve"> format.</w:t>
      </w:r>
    </w:p>
    <w:p w14:paraId="2DD99FA6" w14:textId="10CE6458" w:rsidR="007A4D39" w:rsidRDefault="007A4D39" w:rsidP="002B4222">
      <w:pPr>
        <w:numPr>
          <w:ilvl w:val="0"/>
          <w:numId w:val="42"/>
        </w:numPr>
        <w:rPr>
          <w:rFonts w:ascii="Book Antiqua" w:hAnsi="Book Antiqua" w:cs="Book Antiqua"/>
          <w:bCs/>
        </w:rPr>
      </w:pPr>
      <w:r>
        <w:rPr>
          <w:rFonts w:ascii="Book Antiqua" w:hAnsi="Book Antiqua" w:cs="Book Antiqua"/>
          <w:bCs/>
        </w:rPr>
        <w:t>APP Connect will send the response back to Cheque Point Application.</w:t>
      </w:r>
    </w:p>
    <w:p w14:paraId="5BC2F5F4" w14:textId="092619F7" w:rsidR="009E74D0" w:rsidRDefault="000A2E8F">
      <w:pPr>
        <w:rPr>
          <w:rFonts w:ascii="Book Antiqua" w:hAnsi="Book Antiqua" w:cs="Book Antiqua"/>
        </w:rPr>
      </w:pPr>
      <w:r>
        <w:rPr>
          <w:rFonts w:ascii="Book Antiqua" w:hAnsi="Book Antiqua" w:cs="Book Antiqua"/>
          <w:b/>
          <w:sz w:val="24"/>
          <w:szCs w:val="24"/>
        </w:rPr>
        <w:t>Step 8</w:t>
      </w:r>
      <w:r w:rsidR="00237A1A">
        <w:rPr>
          <w:rFonts w:ascii="Book Antiqua" w:hAnsi="Book Antiqua" w:cs="Book Antiqua"/>
          <w:b/>
          <w:sz w:val="24"/>
          <w:szCs w:val="24"/>
        </w:rPr>
        <w:t>:</w:t>
      </w:r>
      <w:r w:rsidR="00237A1A">
        <w:rPr>
          <w:rFonts w:ascii="Book Antiqua" w:hAnsi="Book Antiqua" w:cs="Book Antiqua"/>
          <w:b/>
        </w:rPr>
        <w:t xml:space="preserve"> unblocking the amount.</w:t>
      </w:r>
      <w:r w:rsidR="00237A1A">
        <w:rPr>
          <w:rFonts w:ascii="Book Antiqua" w:hAnsi="Book Antiqua" w:cs="Book Antiqua"/>
        </w:rPr>
        <w:t xml:space="preserve"> </w:t>
      </w:r>
    </w:p>
    <w:p w14:paraId="61626B1A" w14:textId="4D1D5F96" w:rsidR="009E74D0" w:rsidRDefault="00237A1A">
      <w:pPr>
        <w:ind w:firstLine="425"/>
        <w:rPr>
          <w:rFonts w:ascii="Book Antiqua" w:hAnsi="Book Antiqua" w:cs="Book Antiqua"/>
          <w:b/>
          <w:bCs/>
        </w:rPr>
      </w:pPr>
      <w:r>
        <w:rPr>
          <w:rFonts w:ascii="Book Antiqua" w:hAnsi="Book Antiqua" w:cs="Book Antiqua"/>
          <w:b/>
          <w:bCs/>
        </w:rPr>
        <w:t>Note: Below sequence Diagram.</w:t>
      </w:r>
    </w:p>
    <w:p w14:paraId="65D9ADFE" w14:textId="442286C6" w:rsidR="009E74D0" w:rsidRDefault="001A3885">
      <w:pPr>
        <w:tabs>
          <w:tab w:val="left" w:pos="425"/>
        </w:tabs>
        <w:rPr>
          <w:rFonts w:ascii="Book Antiqua" w:hAnsi="Book Antiqua" w:cs="Book Antiqua"/>
          <w:bCs/>
        </w:rPr>
      </w:pPr>
      <w:r>
        <w:rPr>
          <w:noProof/>
        </w:rPr>
        <w:drawing>
          <wp:inline distT="0" distB="0" distL="0" distR="0" wp14:anchorId="7B994227" wp14:editId="418BC568">
            <wp:extent cx="5685714" cy="15523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6AF4DBFD" w14:textId="77777777" w:rsidR="009E74D0" w:rsidRDefault="00237A1A">
      <w:pPr>
        <w:rPr>
          <w:rFonts w:ascii="Book Antiqua" w:hAnsi="Book Antiqua" w:cs="Book Antiqua"/>
          <w:b/>
        </w:rPr>
      </w:pPr>
      <w:r>
        <w:rPr>
          <w:rFonts w:ascii="Book Antiqua" w:hAnsi="Book Antiqua" w:cs="Book Antiqua"/>
          <w:b/>
        </w:rPr>
        <w:t>Sequence of Steps:</w:t>
      </w:r>
    </w:p>
    <w:p w14:paraId="4EA85645" w14:textId="513E0D1F" w:rsidR="009E74D0" w:rsidRDefault="00237A1A" w:rsidP="002B4222">
      <w:pPr>
        <w:numPr>
          <w:ilvl w:val="0"/>
          <w:numId w:val="43"/>
        </w:numPr>
        <w:rPr>
          <w:rFonts w:ascii="Book Antiqua" w:hAnsi="Book Antiqua" w:cs="Book Antiqua"/>
          <w:bCs/>
        </w:rPr>
      </w:pPr>
      <w:r>
        <w:rPr>
          <w:rFonts w:ascii="Book Antiqua" w:hAnsi="Book Antiqua" w:cs="Book Antiqua"/>
          <w:bCs/>
        </w:rPr>
        <w:t xml:space="preserve">Cheque Point Application initiate a request to APIC to unblock funds in the customer account via </w:t>
      </w:r>
      <w:r w:rsidR="001A3885">
        <w:rPr>
          <w:rFonts w:ascii="Book Antiqua" w:hAnsi="Book Antiqua" w:cs="Book Antiqua"/>
          <w:bCs/>
        </w:rPr>
        <w:t>SOAP</w:t>
      </w:r>
      <w:r>
        <w:rPr>
          <w:rFonts w:ascii="Book Antiqua" w:hAnsi="Book Antiqua" w:cs="Book Antiqua"/>
          <w:bCs/>
        </w:rPr>
        <w:t xml:space="preserve"> format.</w:t>
      </w:r>
    </w:p>
    <w:p w14:paraId="2B027B7F" w14:textId="4431F433" w:rsidR="009E74D0" w:rsidRDefault="00237A1A" w:rsidP="002B4222">
      <w:pPr>
        <w:numPr>
          <w:ilvl w:val="0"/>
          <w:numId w:val="43"/>
        </w:numPr>
        <w:rPr>
          <w:rFonts w:ascii="Book Antiqua" w:hAnsi="Book Antiqua" w:cs="Book Antiqua"/>
          <w:bCs/>
        </w:rPr>
      </w:pPr>
      <w:r>
        <w:rPr>
          <w:rFonts w:ascii="Book Antiqua" w:hAnsi="Book Antiqua" w:cs="Book Antiqua"/>
          <w:bCs/>
        </w:rPr>
        <w:t xml:space="preserve">APIC will send the request to APP connect via </w:t>
      </w:r>
      <w:r w:rsidR="0038715F">
        <w:rPr>
          <w:rFonts w:ascii="Book Antiqua" w:hAnsi="Book Antiqua" w:cs="Book Antiqua"/>
          <w:bCs/>
        </w:rPr>
        <w:t>SOAP</w:t>
      </w:r>
      <w:r w:rsidR="00CF5FCB">
        <w:rPr>
          <w:rFonts w:ascii="Book Antiqua" w:hAnsi="Book Antiqua" w:cs="Book Antiqua"/>
          <w:bCs/>
        </w:rPr>
        <w:t xml:space="preserve"> </w:t>
      </w:r>
      <w:r>
        <w:rPr>
          <w:rFonts w:ascii="Book Antiqua" w:hAnsi="Book Antiqua" w:cs="Book Antiqua"/>
          <w:bCs/>
        </w:rPr>
        <w:t>Format.</w:t>
      </w:r>
    </w:p>
    <w:p w14:paraId="1948763B" w14:textId="77777777" w:rsidR="009E74D0" w:rsidRDefault="00237A1A" w:rsidP="002B4222">
      <w:pPr>
        <w:numPr>
          <w:ilvl w:val="0"/>
          <w:numId w:val="43"/>
        </w:numPr>
        <w:rPr>
          <w:rFonts w:ascii="Book Antiqua" w:hAnsi="Book Antiqua" w:cs="Book Antiqua"/>
          <w:bCs/>
        </w:rPr>
      </w:pPr>
      <w:r>
        <w:rPr>
          <w:rFonts w:ascii="Book Antiqua" w:hAnsi="Book Antiqua" w:cs="Book Antiqua"/>
          <w:bCs/>
        </w:rPr>
        <w:lastRenderedPageBreak/>
        <w:t>APP Connect will send the request to Core Banking System (CBS) to unblock the funds in the customer account.</w:t>
      </w:r>
    </w:p>
    <w:p w14:paraId="0BEC66AA" w14:textId="6BBA69D1" w:rsidR="009E74D0" w:rsidRDefault="00237A1A" w:rsidP="002B4222">
      <w:pPr>
        <w:numPr>
          <w:ilvl w:val="0"/>
          <w:numId w:val="43"/>
        </w:numPr>
        <w:rPr>
          <w:rFonts w:ascii="Book Antiqua" w:hAnsi="Book Antiqua" w:cs="Book Antiqua"/>
          <w:bCs/>
        </w:rPr>
      </w:pPr>
      <w:r>
        <w:rPr>
          <w:rFonts w:ascii="Book Antiqua" w:hAnsi="Book Antiqua" w:cs="Book Antiqua"/>
          <w:bCs/>
        </w:rPr>
        <w:t xml:space="preserve">Core Banking System will respond back to App connect by unblocking the funds in the customer account via </w:t>
      </w:r>
      <w:r w:rsidR="0038715F">
        <w:rPr>
          <w:rFonts w:ascii="Book Antiqua" w:hAnsi="Book Antiqua" w:cs="Book Antiqua"/>
          <w:bCs/>
        </w:rPr>
        <w:t>SOAP</w:t>
      </w:r>
      <w:r>
        <w:rPr>
          <w:rFonts w:ascii="Book Antiqua" w:hAnsi="Book Antiqua" w:cs="Book Antiqua"/>
          <w:bCs/>
        </w:rPr>
        <w:t xml:space="preserve"> Format.</w:t>
      </w:r>
    </w:p>
    <w:p w14:paraId="072B4833" w14:textId="16B82716" w:rsidR="009E74D0" w:rsidRDefault="00237A1A" w:rsidP="002B4222">
      <w:pPr>
        <w:numPr>
          <w:ilvl w:val="0"/>
          <w:numId w:val="43"/>
        </w:numPr>
        <w:rPr>
          <w:rFonts w:ascii="Book Antiqua" w:hAnsi="Book Antiqua" w:cs="Book Antiqua"/>
          <w:bCs/>
        </w:rPr>
      </w:pPr>
      <w:r>
        <w:rPr>
          <w:rFonts w:ascii="Book Antiqua" w:hAnsi="Book Antiqua" w:cs="Book Antiqua"/>
          <w:bCs/>
        </w:rPr>
        <w:t xml:space="preserve">APP Connect will send the response back to APIC via </w:t>
      </w:r>
      <w:r w:rsidR="0038715F">
        <w:rPr>
          <w:rFonts w:ascii="Book Antiqua" w:hAnsi="Book Antiqua" w:cs="Book Antiqua"/>
          <w:bCs/>
        </w:rPr>
        <w:t>SOAP</w:t>
      </w:r>
      <w:r>
        <w:rPr>
          <w:rFonts w:ascii="Book Antiqua" w:hAnsi="Book Antiqua" w:cs="Book Antiqua"/>
          <w:bCs/>
        </w:rPr>
        <w:t xml:space="preserve"> Format.</w:t>
      </w:r>
    </w:p>
    <w:p w14:paraId="227D8819" w14:textId="381B01DF" w:rsidR="009E74D0" w:rsidRDefault="00237A1A" w:rsidP="002B4222">
      <w:pPr>
        <w:numPr>
          <w:ilvl w:val="0"/>
          <w:numId w:val="43"/>
        </w:numPr>
        <w:rPr>
          <w:rFonts w:ascii="Book Antiqua" w:hAnsi="Book Antiqua" w:cs="Book Antiqua"/>
          <w:bCs/>
        </w:rPr>
      </w:pPr>
      <w:r>
        <w:rPr>
          <w:rFonts w:ascii="Book Antiqua" w:hAnsi="Book Antiqua" w:cs="Book Antiqua"/>
          <w:bCs/>
        </w:rPr>
        <w:t xml:space="preserve">APIC will send response to the Cheque point application via </w:t>
      </w:r>
      <w:r w:rsidR="0038715F">
        <w:rPr>
          <w:rFonts w:ascii="Book Antiqua" w:hAnsi="Book Antiqua" w:cs="Book Antiqua"/>
          <w:bCs/>
        </w:rPr>
        <w:t>SOAP</w:t>
      </w:r>
      <w:r>
        <w:rPr>
          <w:rFonts w:ascii="Book Antiqua" w:hAnsi="Book Antiqua" w:cs="Book Antiqua"/>
          <w:bCs/>
        </w:rPr>
        <w:t xml:space="preserve"> format.</w:t>
      </w:r>
    </w:p>
    <w:p w14:paraId="44DAEA11" w14:textId="77777777" w:rsidR="009E74D0" w:rsidRDefault="009E74D0">
      <w:pPr>
        <w:tabs>
          <w:tab w:val="left" w:pos="425"/>
        </w:tabs>
        <w:rPr>
          <w:rFonts w:ascii="Book Antiqua" w:hAnsi="Book Antiqua" w:cs="Book Antiqua"/>
          <w:bCs/>
        </w:rPr>
      </w:pPr>
    </w:p>
    <w:p w14:paraId="1D5276DA" w14:textId="62931B02" w:rsidR="009E74D0" w:rsidRDefault="00F6677C">
      <w:pPr>
        <w:rPr>
          <w:rFonts w:ascii="Book Antiqua" w:hAnsi="Book Antiqua" w:cs="Book Antiqua"/>
          <w:b/>
          <w:bCs/>
          <w:sz w:val="24"/>
          <w:szCs w:val="24"/>
        </w:rPr>
      </w:pPr>
      <w:r>
        <w:rPr>
          <w:rFonts w:ascii="Book Antiqua" w:hAnsi="Book Antiqua" w:cs="Book Antiqua"/>
          <w:b/>
          <w:bCs/>
          <w:sz w:val="24"/>
          <w:szCs w:val="24"/>
        </w:rPr>
        <w:t>Step 9</w:t>
      </w:r>
      <w:r w:rsidR="00237A1A">
        <w:rPr>
          <w:rFonts w:ascii="Book Antiqua" w:hAnsi="Book Antiqua" w:cs="Book Antiqua"/>
          <w:b/>
          <w:bCs/>
          <w:sz w:val="24"/>
          <w:szCs w:val="24"/>
        </w:rPr>
        <w:t>: Fund Transfer.</w:t>
      </w:r>
    </w:p>
    <w:p w14:paraId="7FA65984" w14:textId="77777777" w:rsidR="009E74D0" w:rsidRDefault="00237A1A">
      <w:pPr>
        <w:rPr>
          <w:rFonts w:ascii="Book Antiqua" w:hAnsi="Book Antiqua" w:cs="Book Antiqua"/>
          <w:bCs/>
        </w:rPr>
      </w:pPr>
      <w:r>
        <w:rPr>
          <w:rFonts w:ascii="Book Antiqua" w:hAnsi="Book Antiqua" w:cs="Book Antiqua"/>
          <w:bCs/>
        </w:rPr>
        <w:t>Cheque point will proceed for fund transfer.</w:t>
      </w:r>
    </w:p>
    <w:p w14:paraId="2BC5125E" w14:textId="03BB737A" w:rsidR="009E74D0" w:rsidRDefault="00237A1A">
      <w:pPr>
        <w:ind w:firstLine="425"/>
        <w:rPr>
          <w:ins w:id="86" w:author="Engidu Kifle - Manager, IT Projects &amp; Standards" w:date="2020-10-09T15:06:00Z"/>
          <w:rFonts w:ascii="Book Antiqua" w:hAnsi="Book Antiqua" w:cs="Book Antiqua"/>
          <w:b/>
          <w:bCs/>
        </w:rPr>
      </w:pPr>
      <w:r>
        <w:rPr>
          <w:rFonts w:ascii="Book Antiqua" w:hAnsi="Book Antiqua" w:cs="Book Antiqua"/>
          <w:b/>
          <w:bCs/>
        </w:rPr>
        <w:t>Note: Below sequence Diagram.</w:t>
      </w:r>
    </w:p>
    <w:p w14:paraId="425E6BE7" w14:textId="1EAEAFEC" w:rsidR="009E74D0" w:rsidRDefault="001A3885">
      <w:pPr>
        <w:rPr>
          <w:rFonts w:ascii="Book Antiqua" w:hAnsi="Book Antiqua" w:cs="Book Antiqua"/>
          <w:b/>
          <w:bCs/>
        </w:rPr>
      </w:pPr>
      <w:r>
        <w:rPr>
          <w:noProof/>
        </w:rPr>
        <w:drawing>
          <wp:inline distT="0" distB="0" distL="0" distR="0" wp14:anchorId="2E9FB24C" wp14:editId="3F87E4FA">
            <wp:extent cx="5685714" cy="1552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3B5E48E5" w14:textId="77777777" w:rsidR="009E74D0" w:rsidRDefault="00237A1A">
      <w:pPr>
        <w:rPr>
          <w:rFonts w:ascii="Book Antiqua" w:hAnsi="Book Antiqua" w:cs="Book Antiqua"/>
          <w:b/>
          <w:bCs/>
        </w:rPr>
      </w:pPr>
      <w:r>
        <w:rPr>
          <w:rFonts w:ascii="Book Antiqua" w:hAnsi="Book Antiqua" w:cs="Book Antiqua"/>
          <w:b/>
          <w:bCs/>
        </w:rPr>
        <w:t>Tax Due funds will be debit from customer account and credit the GL Pool Account.</w:t>
      </w:r>
    </w:p>
    <w:p w14:paraId="2B1F5A13" w14:textId="77777777" w:rsidR="009E74D0" w:rsidRDefault="00237A1A">
      <w:pPr>
        <w:rPr>
          <w:rFonts w:ascii="Book Antiqua" w:hAnsi="Book Antiqua" w:cs="Book Antiqua"/>
          <w:b/>
        </w:rPr>
      </w:pPr>
      <w:r>
        <w:rPr>
          <w:rFonts w:ascii="Book Antiqua" w:hAnsi="Book Antiqua" w:cs="Book Antiqua"/>
          <w:b/>
        </w:rPr>
        <w:t>Sequence of Steps:</w:t>
      </w:r>
    </w:p>
    <w:p w14:paraId="6CCF5F6B" w14:textId="2D30AF3A" w:rsidR="009E74D0" w:rsidRDefault="00237A1A" w:rsidP="002B4222">
      <w:pPr>
        <w:numPr>
          <w:ilvl w:val="0"/>
          <w:numId w:val="44"/>
        </w:numPr>
        <w:rPr>
          <w:rFonts w:ascii="Book Antiqua" w:hAnsi="Book Antiqua" w:cs="Book Antiqua"/>
          <w:bCs/>
        </w:rPr>
      </w:pPr>
      <w:r>
        <w:rPr>
          <w:rFonts w:ascii="Book Antiqua" w:hAnsi="Book Antiqua" w:cs="Book Antiqua"/>
          <w:bCs/>
        </w:rPr>
        <w:t xml:space="preserve">Cheque Point Application initiate a request to APIC via </w:t>
      </w:r>
      <w:r w:rsidR="009C14A2">
        <w:rPr>
          <w:rFonts w:ascii="Book Antiqua" w:hAnsi="Book Antiqua" w:cs="Book Antiqua"/>
          <w:bCs/>
        </w:rPr>
        <w:t>SOAP</w:t>
      </w:r>
      <w:r>
        <w:rPr>
          <w:rFonts w:ascii="Book Antiqua" w:hAnsi="Book Antiqua" w:cs="Book Antiqua"/>
          <w:bCs/>
        </w:rPr>
        <w:t xml:space="preserve"> format.</w:t>
      </w:r>
    </w:p>
    <w:p w14:paraId="6A8C87E0" w14:textId="1FB21EED" w:rsidR="009E74D0" w:rsidRDefault="00237A1A" w:rsidP="002B4222">
      <w:pPr>
        <w:numPr>
          <w:ilvl w:val="0"/>
          <w:numId w:val="44"/>
        </w:numPr>
        <w:rPr>
          <w:rFonts w:ascii="Book Antiqua" w:hAnsi="Book Antiqua" w:cs="Book Antiqua"/>
          <w:bCs/>
        </w:rPr>
      </w:pPr>
      <w:r>
        <w:rPr>
          <w:rFonts w:ascii="Book Antiqua" w:hAnsi="Book Antiqua" w:cs="Book Antiqua"/>
          <w:bCs/>
        </w:rPr>
        <w:t xml:space="preserve">APIC will send the request to APP connect via </w:t>
      </w:r>
      <w:r w:rsidR="009C14A2">
        <w:rPr>
          <w:rFonts w:ascii="Book Antiqua" w:hAnsi="Book Antiqua" w:cs="Book Antiqua"/>
          <w:bCs/>
        </w:rPr>
        <w:t>SOAP</w:t>
      </w:r>
      <w:r>
        <w:rPr>
          <w:rFonts w:ascii="Book Antiqua" w:hAnsi="Book Antiqua" w:cs="Book Antiqua"/>
          <w:bCs/>
        </w:rPr>
        <w:t xml:space="preserve"> Format.</w:t>
      </w:r>
    </w:p>
    <w:p w14:paraId="2C458DE5" w14:textId="77777777" w:rsidR="009E74D0" w:rsidRDefault="00237A1A" w:rsidP="002B4222">
      <w:pPr>
        <w:numPr>
          <w:ilvl w:val="0"/>
          <w:numId w:val="44"/>
        </w:numPr>
        <w:rPr>
          <w:rFonts w:ascii="Book Antiqua" w:hAnsi="Book Antiqua" w:cs="Book Antiqua"/>
          <w:bCs/>
        </w:rPr>
      </w:pPr>
      <w:r>
        <w:rPr>
          <w:rFonts w:ascii="Book Antiqua" w:hAnsi="Book Antiqua" w:cs="Book Antiqua"/>
          <w:bCs/>
        </w:rPr>
        <w:t>APP Connect will send the request to Core Banking System (CBS) to initiate FT request.</w:t>
      </w:r>
    </w:p>
    <w:p w14:paraId="036144CA" w14:textId="6A4BD100" w:rsidR="009E74D0" w:rsidRDefault="00237A1A" w:rsidP="002B4222">
      <w:pPr>
        <w:numPr>
          <w:ilvl w:val="0"/>
          <w:numId w:val="44"/>
        </w:numPr>
        <w:rPr>
          <w:rFonts w:ascii="Book Antiqua" w:hAnsi="Book Antiqua" w:cs="Book Antiqua"/>
          <w:bCs/>
        </w:rPr>
      </w:pPr>
      <w:r>
        <w:rPr>
          <w:rFonts w:ascii="Book Antiqua" w:hAnsi="Book Antiqua" w:cs="Book Antiqua"/>
          <w:bCs/>
        </w:rPr>
        <w:t xml:space="preserve">Core Banking System will respond back to App connect by doing debit in the customer account and credit the pool account via </w:t>
      </w:r>
      <w:r w:rsidR="009C14A2">
        <w:rPr>
          <w:rFonts w:ascii="Book Antiqua" w:hAnsi="Book Antiqua" w:cs="Book Antiqua"/>
          <w:bCs/>
        </w:rPr>
        <w:t>SOAP</w:t>
      </w:r>
      <w:r>
        <w:rPr>
          <w:rFonts w:ascii="Book Antiqua" w:hAnsi="Book Antiqua" w:cs="Book Antiqua"/>
          <w:bCs/>
        </w:rPr>
        <w:t xml:space="preserve"> Format.</w:t>
      </w:r>
    </w:p>
    <w:p w14:paraId="4598AE82" w14:textId="3988023D" w:rsidR="009E74D0" w:rsidRDefault="00237A1A" w:rsidP="002B4222">
      <w:pPr>
        <w:numPr>
          <w:ilvl w:val="0"/>
          <w:numId w:val="44"/>
        </w:numPr>
        <w:rPr>
          <w:rFonts w:ascii="Book Antiqua" w:hAnsi="Book Antiqua" w:cs="Book Antiqua"/>
          <w:bCs/>
        </w:rPr>
      </w:pPr>
      <w:r>
        <w:rPr>
          <w:rFonts w:ascii="Book Antiqua" w:hAnsi="Book Antiqua" w:cs="Book Antiqua"/>
          <w:bCs/>
        </w:rPr>
        <w:t xml:space="preserve">APP Connect will send the response back to APIC via </w:t>
      </w:r>
      <w:r w:rsidR="009C14A2">
        <w:rPr>
          <w:rFonts w:ascii="Book Antiqua" w:hAnsi="Book Antiqua" w:cs="Book Antiqua"/>
          <w:bCs/>
        </w:rPr>
        <w:t>SOAP</w:t>
      </w:r>
      <w:r>
        <w:rPr>
          <w:rFonts w:ascii="Book Antiqua" w:hAnsi="Book Antiqua" w:cs="Book Antiqua"/>
          <w:bCs/>
        </w:rPr>
        <w:t xml:space="preserve"> Format.</w:t>
      </w:r>
    </w:p>
    <w:p w14:paraId="0D6B82C1" w14:textId="4638C9BF" w:rsidR="009E74D0" w:rsidRDefault="00237A1A" w:rsidP="002B4222">
      <w:pPr>
        <w:numPr>
          <w:ilvl w:val="0"/>
          <w:numId w:val="44"/>
        </w:numPr>
        <w:rPr>
          <w:rFonts w:ascii="Book Antiqua" w:hAnsi="Book Antiqua" w:cs="Book Antiqua"/>
          <w:bCs/>
        </w:rPr>
      </w:pPr>
      <w:r>
        <w:rPr>
          <w:rFonts w:ascii="Book Antiqua" w:hAnsi="Book Antiqua" w:cs="Book Antiqua"/>
          <w:bCs/>
        </w:rPr>
        <w:t xml:space="preserve">APIC will send a final response to the Cheque point application via </w:t>
      </w:r>
      <w:r w:rsidR="009C14A2">
        <w:rPr>
          <w:rFonts w:ascii="Book Antiqua" w:hAnsi="Book Antiqua" w:cs="Book Antiqua"/>
          <w:bCs/>
        </w:rPr>
        <w:t>SOAP</w:t>
      </w:r>
      <w:r>
        <w:rPr>
          <w:rFonts w:ascii="Book Antiqua" w:hAnsi="Book Antiqua" w:cs="Book Antiqua"/>
          <w:bCs/>
        </w:rPr>
        <w:t xml:space="preserve"> format.</w:t>
      </w:r>
    </w:p>
    <w:p w14:paraId="7083CB33" w14:textId="77777777" w:rsidR="009E74D0" w:rsidRDefault="009E74D0">
      <w:pPr>
        <w:tabs>
          <w:tab w:val="left" w:pos="425"/>
        </w:tabs>
        <w:rPr>
          <w:rFonts w:ascii="Book Antiqua" w:hAnsi="Book Antiqua" w:cs="Book Antiqua"/>
          <w:bCs/>
        </w:rPr>
      </w:pPr>
    </w:p>
    <w:p w14:paraId="0B17605D" w14:textId="3A119AD7" w:rsidR="009E74D0" w:rsidRDefault="002166F2">
      <w:pPr>
        <w:rPr>
          <w:rFonts w:ascii="Book Antiqua" w:hAnsi="Book Antiqua" w:cs="Book Antiqua"/>
        </w:rPr>
      </w:pPr>
      <w:r>
        <w:rPr>
          <w:rFonts w:ascii="Book Antiqua" w:hAnsi="Book Antiqua" w:cs="Book Antiqua"/>
          <w:b/>
          <w:sz w:val="24"/>
          <w:szCs w:val="24"/>
        </w:rPr>
        <w:t>Step 10</w:t>
      </w:r>
      <w:r w:rsidR="00237A1A">
        <w:rPr>
          <w:rFonts w:ascii="Book Antiqua" w:hAnsi="Book Antiqua" w:cs="Book Antiqua"/>
          <w:b/>
          <w:sz w:val="24"/>
          <w:szCs w:val="24"/>
        </w:rPr>
        <w:t>:</w:t>
      </w:r>
      <w:r w:rsidR="00237A1A">
        <w:rPr>
          <w:rFonts w:ascii="Book Antiqua" w:hAnsi="Book Antiqua" w:cs="Book Antiqua"/>
        </w:rPr>
        <w:t xml:space="preserve"> </w:t>
      </w:r>
      <w:r>
        <w:rPr>
          <w:rFonts w:ascii="Book Antiqua" w:hAnsi="Book Antiqua" w:cs="Book Antiqua"/>
          <w:b/>
        </w:rPr>
        <w:t>Submit ACH Call</w:t>
      </w:r>
    </w:p>
    <w:p w14:paraId="1AD87494" w14:textId="4949C7E4" w:rsidR="009E74D0" w:rsidRDefault="00237A1A">
      <w:pPr>
        <w:ind w:firstLine="425"/>
        <w:rPr>
          <w:rFonts w:ascii="Book Antiqua" w:hAnsi="Book Antiqua" w:cs="Book Antiqua"/>
          <w:b/>
          <w:bCs/>
        </w:rPr>
      </w:pPr>
      <w:r>
        <w:rPr>
          <w:rFonts w:ascii="Book Antiqua" w:hAnsi="Book Antiqua" w:cs="Book Antiqua"/>
          <w:b/>
          <w:bCs/>
        </w:rPr>
        <w:t>Note: Below sequence Diagram.</w:t>
      </w:r>
    </w:p>
    <w:p w14:paraId="46845AC2" w14:textId="640A4A67" w:rsidR="002166F2" w:rsidRDefault="002166F2">
      <w:pPr>
        <w:ind w:firstLine="425"/>
        <w:rPr>
          <w:ins w:id="87" w:author="Engidu Kifle - Manager, IT Projects &amp; Standards" w:date="2020-10-09T15:06:00Z"/>
          <w:rFonts w:ascii="Book Antiqua" w:hAnsi="Book Antiqua" w:cs="Book Antiqua"/>
          <w:b/>
          <w:bCs/>
        </w:rPr>
      </w:pPr>
      <w:r>
        <w:rPr>
          <w:noProof/>
        </w:rPr>
        <w:lastRenderedPageBreak/>
        <w:drawing>
          <wp:inline distT="0" distB="0" distL="0" distR="0" wp14:anchorId="79D546FA" wp14:editId="0610E4CD">
            <wp:extent cx="4066667" cy="100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6667" cy="1000000"/>
                    </a:xfrm>
                    <a:prstGeom prst="rect">
                      <a:avLst/>
                    </a:prstGeom>
                  </pic:spPr>
                </pic:pic>
              </a:graphicData>
            </a:graphic>
          </wp:inline>
        </w:drawing>
      </w:r>
    </w:p>
    <w:p w14:paraId="7CFD0C5B" w14:textId="3CDB1ADA" w:rsidR="009E74D0" w:rsidRDefault="009E74D0">
      <w:pPr>
        <w:ind w:firstLine="425"/>
        <w:rPr>
          <w:rFonts w:ascii="Book Antiqua" w:hAnsi="Book Antiqua" w:cs="Book Antiqua"/>
          <w:b/>
          <w:bCs/>
        </w:rPr>
      </w:pPr>
    </w:p>
    <w:p w14:paraId="12D000EA" w14:textId="27D0D884" w:rsidR="009E74D0" w:rsidRDefault="00237A1A">
      <w:pPr>
        <w:rPr>
          <w:rFonts w:ascii="Book Antiqua" w:hAnsi="Book Antiqua" w:cs="Book Antiqua"/>
          <w:b/>
        </w:rPr>
      </w:pPr>
      <w:r>
        <w:rPr>
          <w:rFonts w:ascii="Book Antiqua" w:hAnsi="Book Antiqua" w:cs="Book Antiqua"/>
          <w:b/>
        </w:rPr>
        <w:t xml:space="preserve">Once </w:t>
      </w:r>
      <w:r w:rsidR="00911F10">
        <w:rPr>
          <w:rFonts w:ascii="Book Antiqua" w:hAnsi="Book Antiqua" w:cs="Book Antiqua"/>
          <w:b/>
        </w:rPr>
        <w:t>the Tax amount is paid an</w:t>
      </w:r>
      <w:r>
        <w:rPr>
          <w:rFonts w:ascii="Book Antiqua" w:hAnsi="Book Antiqua" w:cs="Book Antiqua"/>
          <w:b/>
        </w:rPr>
        <w:t xml:space="preserve"> </w:t>
      </w:r>
      <w:proofErr w:type="spellStart"/>
      <w:r>
        <w:rPr>
          <w:rFonts w:ascii="Book Antiqua" w:hAnsi="Book Antiqua" w:cs="Book Antiqua"/>
          <w:b/>
        </w:rPr>
        <w:t>ack</w:t>
      </w:r>
      <w:proofErr w:type="spellEnd"/>
      <w:r>
        <w:rPr>
          <w:rFonts w:ascii="Book Antiqua" w:hAnsi="Book Antiqua" w:cs="Book Antiqua"/>
          <w:b/>
        </w:rPr>
        <w:t xml:space="preserve"> </w:t>
      </w:r>
      <w:r w:rsidR="00911F10">
        <w:rPr>
          <w:rFonts w:ascii="Book Antiqua" w:hAnsi="Book Antiqua" w:cs="Book Antiqua"/>
          <w:b/>
        </w:rPr>
        <w:t xml:space="preserve">will be sent </w:t>
      </w:r>
      <w:r w:rsidR="002166F2">
        <w:rPr>
          <w:rFonts w:ascii="Book Antiqua" w:hAnsi="Book Antiqua" w:cs="Book Antiqua"/>
          <w:b/>
        </w:rPr>
        <w:t>to Tax System</w:t>
      </w:r>
      <w:r>
        <w:rPr>
          <w:rFonts w:ascii="Book Antiqua" w:hAnsi="Book Antiqua" w:cs="Book Antiqua"/>
          <w:b/>
        </w:rPr>
        <w:t>.</w:t>
      </w:r>
    </w:p>
    <w:p w14:paraId="50BFBC3E" w14:textId="77777777" w:rsidR="009E74D0" w:rsidRDefault="009E74D0">
      <w:pPr>
        <w:rPr>
          <w:rFonts w:ascii="Book Antiqua" w:hAnsi="Book Antiqua" w:cs="Book Antiqua"/>
          <w:b/>
        </w:rPr>
      </w:pPr>
    </w:p>
    <w:p w14:paraId="66A568F1" w14:textId="77777777" w:rsidR="009E74D0" w:rsidRDefault="00237A1A">
      <w:pPr>
        <w:rPr>
          <w:rFonts w:ascii="Book Antiqua" w:hAnsi="Book Antiqua" w:cs="Book Antiqua"/>
          <w:b/>
        </w:rPr>
      </w:pPr>
      <w:r>
        <w:rPr>
          <w:rFonts w:ascii="Book Antiqua" w:hAnsi="Book Antiqua" w:cs="Book Antiqua"/>
          <w:b/>
        </w:rPr>
        <w:t>Sequence of Steps:</w:t>
      </w:r>
    </w:p>
    <w:p w14:paraId="4019E4FE" w14:textId="15E7C0F9" w:rsidR="007A4D39" w:rsidRDefault="007A4D39" w:rsidP="002B4222">
      <w:pPr>
        <w:numPr>
          <w:ilvl w:val="0"/>
          <w:numId w:val="45"/>
        </w:numPr>
        <w:rPr>
          <w:rFonts w:ascii="Book Antiqua" w:hAnsi="Book Antiqua" w:cs="Book Antiqua"/>
          <w:bCs/>
        </w:rPr>
      </w:pPr>
      <w:r>
        <w:rPr>
          <w:rFonts w:ascii="Book Antiqua" w:hAnsi="Book Antiqua" w:cs="Book Antiqua"/>
          <w:bCs/>
        </w:rPr>
        <w:t xml:space="preserve">After successful fund transfer Cheque Point Application Initiate the Ack to APP Connect via </w:t>
      </w:r>
      <w:r w:rsidR="00511276">
        <w:rPr>
          <w:rFonts w:ascii="Book Antiqua" w:hAnsi="Book Antiqua" w:cs="Book Antiqua"/>
          <w:bCs/>
        </w:rPr>
        <w:t xml:space="preserve">SOAP </w:t>
      </w:r>
      <w:r>
        <w:rPr>
          <w:rFonts w:ascii="Book Antiqua" w:hAnsi="Book Antiqua" w:cs="Book Antiqua"/>
          <w:bCs/>
        </w:rPr>
        <w:t>format.</w:t>
      </w:r>
    </w:p>
    <w:p w14:paraId="3C72BD5D" w14:textId="1ED4C137" w:rsidR="007A4D39" w:rsidRDefault="007A4D39" w:rsidP="002B4222">
      <w:pPr>
        <w:numPr>
          <w:ilvl w:val="0"/>
          <w:numId w:val="45"/>
        </w:numPr>
        <w:rPr>
          <w:rFonts w:ascii="Book Antiqua" w:hAnsi="Book Antiqua" w:cs="Book Antiqua"/>
          <w:bCs/>
        </w:rPr>
      </w:pPr>
      <w:r>
        <w:rPr>
          <w:rFonts w:ascii="Book Antiqua" w:hAnsi="Book Antiqua" w:cs="Book Antiqua"/>
          <w:bCs/>
        </w:rPr>
        <w:t>APP Connect will send the ACK to</w:t>
      </w:r>
      <w:r w:rsidR="00446DF5">
        <w:rPr>
          <w:rFonts w:ascii="Book Antiqua" w:hAnsi="Book Antiqua" w:cs="Book Antiqua"/>
          <w:bCs/>
        </w:rPr>
        <w:t xml:space="preserve"> </w:t>
      </w:r>
      <w:r w:rsidR="005826BD">
        <w:rPr>
          <w:rFonts w:ascii="Book Antiqua" w:hAnsi="Book Antiqua" w:cs="Book Antiqua"/>
          <w:bCs/>
        </w:rPr>
        <w:t xml:space="preserve">Tax System </w:t>
      </w:r>
      <w:r>
        <w:rPr>
          <w:rFonts w:ascii="Book Antiqua" w:hAnsi="Book Antiqua" w:cs="Book Antiqua"/>
        </w:rPr>
        <w:t xml:space="preserve">via </w:t>
      </w:r>
      <w:r w:rsidR="00511276">
        <w:rPr>
          <w:rFonts w:ascii="Book Antiqua" w:hAnsi="Book Antiqua" w:cs="Book Antiqua"/>
        </w:rPr>
        <w:t>SOAP</w:t>
      </w:r>
      <w:r>
        <w:rPr>
          <w:rFonts w:ascii="Book Antiqua" w:hAnsi="Book Antiqua" w:cs="Book Antiqua"/>
        </w:rPr>
        <w:t xml:space="preserve"> format.</w:t>
      </w:r>
    </w:p>
    <w:p w14:paraId="18D77181" w14:textId="76A54FDE" w:rsidR="007A4D39" w:rsidRDefault="005826BD" w:rsidP="002B4222">
      <w:pPr>
        <w:numPr>
          <w:ilvl w:val="0"/>
          <w:numId w:val="45"/>
        </w:numPr>
        <w:rPr>
          <w:rFonts w:ascii="Book Antiqua" w:hAnsi="Book Antiqua" w:cs="Book Antiqua"/>
          <w:bCs/>
        </w:rPr>
      </w:pPr>
      <w:r>
        <w:rPr>
          <w:rFonts w:ascii="Book Antiqua" w:hAnsi="Book Antiqua" w:cs="Book Antiqua"/>
          <w:bCs/>
        </w:rPr>
        <w:t>Tax System</w:t>
      </w:r>
      <w:r w:rsidR="008B797A">
        <w:rPr>
          <w:rFonts w:ascii="Book Antiqua" w:hAnsi="Book Antiqua" w:cs="Book Antiqua"/>
          <w:bCs/>
        </w:rPr>
        <w:t xml:space="preserve"> respond</w:t>
      </w:r>
      <w:r w:rsidR="007A4D39">
        <w:rPr>
          <w:rFonts w:ascii="Book Antiqua" w:hAnsi="Book Antiqua" w:cs="Book Antiqua"/>
          <w:bCs/>
        </w:rPr>
        <w:t xml:space="preserve"> back to the APP Connect via </w:t>
      </w:r>
      <w:r w:rsidR="00511276">
        <w:rPr>
          <w:rFonts w:ascii="Book Antiqua" w:hAnsi="Book Antiqua" w:cs="Book Antiqua"/>
          <w:bCs/>
        </w:rPr>
        <w:t>SOAP</w:t>
      </w:r>
      <w:r w:rsidR="007A4D39">
        <w:rPr>
          <w:rFonts w:ascii="Book Antiqua" w:hAnsi="Book Antiqua" w:cs="Book Antiqua"/>
          <w:bCs/>
        </w:rPr>
        <w:t xml:space="preserve"> format.</w:t>
      </w:r>
    </w:p>
    <w:p w14:paraId="1C2A17BD" w14:textId="6E7CBC9E" w:rsidR="007A4D39" w:rsidRDefault="007A4D39" w:rsidP="002B4222">
      <w:pPr>
        <w:numPr>
          <w:ilvl w:val="0"/>
          <w:numId w:val="45"/>
        </w:numPr>
        <w:rPr>
          <w:rFonts w:ascii="Book Antiqua" w:hAnsi="Book Antiqua" w:cs="Book Antiqua"/>
          <w:bCs/>
        </w:rPr>
      </w:pPr>
      <w:r>
        <w:rPr>
          <w:rFonts w:ascii="Book Antiqua" w:hAnsi="Book Antiqua" w:cs="Book Antiqua"/>
          <w:bCs/>
        </w:rPr>
        <w:t xml:space="preserve">APP Connect will send the response back to Cheque point application via </w:t>
      </w:r>
      <w:r w:rsidR="00511276">
        <w:rPr>
          <w:rFonts w:ascii="Book Antiqua" w:hAnsi="Book Antiqua" w:cs="Book Antiqua"/>
          <w:bCs/>
        </w:rPr>
        <w:t>SOAP</w:t>
      </w:r>
      <w:r>
        <w:rPr>
          <w:rFonts w:ascii="Book Antiqua" w:hAnsi="Book Antiqua" w:cs="Book Antiqua"/>
          <w:bCs/>
        </w:rPr>
        <w:t xml:space="preserve"> format.</w:t>
      </w:r>
    </w:p>
    <w:p w14:paraId="12D67BB9" w14:textId="15DD7824" w:rsidR="009E74D0" w:rsidRDefault="009E74D0" w:rsidP="007A4D39">
      <w:pPr>
        <w:tabs>
          <w:tab w:val="left" w:pos="425"/>
        </w:tabs>
        <w:ind w:left="425"/>
        <w:rPr>
          <w:rFonts w:ascii="Book Antiqua" w:hAnsi="Book Antiqua" w:cs="Book Antiqua"/>
          <w:bCs/>
        </w:rPr>
      </w:pPr>
    </w:p>
    <w:p w14:paraId="4955117E" w14:textId="77777777" w:rsidR="009E74D0" w:rsidRDefault="00237A1A" w:rsidP="002B4222">
      <w:pPr>
        <w:pStyle w:val="Heading3"/>
        <w:numPr>
          <w:ilvl w:val="0"/>
          <w:numId w:val="34"/>
        </w:numPr>
        <w:rPr>
          <w:rFonts w:ascii="Book Antiqua" w:hAnsi="Book Antiqua" w:cs="Book Antiqua"/>
          <w:b/>
          <w:bCs/>
        </w:rPr>
      </w:pPr>
      <w:bookmarkStart w:id="88" w:name="_Toc54969394"/>
      <w:r>
        <w:rPr>
          <w:rFonts w:ascii="Book Antiqua" w:hAnsi="Book Antiqua" w:cs="Book Antiqua"/>
          <w:b/>
          <w:bCs/>
        </w:rPr>
        <w:t>Check application with NBE</w:t>
      </w:r>
      <w:bookmarkEnd w:id="88"/>
    </w:p>
    <w:p w14:paraId="5F8CEBD5" w14:textId="77777777" w:rsidR="009E74D0" w:rsidRDefault="00237A1A">
      <w:pPr>
        <w:rPr>
          <w:rFonts w:ascii="Book Antiqua" w:hAnsi="Book Antiqua" w:cs="Book Antiqua"/>
        </w:rPr>
      </w:pPr>
      <w:r>
        <w:rPr>
          <w:rFonts w:ascii="Book Antiqua" w:hAnsi="Book Antiqua" w:cs="Book Antiqua"/>
          <w:b/>
          <w:sz w:val="24"/>
          <w:szCs w:val="24"/>
        </w:rPr>
        <w:t>Step 1:</w:t>
      </w:r>
      <w:r>
        <w:rPr>
          <w:rFonts w:ascii="Book Antiqua" w:hAnsi="Book Antiqua" w:cs="Book Antiqua"/>
        </w:rPr>
        <w:t xml:space="preserve"> </w:t>
      </w:r>
      <w:r>
        <w:rPr>
          <w:rFonts w:ascii="Book Antiqua" w:hAnsi="Book Antiqua" w:cs="Book Antiqua"/>
          <w:b/>
        </w:rPr>
        <w:t>Check the Balance using balance Enquiry Service.</w:t>
      </w:r>
      <w:r>
        <w:rPr>
          <w:rFonts w:ascii="Book Antiqua" w:hAnsi="Book Antiqua" w:cs="Book Antiqua"/>
        </w:rPr>
        <w:t xml:space="preserve"> </w:t>
      </w:r>
    </w:p>
    <w:p w14:paraId="3C403B26" w14:textId="6B08D1C7" w:rsidR="009E74D0" w:rsidRDefault="00237A1A">
      <w:pPr>
        <w:ind w:firstLine="425"/>
        <w:rPr>
          <w:ins w:id="89" w:author="Engidu Kifle - Manager, IT Projects &amp; Standards" w:date="2020-10-09T15:07:00Z"/>
          <w:rFonts w:ascii="Book Antiqua" w:hAnsi="Book Antiqua" w:cs="Book Antiqua"/>
          <w:b/>
          <w:bCs/>
        </w:rPr>
      </w:pPr>
      <w:r>
        <w:rPr>
          <w:rFonts w:ascii="Book Antiqua" w:hAnsi="Book Antiqua" w:cs="Book Antiqua"/>
          <w:b/>
          <w:bCs/>
        </w:rPr>
        <w:t>Note: Below sequence Diagram.</w:t>
      </w:r>
    </w:p>
    <w:p w14:paraId="0729E272" w14:textId="5CBB7235" w:rsidR="009E74D0" w:rsidRDefault="00483246">
      <w:pPr>
        <w:tabs>
          <w:tab w:val="left" w:pos="425"/>
        </w:tabs>
        <w:rPr>
          <w:rFonts w:ascii="Book Antiqua" w:hAnsi="Book Antiqua" w:cs="Book Antiqua"/>
          <w:bCs/>
        </w:rPr>
      </w:pPr>
      <w:r>
        <w:rPr>
          <w:noProof/>
        </w:rPr>
        <w:drawing>
          <wp:inline distT="0" distB="0" distL="0" distR="0" wp14:anchorId="599ABA76" wp14:editId="1FF03203">
            <wp:extent cx="5685714" cy="155238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6CE0E762" w14:textId="77777777" w:rsidR="009E74D0" w:rsidRDefault="00237A1A">
      <w:pPr>
        <w:rPr>
          <w:rFonts w:ascii="Book Antiqua" w:hAnsi="Book Antiqua" w:cs="Book Antiqua"/>
          <w:b/>
        </w:rPr>
      </w:pPr>
      <w:r>
        <w:rPr>
          <w:rFonts w:ascii="Book Antiqua" w:hAnsi="Book Antiqua" w:cs="Book Antiqua"/>
          <w:b/>
        </w:rPr>
        <w:t>Sequence of Steps:</w:t>
      </w:r>
    </w:p>
    <w:p w14:paraId="0B198EBE" w14:textId="4A1094A1" w:rsidR="009E74D0" w:rsidRDefault="00237A1A" w:rsidP="002B4222">
      <w:pPr>
        <w:numPr>
          <w:ilvl w:val="0"/>
          <w:numId w:val="46"/>
        </w:numPr>
        <w:rPr>
          <w:rFonts w:ascii="Book Antiqua" w:hAnsi="Book Antiqua" w:cs="Book Antiqua"/>
          <w:bCs/>
        </w:rPr>
      </w:pPr>
      <w:r>
        <w:rPr>
          <w:rFonts w:ascii="Book Antiqua" w:hAnsi="Book Antiqua" w:cs="Book Antiqua"/>
          <w:bCs/>
        </w:rPr>
        <w:t xml:space="preserve">Cheque Point Application initiate a request to APIC to get the available funds in the customer account via </w:t>
      </w:r>
      <w:r w:rsidR="00483246">
        <w:rPr>
          <w:rFonts w:ascii="Book Antiqua" w:hAnsi="Book Antiqua" w:cs="Book Antiqua"/>
          <w:bCs/>
        </w:rPr>
        <w:t>SOAP</w:t>
      </w:r>
      <w:r>
        <w:rPr>
          <w:rFonts w:ascii="Book Antiqua" w:hAnsi="Book Antiqua" w:cs="Book Antiqua"/>
          <w:bCs/>
        </w:rPr>
        <w:t xml:space="preserve"> format.</w:t>
      </w:r>
    </w:p>
    <w:p w14:paraId="6E85D77A" w14:textId="6B28D2C5" w:rsidR="009E74D0" w:rsidRDefault="00237A1A" w:rsidP="002B4222">
      <w:pPr>
        <w:numPr>
          <w:ilvl w:val="0"/>
          <w:numId w:val="46"/>
        </w:numPr>
        <w:rPr>
          <w:rFonts w:ascii="Book Antiqua" w:hAnsi="Book Antiqua" w:cs="Book Antiqua"/>
          <w:bCs/>
        </w:rPr>
      </w:pPr>
      <w:r>
        <w:rPr>
          <w:rFonts w:ascii="Book Antiqua" w:hAnsi="Book Antiqua" w:cs="Book Antiqua"/>
          <w:bCs/>
        </w:rPr>
        <w:t xml:space="preserve">APIC will send the request to APP connect via </w:t>
      </w:r>
      <w:r w:rsidR="00483246">
        <w:rPr>
          <w:rFonts w:ascii="Book Antiqua" w:hAnsi="Book Antiqua" w:cs="Book Antiqua"/>
          <w:bCs/>
        </w:rPr>
        <w:t>SOAP</w:t>
      </w:r>
      <w:r>
        <w:rPr>
          <w:rFonts w:ascii="Book Antiqua" w:hAnsi="Book Antiqua" w:cs="Book Antiqua"/>
          <w:bCs/>
        </w:rPr>
        <w:t xml:space="preserve"> Format.</w:t>
      </w:r>
    </w:p>
    <w:p w14:paraId="1FA855F7" w14:textId="77777777" w:rsidR="009E74D0" w:rsidRDefault="00237A1A" w:rsidP="002B4222">
      <w:pPr>
        <w:numPr>
          <w:ilvl w:val="0"/>
          <w:numId w:val="46"/>
        </w:numPr>
        <w:rPr>
          <w:rFonts w:ascii="Book Antiqua" w:hAnsi="Book Antiqua" w:cs="Book Antiqua"/>
          <w:bCs/>
        </w:rPr>
      </w:pPr>
      <w:r>
        <w:rPr>
          <w:rFonts w:ascii="Book Antiqua" w:hAnsi="Book Antiqua" w:cs="Book Antiqua"/>
          <w:bCs/>
        </w:rPr>
        <w:lastRenderedPageBreak/>
        <w:t>APP Connect will send the request to Core Banking System (CBS) to get available funds in the customer account.</w:t>
      </w:r>
    </w:p>
    <w:p w14:paraId="17F694EA" w14:textId="3DE764F0" w:rsidR="009E74D0" w:rsidRDefault="00237A1A" w:rsidP="002B4222">
      <w:pPr>
        <w:numPr>
          <w:ilvl w:val="0"/>
          <w:numId w:val="46"/>
        </w:numPr>
        <w:rPr>
          <w:rFonts w:ascii="Book Antiqua" w:hAnsi="Book Antiqua" w:cs="Book Antiqua"/>
          <w:bCs/>
        </w:rPr>
      </w:pPr>
      <w:r>
        <w:rPr>
          <w:rFonts w:ascii="Book Antiqua" w:hAnsi="Book Antiqua" w:cs="Book Antiqua"/>
          <w:bCs/>
        </w:rPr>
        <w:t xml:space="preserve">Core Banking System will respond back to App connect with available balance in the customer account via </w:t>
      </w:r>
      <w:r w:rsidR="00483246">
        <w:rPr>
          <w:rFonts w:ascii="Book Antiqua" w:hAnsi="Book Antiqua" w:cs="Book Antiqua"/>
          <w:bCs/>
        </w:rPr>
        <w:t>SOAP</w:t>
      </w:r>
      <w:r>
        <w:rPr>
          <w:rFonts w:ascii="Book Antiqua" w:hAnsi="Book Antiqua" w:cs="Book Antiqua"/>
          <w:bCs/>
        </w:rPr>
        <w:t xml:space="preserve"> Format.</w:t>
      </w:r>
    </w:p>
    <w:p w14:paraId="69BB809D" w14:textId="43ED0AC3" w:rsidR="009E74D0" w:rsidRDefault="00237A1A" w:rsidP="002B4222">
      <w:pPr>
        <w:numPr>
          <w:ilvl w:val="0"/>
          <w:numId w:val="46"/>
        </w:numPr>
        <w:rPr>
          <w:rFonts w:ascii="Book Antiqua" w:hAnsi="Book Antiqua" w:cs="Book Antiqua"/>
          <w:bCs/>
        </w:rPr>
      </w:pPr>
      <w:r>
        <w:rPr>
          <w:rFonts w:ascii="Book Antiqua" w:hAnsi="Book Antiqua" w:cs="Book Antiqua"/>
          <w:bCs/>
        </w:rPr>
        <w:t xml:space="preserve">APP Connect will send the response back to APIC via </w:t>
      </w:r>
      <w:r w:rsidR="00483246">
        <w:rPr>
          <w:rFonts w:ascii="Book Antiqua" w:hAnsi="Book Antiqua" w:cs="Book Antiqua"/>
          <w:bCs/>
        </w:rPr>
        <w:t>SOAP</w:t>
      </w:r>
      <w:r>
        <w:rPr>
          <w:rFonts w:ascii="Book Antiqua" w:hAnsi="Book Antiqua" w:cs="Book Antiqua"/>
          <w:bCs/>
        </w:rPr>
        <w:t xml:space="preserve"> Format.</w:t>
      </w:r>
    </w:p>
    <w:p w14:paraId="5941FC4C" w14:textId="02DC916C" w:rsidR="009E74D0" w:rsidRDefault="00237A1A" w:rsidP="002B4222">
      <w:pPr>
        <w:numPr>
          <w:ilvl w:val="0"/>
          <w:numId w:val="46"/>
        </w:numPr>
        <w:rPr>
          <w:rFonts w:ascii="Book Antiqua" w:hAnsi="Book Antiqua" w:cs="Book Antiqua"/>
          <w:bCs/>
        </w:rPr>
      </w:pPr>
      <w:r>
        <w:rPr>
          <w:rFonts w:ascii="Book Antiqua" w:hAnsi="Book Antiqua" w:cs="Book Antiqua"/>
          <w:bCs/>
        </w:rPr>
        <w:t xml:space="preserve">APIC will send available funds in the customer account as a final response to the Cheque point application via </w:t>
      </w:r>
      <w:r w:rsidR="00483246">
        <w:rPr>
          <w:rFonts w:ascii="Book Antiqua" w:hAnsi="Book Antiqua" w:cs="Book Antiqua"/>
          <w:bCs/>
        </w:rPr>
        <w:t>SOAP</w:t>
      </w:r>
      <w:r>
        <w:rPr>
          <w:rFonts w:ascii="Book Antiqua" w:hAnsi="Book Antiqua" w:cs="Book Antiqua"/>
          <w:bCs/>
        </w:rPr>
        <w:t xml:space="preserve"> format.</w:t>
      </w:r>
    </w:p>
    <w:p w14:paraId="5378D3B6" w14:textId="77777777" w:rsidR="009E74D0" w:rsidRDefault="009E74D0">
      <w:pPr>
        <w:rPr>
          <w:rFonts w:ascii="Book Antiqua" w:hAnsi="Book Antiqua" w:cs="Book Antiqua"/>
          <w:b/>
        </w:rPr>
      </w:pPr>
    </w:p>
    <w:p w14:paraId="5D5EE0BB" w14:textId="77777777" w:rsidR="009E74D0" w:rsidRDefault="00237A1A">
      <w:pPr>
        <w:rPr>
          <w:rFonts w:ascii="Book Antiqua" w:hAnsi="Book Antiqua" w:cs="Book Antiqua"/>
        </w:rPr>
      </w:pPr>
      <w:r>
        <w:rPr>
          <w:rFonts w:ascii="Book Antiqua" w:hAnsi="Book Antiqua" w:cs="Book Antiqua"/>
          <w:b/>
          <w:sz w:val="24"/>
          <w:szCs w:val="24"/>
        </w:rPr>
        <w:t>Step 2:</w:t>
      </w:r>
      <w:r>
        <w:rPr>
          <w:rFonts w:ascii="Book Antiqua" w:hAnsi="Book Antiqua" w:cs="Book Antiqua"/>
          <w:b/>
        </w:rPr>
        <w:t xml:space="preserve"> Blocking the amount.</w:t>
      </w:r>
      <w:r>
        <w:rPr>
          <w:rFonts w:ascii="Book Antiqua" w:hAnsi="Book Antiqua" w:cs="Book Antiqua"/>
        </w:rPr>
        <w:t xml:space="preserve"> </w:t>
      </w:r>
    </w:p>
    <w:p w14:paraId="068AEEA1" w14:textId="6F1276C9" w:rsidR="009E74D0" w:rsidRPr="00ED54A1" w:rsidRDefault="00237A1A" w:rsidP="00ED54A1">
      <w:pPr>
        <w:ind w:firstLine="425"/>
        <w:rPr>
          <w:rFonts w:ascii="Book Antiqua" w:hAnsi="Book Antiqua" w:cs="Book Antiqua"/>
          <w:b/>
          <w:bCs/>
        </w:rPr>
      </w:pPr>
      <w:r>
        <w:rPr>
          <w:rFonts w:ascii="Book Antiqua" w:hAnsi="Book Antiqua" w:cs="Book Antiqua"/>
          <w:b/>
          <w:bCs/>
        </w:rPr>
        <w:t>Note: Below sequence Diagram.</w:t>
      </w:r>
    </w:p>
    <w:p w14:paraId="1AF14C24" w14:textId="03E0059F" w:rsidR="009E74D0" w:rsidRDefault="00483246">
      <w:pPr>
        <w:tabs>
          <w:tab w:val="left" w:pos="425"/>
        </w:tabs>
        <w:rPr>
          <w:rFonts w:ascii="Book Antiqua" w:hAnsi="Book Antiqua" w:cs="Book Antiqua"/>
          <w:bCs/>
        </w:rPr>
      </w:pPr>
      <w:r>
        <w:rPr>
          <w:noProof/>
        </w:rPr>
        <w:drawing>
          <wp:inline distT="0" distB="0" distL="0" distR="0" wp14:anchorId="44446367" wp14:editId="0EA63A91">
            <wp:extent cx="5685714" cy="155238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3602B6A7" w14:textId="77777777" w:rsidR="009E74D0" w:rsidRDefault="00237A1A">
      <w:pPr>
        <w:rPr>
          <w:rFonts w:ascii="Book Antiqua" w:hAnsi="Book Antiqua" w:cs="Book Antiqua"/>
          <w:b/>
        </w:rPr>
      </w:pPr>
      <w:r>
        <w:rPr>
          <w:rFonts w:ascii="Book Antiqua" w:hAnsi="Book Antiqua" w:cs="Book Antiqua"/>
          <w:b/>
        </w:rPr>
        <w:t>Sequence of Steps:</w:t>
      </w:r>
    </w:p>
    <w:p w14:paraId="2125F9A4" w14:textId="12244B02" w:rsidR="009E74D0" w:rsidRDefault="00237A1A" w:rsidP="002B4222">
      <w:pPr>
        <w:numPr>
          <w:ilvl w:val="0"/>
          <w:numId w:val="47"/>
        </w:numPr>
        <w:rPr>
          <w:rFonts w:ascii="Book Antiqua" w:hAnsi="Book Antiqua" w:cs="Book Antiqua"/>
          <w:bCs/>
        </w:rPr>
      </w:pPr>
      <w:r>
        <w:rPr>
          <w:rFonts w:ascii="Book Antiqua" w:hAnsi="Book Antiqua" w:cs="Book Antiqua"/>
          <w:bCs/>
        </w:rPr>
        <w:t xml:space="preserve">Cheque Point Application initiate a request to APIC to block funds in the customer account via </w:t>
      </w:r>
      <w:r w:rsidR="00483246">
        <w:rPr>
          <w:rFonts w:ascii="Book Antiqua" w:hAnsi="Book Antiqua" w:cs="Book Antiqua"/>
          <w:bCs/>
        </w:rPr>
        <w:t>SOAP</w:t>
      </w:r>
      <w:r>
        <w:rPr>
          <w:rFonts w:ascii="Book Antiqua" w:hAnsi="Book Antiqua" w:cs="Book Antiqua"/>
          <w:bCs/>
        </w:rPr>
        <w:t xml:space="preserve"> format.</w:t>
      </w:r>
    </w:p>
    <w:p w14:paraId="48E6BB4E" w14:textId="5B696289" w:rsidR="009E74D0" w:rsidRDefault="00237A1A" w:rsidP="002B4222">
      <w:pPr>
        <w:numPr>
          <w:ilvl w:val="0"/>
          <w:numId w:val="47"/>
        </w:numPr>
        <w:rPr>
          <w:rFonts w:ascii="Book Antiqua" w:hAnsi="Book Antiqua" w:cs="Book Antiqua"/>
          <w:bCs/>
        </w:rPr>
      </w:pPr>
      <w:r>
        <w:rPr>
          <w:rFonts w:ascii="Book Antiqua" w:hAnsi="Book Antiqua" w:cs="Book Antiqua"/>
          <w:bCs/>
        </w:rPr>
        <w:t xml:space="preserve">APIC will send the request to APP connect via </w:t>
      </w:r>
      <w:r w:rsidR="00483246">
        <w:rPr>
          <w:rFonts w:ascii="Book Antiqua" w:hAnsi="Book Antiqua" w:cs="Book Antiqua"/>
          <w:bCs/>
        </w:rPr>
        <w:t>SOAP</w:t>
      </w:r>
      <w:r>
        <w:rPr>
          <w:rFonts w:ascii="Book Antiqua" w:hAnsi="Book Antiqua" w:cs="Book Antiqua"/>
          <w:bCs/>
        </w:rPr>
        <w:t xml:space="preserve"> Format.</w:t>
      </w:r>
    </w:p>
    <w:p w14:paraId="56AC780D" w14:textId="77777777" w:rsidR="009E74D0" w:rsidRDefault="00237A1A" w:rsidP="002B4222">
      <w:pPr>
        <w:numPr>
          <w:ilvl w:val="0"/>
          <w:numId w:val="47"/>
        </w:numPr>
        <w:rPr>
          <w:rFonts w:ascii="Book Antiqua" w:hAnsi="Book Antiqua" w:cs="Book Antiqua"/>
          <w:bCs/>
        </w:rPr>
      </w:pPr>
      <w:r>
        <w:rPr>
          <w:rFonts w:ascii="Book Antiqua" w:hAnsi="Book Antiqua" w:cs="Book Antiqua"/>
          <w:bCs/>
        </w:rPr>
        <w:t>APP Connect will send the request to Core Banking System (CBS) to Block the funds in the customer account.</w:t>
      </w:r>
    </w:p>
    <w:p w14:paraId="318666F6" w14:textId="1E65E2F4" w:rsidR="009E74D0" w:rsidRDefault="00237A1A" w:rsidP="002B4222">
      <w:pPr>
        <w:numPr>
          <w:ilvl w:val="0"/>
          <w:numId w:val="47"/>
        </w:numPr>
        <w:rPr>
          <w:rFonts w:ascii="Book Antiqua" w:hAnsi="Book Antiqua" w:cs="Book Antiqua"/>
          <w:bCs/>
        </w:rPr>
      </w:pPr>
      <w:r>
        <w:rPr>
          <w:rFonts w:ascii="Book Antiqua" w:hAnsi="Book Antiqua" w:cs="Book Antiqua"/>
          <w:bCs/>
        </w:rPr>
        <w:t xml:space="preserve">Core Banking System will respond back to App connect by blocking the funds if available balance is there in the customer account via </w:t>
      </w:r>
      <w:r w:rsidR="00483246">
        <w:rPr>
          <w:rFonts w:ascii="Book Antiqua" w:hAnsi="Book Antiqua" w:cs="Book Antiqua"/>
          <w:bCs/>
        </w:rPr>
        <w:t>SOAP</w:t>
      </w:r>
      <w:r>
        <w:rPr>
          <w:rFonts w:ascii="Book Antiqua" w:hAnsi="Book Antiqua" w:cs="Book Antiqua"/>
          <w:bCs/>
        </w:rPr>
        <w:t xml:space="preserve"> Format.</w:t>
      </w:r>
    </w:p>
    <w:p w14:paraId="0C28B5D9" w14:textId="0431852C" w:rsidR="009E74D0" w:rsidRDefault="00237A1A" w:rsidP="002B4222">
      <w:pPr>
        <w:numPr>
          <w:ilvl w:val="0"/>
          <w:numId w:val="47"/>
        </w:numPr>
        <w:rPr>
          <w:rFonts w:ascii="Book Antiqua" w:hAnsi="Book Antiqua" w:cs="Book Antiqua"/>
          <w:bCs/>
        </w:rPr>
      </w:pPr>
      <w:r>
        <w:rPr>
          <w:rFonts w:ascii="Book Antiqua" w:hAnsi="Book Antiqua" w:cs="Book Antiqua"/>
          <w:bCs/>
        </w:rPr>
        <w:t xml:space="preserve">APP Connect will send the response back to APIC via </w:t>
      </w:r>
      <w:r w:rsidR="00483246">
        <w:rPr>
          <w:rFonts w:ascii="Book Antiqua" w:hAnsi="Book Antiqua" w:cs="Book Antiqua"/>
          <w:bCs/>
        </w:rPr>
        <w:t>SOAP</w:t>
      </w:r>
      <w:r>
        <w:rPr>
          <w:rFonts w:ascii="Book Antiqua" w:hAnsi="Book Antiqua" w:cs="Book Antiqua"/>
          <w:bCs/>
        </w:rPr>
        <w:t xml:space="preserve"> Format.</w:t>
      </w:r>
    </w:p>
    <w:p w14:paraId="10D50E71" w14:textId="63102FA4" w:rsidR="009E74D0" w:rsidRDefault="00237A1A" w:rsidP="002B4222">
      <w:pPr>
        <w:numPr>
          <w:ilvl w:val="0"/>
          <w:numId w:val="47"/>
        </w:numPr>
        <w:rPr>
          <w:rFonts w:ascii="Book Antiqua" w:hAnsi="Book Antiqua" w:cs="Book Antiqua"/>
          <w:bCs/>
        </w:rPr>
      </w:pPr>
      <w:r>
        <w:rPr>
          <w:rFonts w:ascii="Book Antiqua" w:hAnsi="Book Antiqua" w:cs="Book Antiqua"/>
          <w:bCs/>
        </w:rPr>
        <w:t xml:space="preserve">APIC will send response to the Cheque point application via </w:t>
      </w:r>
      <w:r w:rsidR="00483246">
        <w:rPr>
          <w:rFonts w:ascii="Book Antiqua" w:hAnsi="Book Antiqua" w:cs="Book Antiqua"/>
          <w:bCs/>
        </w:rPr>
        <w:t>SOAP</w:t>
      </w:r>
      <w:r>
        <w:rPr>
          <w:rFonts w:ascii="Book Antiqua" w:hAnsi="Book Antiqua" w:cs="Book Antiqua"/>
          <w:bCs/>
        </w:rPr>
        <w:t xml:space="preserve"> format.</w:t>
      </w:r>
    </w:p>
    <w:p w14:paraId="5897B8E6" w14:textId="77777777" w:rsidR="009E74D0" w:rsidRDefault="009E74D0">
      <w:pPr>
        <w:tabs>
          <w:tab w:val="left" w:pos="425"/>
        </w:tabs>
        <w:rPr>
          <w:rFonts w:ascii="Book Antiqua" w:hAnsi="Book Antiqua" w:cs="Book Antiqua"/>
          <w:bCs/>
        </w:rPr>
      </w:pPr>
    </w:p>
    <w:p w14:paraId="4F9D4411" w14:textId="77777777" w:rsidR="009E74D0" w:rsidRDefault="00237A1A">
      <w:pPr>
        <w:rPr>
          <w:rFonts w:ascii="Book Antiqua" w:hAnsi="Book Antiqua" w:cs="Book Antiqua"/>
        </w:rPr>
      </w:pPr>
      <w:r>
        <w:rPr>
          <w:rFonts w:ascii="Book Antiqua" w:hAnsi="Book Antiqua" w:cs="Book Antiqua"/>
          <w:b/>
          <w:sz w:val="24"/>
          <w:szCs w:val="24"/>
        </w:rPr>
        <w:t>Step 3:</w:t>
      </w:r>
      <w:r>
        <w:rPr>
          <w:rFonts w:ascii="Book Antiqua" w:hAnsi="Book Antiqua" w:cs="Book Antiqua"/>
        </w:rPr>
        <w:t xml:space="preserve"> </w:t>
      </w:r>
      <w:r>
        <w:rPr>
          <w:rFonts w:ascii="Book Antiqua" w:hAnsi="Book Antiqua" w:cs="Book Antiqua"/>
          <w:b/>
        </w:rPr>
        <w:t xml:space="preserve">Get approval from NBE (National Bank of Ethiopia). </w:t>
      </w:r>
    </w:p>
    <w:p w14:paraId="5F492B52" w14:textId="3263E7B8" w:rsidR="009E74D0" w:rsidRDefault="00237A1A">
      <w:pPr>
        <w:ind w:firstLine="425"/>
        <w:rPr>
          <w:ins w:id="90" w:author="Engidu Kifle - Manager, IT Projects &amp; Standards" w:date="2020-10-09T15:07:00Z"/>
          <w:rFonts w:ascii="Book Antiqua" w:hAnsi="Book Antiqua" w:cs="Book Antiqua"/>
          <w:b/>
          <w:bCs/>
        </w:rPr>
      </w:pPr>
      <w:r>
        <w:rPr>
          <w:rFonts w:ascii="Book Antiqua" w:hAnsi="Book Antiqua" w:cs="Book Antiqua"/>
          <w:b/>
          <w:bCs/>
        </w:rPr>
        <w:t>Note: Below sequence Diagram.</w:t>
      </w:r>
    </w:p>
    <w:p w14:paraId="150FDF41" w14:textId="6D609577" w:rsidR="009E74D0" w:rsidRDefault="008750AC">
      <w:pPr>
        <w:ind w:firstLine="425"/>
        <w:rPr>
          <w:rFonts w:ascii="Book Antiqua" w:hAnsi="Book Antiqua" w:cs="Book Antiqua"/>
          <w:b/>
          <w:bCs/>
        </w:rPr>
      </w:pPr>
      <w:r>
        <w:rPr>
          <w:noProof/>
        </w:rPr>
        <w:lastRenderedPageBreak/>
        <w:drawing>
          <wp:inline distT="0" distB="0" distL="0" distR="0" wp14:anchorId="2D52EDF8" wp14:editId="618000C2">
            <wp:extent cx="3857143" cy="105714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57143" cy="1057143"/>
                    </a:xfrm>
                    <a:prstGeom prst="rect">
                      <a:avLst/>
                    </a:prstGeom>
                  </pic:spPr>
                </pic:pic>
              </a:graphicData>
            </a:graphic>
          </wp:inline>
        </w:drawing>
      </w:r>
    </w:p>
    <w:p w14:paraId="6A163C84" w14:textId="77777777" w:rsidR="009E74D0" w:rsidRDefault="009E74D0">
      <w:pPr>
        <w:rPr>
          <w:rFonts w:ascii="Book Antiqua" w:hAnsi="Book Antiqua" w:cs="Book Antiqua"/>
          <w:b/>
        </w:rPr>
      </w:pPr>
    </w:p>
    <w:p w14:paraId="721C7E33" w14:textId="77777777" w:rsidR="009E74D0" w:rsidRDefault="00237A1A">
      <w:pPr>
        <w:rPr>
          <w:rFonts w:ascii="Book Antiqua" w:hAnsi="Book Antiqua" w:cs="Book Antiqua"/>
          <w:b/>
        </w:rPr>
      </w:pPr>
      <w:r>
        <w:rPr>
          <w:rFonts w:ascii="Book Antiqua" w:hAnsi="Book Antiqua" w:cs="Book Antiqua"/>
          <w:b/>
        </w:rPr>
        <w:t>Sequence of Steps:</w:t>
      </w:r>
    </w:p>
    <w:p w14:paraId="633B1C5E" w14:textId="56E4FAEB" w:rsidR="00F4683D" w:rsidRDefault="00F4683D" w:rsidP="002B4222">
      <w:pPr>
        <w:numPr>
          <w:ilvl w:val="0"/>
          <w:numId w:val="59"/>
        </w:numPr>
        <w:rPr>
          <w:rFonts w:ascii="Book Antiqua" w:hAnsi="Book Antiqua" w:cs="Book Antiqua"/>
          <w:bCs/>
        </w:rPr>
      </w:pPr>
      <w:r>
        <w:rPr>
          <w:rFonts w:ascii="Book Antiqua" w:hAnsi="Book Antiqua" w:cs="Book Antiqua"/>
          <w:bCs/>
        </w:rPr>
        <w:t xml:space="preserve">Cheque point Application send the approval request to APP Connect via </w:t>
      </w:r>
      <w:r w:rsidR="00704577">
        <w:rPr>
          <w:rFonts w:ascii="Book Antiqua" w:hAnsi="Book Antiqua" w:cs="Book Antiqua"/>
          <w:bCs/>
        </w:rPr>
        <w:t>SOAP</w:t>
      </w:r>
      <w:r>
        <w:rPr>
          <w:rFonts w:ascii="Book Antiqua" w:hAnsi="Book Antiqua" w:cs="Book Antiqua"/>
          <w:bCs/>
        </w:rPr>
        <w:t xml:space="preserve"> format.</w:t>
      </w:r>
    </w:p>
    <w:p w14:paraId="6DBC2DF8" w14:textId="4F7E46B8" w:rsidR="00F4683D" w:rsidRDefault="00F4683D" w:rsidP="002B4222">
      <w:pPr>
        <w:numPr>
          <w:ilvl w:val="0"/>
          <w:numId w:val="59"/>
        </w:numPr>
        <w:rPr>
          <w:rFonts w:ascii="Book Antiqua" w:hAnsi="Book Antiqua" w:cs="Book Antiqua"/>
          <w:bCs/>
        </w:rPr>
      </w:pPr>
      <w:r>
        <w:rPr>
          <w:rFonts w:ascii="Book Antiqua" w:hAnsi="Book Antiqua" w:cs="Book Antiqua"/>
          <w:bCs/>
        </w:rPr>
        <w:t xml:space="preserve">App Connect will send the Approval request to NBE (National Bank of Ethiopia) via </w:t>
      </w:r>
      <w:r w:rsidR="00704577">
        <w:rPr>
          <w:rFonts w:ascii="Book Antiqua" w:hAnsi="Book Antiqua" w:cs="Book Antiqua"/>
          <w:bCs/>
        </w:rPr>
        <w:t>SOAP</w:t>
      </w:r>
      <w:r>
        <w:rPr>
          <w:rFonts w:ascii="Book Antiqua" w:hAnsi="Book Antiqua" w:cs="Book Antiqua"/>
          <w:bCs/>
        </w:rPr>
        <w:t xml:space="preserve"> Format.</w:t>
      </w:r>
    </w:p>
    <w:p w14:paraId="673C6B8B" w14:textId="3BC28FFF" w:rsidR="00F4683D" w:rsidRDefault="00F4683D" w:rsidP="002B4222">
      <w:pPr>
        <w:numPr>
          <w:ilvl w:val="0"/>
          <w:numId w:val="59"/>
        </w:numPr>
        <w:rPr>
          <w:rFonts w:ascii="Book Antiqua" w:hAnsi="Book Antiqua" w:cs="Book Antiqua"/>
          <w:bCs/>
        </w:rPr>
      </w:pPr>
      <w:r>
        <w:rPr>
          <w:rFonts w:ascii="Book Antiqua" w:hAnsi="Book Antiqua" w:cs="Book Antiqua"/>
          <w:bCs/>
        </w:rPr>
        <w:t xml:space="preserve">NBE Respond back for the approval request to APP Connect via </w:t>
      </w:r>
      <w:r w:rsidR="00704577">
        <w:rPr>
          <w:rFonts w:ascii="Book Antiqua" w:hAnsi="Book Antiqua" w:cs="Book Antiqua"/>
          <w:bCs/>
        </w:rPr>
        <w:t>SOAP</w:t>
      </w:r>
      <w:r>
        <w:rPr>
          <w:rFonts w:ascii="Book Antiqua" w:hAnsi="Book Antiqua" w:cs="Book Antiqua"/>
          <w:bCs/>
        </w:rPr>
        <w:t xml:space="preserve"> format.</w:t>
      </w:r>
    </w:p>
    <w:p w14:paraId="13F6956E" w14:textId="77777777" w:rsidR="00F4683D" w:rsidRDefault="00F4683D" w:rsidP="002B4222">
      <w:pPr>
        <w:numPr>
          <w:ilvl w:val="0"/>
          <w:numId w:val="59"/>
        </w:numPr>
        <w:rPr>
          <w:rFonts w:ascii="Book Antiqua" w:hAnsi="Book Antiqua" w:cs="Book Antiqua"/>
          <w:bCs/>
        </w:rPr>
      </w:pPr>
      <w:r>
        <w:rPr>
          <w:rFonts w:ascii="Book Antiqua" w:hAnsi="Book Antiqua" w:cs="Book Antiqua"/>
          <w:bCs/>
        </w:rPr>
        <w:t>APP Connect will send the response back to Cheque Point Application.</w:t>
      </w:r>
    </w:p>
    <w:p w14:paraId="7A754620" w14:textId="77777777" w:rsidR="009E74D0" w:rsidRDefault="00237A1A">
      <w:pPr>
        <w:rPr>
          <w:rFonts w:ascii="Book Antiqua" w:hAnsi="Book Antiqua" w:cs="Book Antiqua"/>
        </w:rPr>
      </w:pPr>
      <w:r>
        <w:rPr>
          <w:rFonts w:ascii="Book Antiqua" w:hAnsi="Book Antiqua" w:cs="Book Antiqua"/>
          <w:b/>
          <w:sz w:val="24"/>
          <w:szCs w:val="24"/>
        </w:rPr>
        <w:t>Step 4:</w:t>
      </w:r>
      <w:r>
        <w:rPr>
          <w:rFonts w:ascii="Book Antiqua" w:hAnsi="Book Antiqua" w:cs="Book Antiqua"/>
          <w:b/>
        </w:rPr>
        <w:t xml:space="preserve"> unblocking the amount.</w:t>
      </w:r>
      <w:r>
        <w:rPr>
          <w:rFonts w:ascii="Book Antiqua" w:hAnsi="Book Antiqua" w:cs="Book Antiqua"/>
        </w:rPr>
        <w:t xml:space="preserve"> </w:t>
      </w:r>
    </w:p>
    <w:p w14:paraId="09A6EA6B" w14:textId="49F1CFE5" w:rsidR="009E74D0" w:rsidRPr="000D10E3" w:rsidRDefault="00304E47" w:rsidP="005C177C">
      <w:pPr>
        <w:ind w:firstLine="425"/>
        <w:rPr>
          <w:rFonts w:ascii="Book Antiqua" w:hAnsi="Book Antiqua" w:cs="Book Antiqua"/>
          <w:b/>
          <w:bCs/>
        </w:rPr>
      </w:pPr>
      <w:r>
        <w:rPr>
          <w:rFonts w:ascii="Book Antiqua" w:hAnsi="Book Antiqua" w:cs="Book Antiqua"/>
          <w:b/>
          <w:bCs/>
        </w:rPr>
        <w:t>Note: Below sequence Diagram</w:t>
      </w:r>
      <w:r w:rsidR="00237A1A">
        <w:rPr>
          <w:rFonts w:ascii="Book Antiqua" w:hAnsi="Book Antiqua" w:cs="Book Antiqua"/>
          <w:b/>
          <w:bCs/>
        </w:rPr>
        <w:t>.</w:t>
      </w:r>
    </w:p>
    <w:p w14:paraId="637BC4DD" w14:textId="0382D3A8" w:rsidR="009E74D0" w:rsidRDefault="008D2254">
      <w:pPr>
        <w:tabs>
          <w:tab w:val="left" w:pos="425"/>
        </w:tabs>
        <w:rPr>
          <w:rFonts w:ascii="Book Antiqua" w:hAnsi="Book Antiqua" w:cs="Book Antiqua"/>
          <w:bCs/>
        </w:rPr>
      </w:pPr>
      <w:r>
        <w:rPr>
          <w:noProof/>
        </w:rPr>
        <w:drawing>
          <wp:inline distT="0" distB="0" distL="0" distR="0" wp14:anchorId="4CFE809D" wp14:editId="5A98E3CC">
            <wp:extent cx="5685714" cy="155238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1E3C5069" w14:textId="77777777" w:rsidR="009E74D0" w:rsidRDefault="00237A1A">
      <w:pPr>
        <w:rPr>
          <w:rFonts w:ascii="Book Antiqua" w:hAnsi="Book Antiqua" w:cs="Book Antiqua"/>
          <w:b/>
        </w:rPr>
      </w:pPr>
      <w:r>
        <w:rPr>
          <w:rFonts w:ascii="Book Antiqua" w:hAnsi="Book Antiqua" w:cs="Book Antiqua"/>
          <w:b/>
        </w:rPr>
        <w:t>Sequence of Steps:</w:t>
      </w:r>
    </w:p>
    <w:p w14:paraId="0AE592A8" w14:textId="69C3F62B" w:rsidR="009E74D0" w:rsidRDefault="00237A1A" w:rsidP="002B4222">
      <w:pPr>
        <w:numPr>
          <w:ilvl w:val="0"/>
          <w:numId w:val="48"/>
        </w:numPr>
        <w:rPr>
          <w:rFonts w:ascii="Book Antiqua" w:hAnsi="Book Antiqua" w:cs="Book Antiqua"/>
          <w:bCs/>
        </w:rPr>
      </w:pPr>
      <w:r>
        <w:rPr>
          <w:rFonts w:ascii="Book Antiqua" w:hAnsi="Book Antiqua" w:cs="Book Antiqua"/>
          <w:bCs/>
        </w:rPr>
        <w:t xml:space="preserve">Cheque Point Application initiate a request to APIC to unblock funds in the customer account via </w:t>
      </w:r>
      <w:r w:rsidR="001226A0">
        <w:rPr>
          <w:rFonts w:ascii="Book Antiqua" w:hAnsi="Book Antiqua" w:cs="Book Antiqua"/>
          <w:bCs/>
        </w:rPr>
        <w:t>SOAP</w:t>
      </w:r>
      <w:r>
        <w:rPr>
          <w:rFonts w:ascii="Book Antiqua" w:hAnsi="Book Antiqua" w:cs="Book Antiqua"/>
          <w:bCs/>
        </w:rPr>
        <w:t xml:space="preserve"> format.</w:t>
      </w:r>
    </w:p>
    <w:p w14:paraId="2437E796" w14:textId="230163BC" w:rsidR="009E74D0" w:rsidRDefault="00237A1A" w:rsidP="002B4222">
      <w:pPr>
        <w:numPr>
          <w:ilvl w:val="0"/>
          <w:numId w:val="48"/>
        </w:numPr>
        <w:rPr>
          <w:rFonts w:ascii="Book Antiqua" w:hAnsi="Book Antiqua" w:cs="Book Antiqua"/>
          <w:bCs/>
        </w:rPr>
      </w:pPr>
      <w:r>
        <w:rPr>
          <w:rFonts w:ascii="Book Antiqua" w:hAnsi="Book Antiqua" w:cs="Book Antiqua"/>
          <w:bCs/>
        </w:rPr>
        <w:t xml:space="preserve">APIC will send the request to APP connect via </w:t>
      </w:r>
      <w:r w:rsidR="001226A0">
        <w:rPr>
          <w:rFonts w:ascii="Book Antiqua" w:hAnsi="Book Antiqua" w:cs="Book Antiqua"/>
          <w:bCs/>
        </w:rPr>
        <w:t>SOAP</w:t>
      </w:r>
      <w:r>
        <w:rPr>
          <w:rFonts w:ascii="Book Antiqua" w:hAnsi="Book Antiqua" w:cs="Book Antiqua"/>
          <w:bCs/>
        </w:rPr>
        <w:t xml:space="preserve"> Format.</w:t>
      </w:r>
    </w:p>
    <w:p w14:paraId="0FBC33F2" w14:textId="77777777" w:rsidR="009E74D0" w:rsidRDefault="00237A1A" w:rsidP="002B4222">
      <w:pPr>
        <w:numPr>
          <w:ilvl w:val="0"/>
          <w:numId w:val="48"/>
        </w:numPr>
        <w:rPr>
          <w:rFonts w:ascii="Book Antiqua" w:hAnsi="Book Antiqua" w:cs="Book Antiqua"/>
          <w:bCs/>
        </w:rPr>
      </w:pPr>
      <w:r>
        <w:rPr>
          <w:rFonts w:ascii="Book Antiqua" w:hAnsi="Book Antiqua" w:cs="Book Antiqua"/>
          <w:bCs/>
        </w:rPr>
        <w:t>APP Connect will send the request to Core Banking System (CBS) to unblock the funds in the customer account.</w:t>
      </w:r>
    </w:p>
    <w:p w14:paraId="42218535" w14:textId="0BB9C00A" w:rsidR="009E74D0" w:rsidRDefault="00237A1A" w:rsidP="002B4222">
      <w:pPr>
        <w:numPr>
          <w:ilvl w:val="0"/>
          <w:numId w:val="48"/>
        </w:numPr>
        <w:rPr>
          <w:rFonts w:ascii="Book Antiqua" w:hAnsi="Book Antiqua" w:cs="Book Antiqua"/>
          <w:bCs/>
        </w:rPr>
      </w:pPr>
      <w:r>
        <w:rPr>
          <w:rFonts w:ascii="Book Antiqua" w:hAnsi="Book Antiqua" w:cs="Book Antiqua"/>
          <w:bCs/>
        </w:rPr>
        <w:t xml:space="preserve">Core Banking System will respond back to App connect by unblocking the funds in the customer account via </w:t>
      </w:r>
      <w:r w:rsidR="001226A0">
        <w:rPr>
          <w:rFonts w:ascii="Book Antiqua" w:hAnsi="Book Antiqua" w:cs="Book Antiqua"/>
          <w:bCs/>
        </w:rPr>
        <w:t>SOAP</w:t>
      </w:r>
      <w:r>
        <w:rPr>
          <w:rFonts w:ascii="Book Antiqua" w:hAnsi="Book Antiqua" w:cs="Book Antiqua"/>
          <w:bCs/>
        </w:rPr>
        <w:t xml:space="preserve"> Format.</w:t>
      </w:r>
    </w:p>
    <w:p w14:paraId="1B00283C" w14:textId="5753055E" w:rsidR="009E74D0" w:rsidRDefault="00237A1A" w:rsidP="002B4222">
      <w:pPr>
        <w:numPr>
          <w:ilvl w:val="0"/>
          <w:numId w:val="48"/>
        </w:numPr>
        <w:rPr>
          <w:rFonts w:ascii="Book Antiqua" w:hAnsi="Book Antiqua" w:cs="Book Antiqua"/>
          <w:bCs/>
        </w:rPr>
      </w:pPr>
      <w:r>
        <w:rPr>
          <w:rFonts w:ascii="Book Antiqua" w:hAnsi="Book Antiqua" w:cs="Book Antiqua"/>
          <w:bCs/>
        </w:rPr>
        <w:t xml:space="preserve">APP Connect will send the response back to APIC via </w:t>
      </w:r>
      <w:r w:rsidR="001226A0">
        <w:rPr>
          <w:rFonts w:ascii="Book Antiqua" w:hAnsi="Book Antiqua" w:cs="Book Antiqua"/>
          <w:bCs/>
        </w:rPr>
        <w:t>SOAP</w:t>
      </w:r>
      <w:r>
        <w:rPr>
          <w:rFonts w:ascii="Book Antiqua" w:hAnsi="Book Antiqua" w:cs="Book Antiqua"/>
          <w:bCs/>
        </w:rPr>
        <w:t xml:space="preserve"> Format.</w:t>
      </w:r>
    </w:p>
    <w:p w14:paraId="70144170" w14:textId="09C27586" w:rsidR="009E74D0" w:rsidRDefault="00237A1A" w:rsidP="002B4222">
      <w:pPr>
        <w:numPr>
          <w:ilvl w:val="0"/>
          <w:numId w:val="48"/>
        </w:numPr>
        <w:rPr>
          <w:rFonts w:ascii="Book Antiqua" w:hAnsi="Book Antiqua" w:cs="Book Antiqua"/>
          <w:bCs/>
        </w:rPr>
      </w:pPr>
      <w:r>
        <w:rPr>
          <w:rFonts w:ascii="Book Antiqua" w:hAnsi="Book Antiqua" w:cs="Book Antiqua"/>
          <w:bCs/>
        </w:rPr>
        <w:lastRenderedPageBreak/>
        <w:t xml:space="preserve">APIC will send response to the Cheque point application via </w:t>
      </w:r>
      <w:r w:rsidR="001226A0">
        <w:rPr>
          <w:rFonts w:ascii="Book Antiqua" w:hAnsi="Book Antiqua" w:cs="Book Antiqua"/>
          <w:bCs/>
        </w:rPr>
        <w:t>SOAP</w:t>
      </w:r>
      <w:r>
        <w:rPr>
          <w:rFonts w:ascii="Book Antiqua" w:hAnsi="Book Antiqua" w:cs="Book Antiqua"/>
          <w:bCs/>
        </w:rPr>
        <w:t xml:space="preserve"> format.</w:t>
      </w:r>
    </w:p>
    <w:p w14:paraId="541F5601" w14:textId="77777777" w:rsidR="009E74D0" w:rsidRDefault="00237A1A">
      <w:pPr>
        <w:rPr>
          <w:rFonts w:ascii="Book Antiqua" w:hAnsi="Book Antiqua" w:cs="Book Antiqua"/>
          <w:b/>
          <w:bCs/>
          <w:sz w:val="24"/>
          <w:szCs w:val="24"/>
        </w:rPr>
      </w:pPr>
      <w:r>
        <w:rPr>
          <w:rFonts w:ascii="Book Antiqua" w:hAnsi="Book Antiqua" w:cs="Book Antiqua"/>
          <w:b/>
          <w:bCs/>
          <w:sz w:val="24"/>
          <w:szCs w:val="24"/>
        </w:rPr>
        <w:t>Step 5: Fund Transfer.</w:t>
      </w:r>
    </w:p>
    <w:p w14:paraId="513348FE" w14:textId="77777777" w:rsidR="009E74D0" w:rsidRDefault="00237A1A">
      <w:pPr>
        <w:rPr>
          <w:rFonts w:ascii="Book Antiqua" w:hAnsi="Book Antiqua" w:cs="Book Antiqua"/>
          <w:bCs/>
        </w:rPr>
      </w:pPr>
      <w:r>
        <w:rPr>
          <w:rFonts w:ascii="Book Antiqua" w:hAnsi="Book Antiqua" w:cs="Book Antiqua"/>
          <w:bCs/>
        </w:rPr>
        <w:t>Cheque point will proceed for fund transfer.</w:t>
      </w:r>
    </w:p>
    <w:p w14:paraId="37840FF1" w14:textId="0552226A" w:rsidR="009E74D0" w:rsidRDefault="00237A1A">
      <w:pPr>
        <w:ind w:firstLine="425"/>
        <w:rPr>
          <w:ins w:id="91" w:author="Engidu Kifle - Manager, IT Projects &amp; Standards" w:date="2020-10-09T15:08:00Z"/>
          <w:rFonts w:ascii="Book Antiqua" w:hAnsi="Book Antiqua" w:cs="Book Antiqua"/>
          <w:b/>
          <w:bCs/>
        </w:rPr>
      </w:pPr>
      <w:r>
        <w:rPr>
          <w:rFonts w:ascii="Book Antiqua" w:hAnsi="Book Antiqua" w:cs="Book Antiqua"/>
          <w:b/>
          <w:bCs/>
        </w:rPr>
        <w:t>Note: Below sequence Diagram.</w:t>
      </w:r>
    </w:p>
    <w:p w14:paraId="606457F5" w14:textId="49BC9E7C" w:rsidR="009E74D0" w:rsidRDefault="008D2254">
      <w:pPr>
        <w:rPr>
          <w:rFonts w:ascii="Book Antiqua" w:hAnsi="Book Antiqua" w:cs="Book Antiqua"/>
          <w:b/>
          <w:bCs/>
        </w:rPr>
      </w:pPr>
      <w:r>
        <w:rPr>
          <w:noProof/>
        </w:rPr>
        <w:drawing>
          <wp:inline distT="0" distB="0" distL="0" distR="0" wp14:anchorId="6418D7E2" wp14:editId="281ED4F7">
            <wp:extent cx="5685714" cy="155238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048F2FD1" w14:textId="7A2DB4E8" w:rsidR="009E74D0" w:rsidRDefault="001226A0">
      <w:pPr>
        <w:rPr>
          <w:rFonts w:ascii="Book Antiqua" w:hAnsi="Book Antiqua" w:cs="Book Antiqua"/>
          <w:b/>
          <w:bCs/>
        </w:rPr>
      </w:pPr>
      <w:r>
        <w:rPr>
          <w:rFonts w:ascii="Book Antiqua" w:hAnsi="Book Antiqua" w:cs="Book Antiqua"/>
          <w:b/>
          <w:bCs/>
        </w:rPr>
        <w:t>Funds</w:t>
      </w:r>
      <w:r w:rsidR="00237A1A">
        <w:rPr>
          <w:rFonts w:ascii="Book Antiqua" w:hAnsi="Book Antiqua" w:cs="Book Antiqua"/>
          <w:b/>
          <w:bCs/>
        </w:rPr>
        <w:t xml:space="preserve"> will be debit from customer account and credit the GL Pool Account.</w:t>
      </w:r>
    </w:p>
    <w:p w14:paraId="042A284A" w14:textId="77777777" w:rsidR="009E74D0" w:rsidRDefault="00237A1A">
      <w:pPr>
        <w:rPr>
          <w:rFonts w:ascii="Book Antiqua" w:hAnsi="Book Antiqua" w:cs="Book Antiqua"/>
          <w:b/>
        </w:rPr>
      </w:pPr>
      <w:r>
        <w:rPr>
          <w:rFonts w:ascii="Book Antiqua" w:hAnsi="Book Antiqua" w:cs="Book Antiqua"/>
          <w:b/>
        </w:rPr>
        <w:t>Sequence of Steps:</w:t>
      </w:r>
    </w:p>
    <w:p w14:paraId="60585DAC" w14:textId="4ED890B9" w:rsidR="009E74D0" w:rsidRDefault="00237A1A" w:rsidP="002B4222">
      <w:pPr>
        <w:numPr>
          <w:ilvl w:val="0"/>
          <w:numId w:val="49"/>
        </w:numPr>
        <w:rPr>
          <w:rFonts w:ascii="Book Antiqua" w:hAnsi="Book Antiqua" w:cs="Book Antiqua"/>
          <w:bCs/>
        </w:rPr>
      </w:pPr>
      <w:r>
        <w:rPr>
          <w:rFonts w:ascii="Book Antiqua" w:hAnsi="Book Antiqua" w:cs="Book Antiqua"/>
          <w:bCs/>
        </w:rPr>
        <w:t xml:space="preserve">Cheque Point Application initiate a request to APIC via </w:t>
      </w:r>
      <w:r w:rsidR="00FB245F">
        <w:rPr>
          <w:rFonts w:ascii="Book Antiqua" w:hAnsi="Book Antiqua" w:cs="Book Antiqua"/>
          <w:bCs/>
        </w:rPr>
        <w:t>SOAP</w:t>
      </w:r>
      <w:r>
        <w:rPr>
          <w:rFonts w:ascii="Book Antiqua" w:hAnsi="Book Antiqua" w:cs="Book Antiqua"/>
          <w:bCs/>
        </w:rPr>
        <w:t xml:space="preserve"> format.</w:t>
      </w:r>
    </w:p>
    <w:p w14:paraId="390E7191" w14:textId="378CE554" w:rsidR="009E74D0" w:rsidRDefault="00237A1A" w:rsidP="002B4222">
      <w:pPr>
        <w:numPr>
          <w:ilvl w:val="0"/>
          <w:numId w:val="49"/>
        </w:numPr>
        <w:rPr>
          <w:rFonts w:ascii="Book Antiqua" w:hAnsi="Book Antiqua" w:cs="Book Antiqua"/>
          <w:bCs/>
        </w:rPr>
      </w:pPr>
      <w:r>
        <w:rPr>
          <w:rFonts w:ascii="Book Antiqua" w:hAnsi="Book Antiqua" w:cs="Book Antiqua"/>
          <w:bCs/>
        </w:rPr>
        <w:t xml:space="preserve">APIC will send the request to APP connect via </w:t>
      </w:r>
      <w:r w:rsidR="00FB245F">
        <w:rPr>
          <w:rFonts w:ascii="Book Antiqua" w:hAnsi="Book Antiqua" w:cs="Book Antiqua"/>
          <w:bCs/>
        </w:rPr>
        <w:t>SOAP</w:t>
      </w:r>
      <w:r>
        <w:rPr>
          <w:rFonts w:ascii="Book Antiqua" w:hAnsi="Book Antiqua" w:cs="Book Antiqua"/>
          <w:bCs/>
        </w:rPr>
        <w:t xml:space="preserve"> Format.</w:t>
      </w:r>
    </w:p>
    <w:p w14:paraId="7A279898" w14:textId="77777777" w:rsidR="009E74D0" w:rsidRDefault="00237A1A" w:rsidP="002B4222">
      <w:pPr>
        <w:numPr>
          <w:ilvl w:val="0"/>
          <w:numId w:val="49"/>
        </w:numPr>
        <w:rPr>
          <w:rFonts w:ascii="Book Antiqua" w:hAnsi="Book Antiqua" w:cs="Book Antiqua"/>
          <w:bCs/>
        </w:rPr>
      </w:pPr>
      <w:r>
        <w:rPr>
          <w:rFonts w:ascii="Book Antiqua" w:hAnsi="Book Antiqua" w:cs="Book Antiqua"/>
          <w:bCs/>
        </w:rPr>
        <w:t>APP Connect will send the request to Core Banking System (CBS) to initiate FT request.</w:t>
      </w:r>
    </w:p>
    <w:p w14:paraId="5C160603" w14:textId="34EB9149" w:rsidR="009E74D0" w:rsidRDefault="00237A1A" w:rsidP="002B4222">
      <w:pPr>
        <w:numPr>
          <w:ilvl w:val="0"/>
          <w:numId w:val="49"/>
        </w:numPr>
        <w:rPr>
          <w:rFonts w:ascii="Book Antiqua" w:hAnsi="Book Antiqua" w:cs="Book Antiqua"/>
          <w:bCs/>
        </w:rPr>
      </w:pPr>
      <w:r>
        <w:rPr>
          <w:rFonts w:ascii="Book Antiqua" w:hAnsi="Book Antiqua" w:cs="Book Antiqua"/>
          <w:bCs/>
        </w:rPr>
        <w:t xml:space="preserve">Core Banking System will respond back to App connect by doing debit in the customer account and credit the pool account via </w:t>
      </w:r>
      <w:r w:rsidR="00FB245F">
        <w:rPr>
          <w:rFonts w:ascii="Book Antiqua" w:hAnsi="Book Antiqua" w:cs="Book Antiqua"/>
          <w:bCs/>
        </w:rPr>
        <w:t>SOAP</w:t>
      </w:r>
      <w:r>
        <w:rPr>
          <w:rFonts w:ascii="Book Antiqua" w:hAnsi="Book Antiqua" w:cs="Book Antiqua"/>
          <w:bCs/>
        </w:rPr>
        <w:t xml:space="preserve"> Format.</w:t>
      </w:r>
    </w:p>
    <w:p w14:paraId="53F19899" w14:textId="21E208E8" w:rsidR="009E74D0" w:rsidRDefault="00237A1A" w:rsidP="002B4222">
      <w:pPr>
        <w:numPr>
          <w:ilvl w:val="0"/>
          <w:numId w:val="49"/>
        </w:numPr>
        <w:rPr>
          <w:rFonts w:ascii="Book Antiqua" w:hAnsi="Book Antiqua" w:cs="Book Antiqua"/>
          <w:bCs/>
        </w:rPr>
      </w:pPr>
      <w:r>
        <w:rPr>
          <w:rFonts w:ascii="Book Antiqua" w:hAnsi="Book Antiqua" w:cs="Book Antiqua"/>
          <w:bCs/>
        </w:rPr>
        <w:t xml:space="preserve">APP Connect will send the response back to APIC via </w:t>
      </w:r>
      <w:r w:rsidR="00FB245F">
        <w:rPr>
          <w:rFonts w:ascii="Book Antiqua" w:hAnsi="Book Antiqua" w:cs="Book Antiqua"/>
          <w:bCs/>
        </w:rPr>
        <w:t>SOAP</w:t>
      </w:r>
      <w:r>
        <w:rPr>
          <w:rFonts w:ascii="Book Antiqua" w:hAnsi="Book Antiqua" w:cs="Book Antiqua"/>
          <w:bCs/>
        </w:rPr>
        <w:t xml:space="preserve"> Format.</w:t>
      </w:r>
    </w:p>
    <w:p w14:paraId="76781AEB" w14:textId="79A06513" w:rsidR="009E74D0" w:rsidRDefault="00237A1A" w:rsidP="002B4222">
      <w:pPr>
        <w:numPr>
          <w:ilvl w:val="0"/>
          <w:numId w:val="49"/>
        </w:numPr>
        <w:rPr>
          <w:rFonts w:ascii="Book Antiqua" w:hAnsi="Book Antiqua" w:cs="Book Antiqua"/>
          <w:bCs/>
        </w:rPr>
      </w:pPr>
      <w:r>
        <w:rPr>
          <w:rFonts w:ascii="Book Antiqua" w:hAnsi="Book Antiqua" w:cs="Book Antiqua"/>
          <w:bCs/>
        </w:rPr>
        <w:t xml:space="preserve">APIC will send a final response to the Cheque point application via </w:t>
      </w:r>
      <w:r w:rsidR="00FB245F">
        <w:rPr>
          <w:rFonts w:ascii="Book Antiqua" w:hAnsi="Book Antiqua" w:cs="Book Antiqua"/>
          <w:bCs/>
        </w:rPr>
        <w:t>SOAP</w:t>
      </w:r>
      <w:r>
        <w:rPr>
          <w:rFonts w:ascii="Book Antiqua" w:hAnsi="Book Antiqua" w:cs="Book Antiqua"/>
          <w:bCs/>
        </w:rPr>
        <w:t xml:space="preserve"> format.</w:t>
      </w:r>
    </w:p>
    <w:p w14:paraId="511FC65F" w14:textId="77777777" w:rsidR="001E4301" w:rsidRDefault="001E4301" w:rsidP="001E4301">
      <w:pPr>
        <w:tabs>
          <w:tab w:val="left" w:pos="425"/>
        </w:tabs>
        <w:ind w:left="425"/>
        <w:rPr>
          <w:rFonts w:ascii="Book Antiqua" w:hAnsi="Book Antiqua" w:cs="Book Antiqua"/>
          <w:bCs/>
        </w:rPr>
      </w:pPr>
    </w:p>
    <w:p w14:paraId="31FB979B" w14:textId="751999C8" w:rsidR="00685380" w:rsidRDefault="00EF26F2" w:rsidP="002B4222">
      <w:pPr>
        <w:pStyle w:val="Heading3"/>
        <w:numPr>
          <w:ilvl w:val="0"/>
          <w:numId w:val="34"/>
        </w:numPr>
        <w:rPr>
          <w:rFonts w:ascii="Book Antiqua" w:hAnsi="Book Antiqua" w:cs="Book Antiqua"/>
          <w:b/>
          <w:bCs/>
        </w:rPr>
      </w:pPr>
      <w:bookmarkStart w:id="92" w:name="_Toc54969395"/>
      <w:r w:rsidRPr="00685380">
        <w:rPr>
          <w:rFonts w:ascii="Book Antiqua" w:hAnsi="Book Antiqua" w:cs="Book Antiqua"/>
          <w:b/>
          <w:bCs/>
        </w:rPr>
        <w:t xml:space="preserve">Incoming Check application with </w:t>
      </w:r>
      <w:proofErr w:type="gramStart"/>
      <w:r w:rsidRPr="00685380">
        <w:rPr>
          <w:rFonts w:ascii="Book Antiqua" w:hAnsi="Book Antiqua" w:cs="Book Antiqua"/>
          <w:b/>
          <w:bCs/>
        </w:rPr>
        <w:t>NBE :</w:t>
      </w:r>
      <w:bookmarkEnd w:id="92"/>
      <w:proofErr w:type="gramEnd"/>
      <w:r w:rsidRPr="00685380">
        <w:rPr>
          <w:rFonts w:ascii="Book Antiqua" w:hAnsi="Book Antiqua" w:cs="Book Antiqua"/>
          <w:b/>
          <w:bCs/>
        </w:rPr>
        <w:t xml:space="preserve"> </w:t>
      </w:r>
    </w:p>
    <w:p w14:paraId="4F308EED" w14:textId="77777777" w:rsidR="000002D9" w:rsidRPr="000002D9" w:rsidRDefault="000002D9" w:rsidP="000002D9"/>
    <w:p w14:paraId="52B3AB29" w14:textId="1BF3DAB2" w:rsidR="00EF26F2" w:rsidRPr="00685380" w:rsidRDefault="001E4301" w:rsidP="000002D9">
      <w:r w:rsidRPr="00685380">
        <w:t xml:space="preserve">Incoming RGTS message is deposited to Dashen </w:t>
      </w:r>
      <w:r w:rsidR="00745417" w:rsidRPr="00685380">
        <w:t xml:space="preserve">Customer Account </w:t>
      </w:r>
      <w:r w:rsidRPr="00685380">
        <w:t>from other bank</w:t>
      </w:r>
    </w:p>
    <w:p w14:paraId="1A621879" w14:textId="21C12841" w:rsidR="00685380" w:rsidRDefault="00DB1913" w:rsidP="00EF26F2">
      <w:pPr>
        <w:rPr>
          <w:color w:val="FF0000"/>
        </w:rPr>
      </w:pPr>
      <w:r>
        <w:rPr>
          <w:noProof/>
        </w:rPr>
        <w:lastRenderedPageBreak/>
        <w:drawing>
          <wp:inline distT="0" distB="0" distL="0" distR="0" wp14:anchorId="0A320083" wp14:editId="74EC3501">
            <wp:extent cx="5943600" cy="13493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349375"/>
                    </a:xfrm>
                    <a:prstGeom prst="rect">
                      <a:avLst/>
                    </a:prstGeom>
                  </pic:spPr>
                </pic:pic>
              </a:graphicData>
            </a:graphic>
          </wp:inline>
        </w:drawing>
      </w:r>
    </w:p>
    <w:p w14:paraId="62F46477" w14:textId="77777777" w:rsidR="00685380" w:rsidRDefault="00685380" w:rsidP="00685380">
      <w:pPr>
        <w:rPr>
          <w:rFonts w:ascii="Book Antiqua" w:hAnsi="Book Antiqua" w:cs="Book Antiqua"/>
          <w:b/>
        </w:rPr>
      </w:pPr>
      <w:r>
        <w:rPr>
          <w:rFonts w:ascii="Book Antiqua" w:hAnsi="Book Antiqua" w:cs="Book Antiqua"/>
          <w:b/>
        </w:rPr>
        <w:t>Sequence of Steps:</w:t>
      </w:r>
    </w:p>
    <w:p w14:paraId="54BF1307" w14:textId="34339539" w:rsidR="00685380" w:rsidRDefault="00685380" w:rsidP="002B4222">
      <w:pPr>
        <w:numPr>
          <w:ilvl w:val="0"/>
          <w:numId w:val="65"/>
        </w:numPr>
        <w:rPr>
          <w:rFonts w:ascii="Book Antiqua" w:hAnsi="Book Antiqua" w:cs="Book Antiqua"/>
          <w:bCs/>
        </w:rPr>
      </w:pPr>
      <w:r>
        <w:rPr>
          <w:rFonts w:ascii="Book Antiqua" w:hAnsi="Book Antiqua" w:cs="Book Antiqua"/>
          <w:bCs/>
        </w:rPr>
        <w:t xml:space="preserve">NBE </w:t>
      </w:r>
      <w:r w:rsidR="00D47BB5">
        <w:rPr>
          <w:rFonts w:ascii="Book Antiqua" w:hAnsi="Book Antiqua" w:cs="Book Antiqua"/>
          <w:bCs/>
        </w:rPr>
        <w:t>initiate a request to APIC</w:t>
      </w:r>
      <w:r>
        <w:rPr>
          <w:rFonts w:ascii="Book Antiqua" w:hAnsi="Book Antiqua" w:cs="Book Antiqua"/>
          <w:bCs/>
        </w:rPr>
        <w:t>.</w:t>
      </w:r>
    </w:p>
    <w:p w14:paraId="5BFBD0AC" w14:textId="53B261A5" w:rsidR="00D47BB5" w:rsidRDefault="00D47BB5" w:rsidP="002B4222">
      <w:pPr>
        <w:numPr>
          <w:ilvl w:val="0"/>
          <w:numId w:val="65"/>
        </w:numPr>
        <w:rPr>
          <w:rFonts w:ascii="Book Antiqua" w:hAnsi="Book Antiqua" w:cs="Book Antiqua"/>
          <w:bCs/>
        </w:rPr>
      </w:pPr>
      <w:r>
        <w:rPr>
          <w:rFonts w:ascii="Book Antiqua" w:hAnsi="Book Antiqua" w:cs="Book Antiqua"/>
          <w:bCs/>
        </w:rPr>
        <w:t>APIC will send the request to Cheque point</w:t>
      </w:r>
    </w:p>
    <w:p w14:paraId="4149DFAA" w14:textId="57AB26C9" w:rsidR="00685380" w:rsidRDefault="00D47BB5" w:rsidP="002B4222">
      <w:pPr>
        <w:numPr>
          <w:ilvl w:val="0"/>
          <w:numId w:val="65"/>
        </w:numPr>
        <w:rPr>
          <w:rFonts w:ascii="Book Antiqua" w:hAnsi="Book Antiqua" w:cs="Book Antiqua"/>
          <w:bCs/>
        </w:rPr>
      </w:pPr>
      <w:r>
        <w:rPr>
          <w:rFonts w:ascii="Book Antiqua" w:hAnsi="Book Antiqua" w:cs="Book Antiqua"/>
          <w:bCs/>
        </w:rPr>
        <w:t>Cheque point</w:t>
      </w:r>
      <w:r w:rsidR="00685380">
        <w:rPr>
          <w:rFonts w:ascii="Book Antiqua" w:hAnsi="Book Antiqua" w:cs="Book Antiqua"/>
          <w:bCs/>
        </w:rPr>
        <w:t xml:space="preserve"> will send the </w:t>
      </w:r>
      <w:r w:rsidR="001801D1">
        <w:rPr>
          <w:rFonts w:ascii="Book Antiqua" w:hAnsi="Book Antiqua" w:cs="Book Antiqua"/>
          <w:bCs/>
        </w:rPr>
        <w:t>Dashen Bank credit request to APIC</w:t>
      </w:r>
      <w:r w:rsidR="00685380">
        <w:rPr>
          <w:rFonts w:ascii="Book Antiqua" w:hAnsi="Book Antiqua" w:cs="Book Antiqua"/>
          <w:bCs/>
        </w:rPr>
        <w:t xml:space="preserve"> via SOAP Format.</w:t>
      </w:r>
    </w:p>
    <w:p w14:paraId="2C4FCFE0" w14:textId="0CE68185" w:rsidR="001801D1" w:rsidRDefault="001801D1" w:rsidP="002B4222">
      <w:pPr>
        <w:numPr>
          <w:ilvl w:val="0"/>
          <w:numId w:val="65"/>
        </w:numPr>
        <w:rPr>
          <w:rFonts w:ascii="Book Antiqua" w:hAnsi="Book Antiqua" w:cs="Book Antiqua"/>
          <w:bCs/>
        </w:rPr>
      </w:pPr>
      <w:r>
        <w:rPr>
          <w:rFonts w:ascii="Book Antiqua" w:hAnsi="Book Antiqua" w:cs="Book Antiqua"/>
          <w:bCs/>
        </w:rPr>
        <w:t>APIC will send the credit request to APP Connect via SOAP format.</w:t>
      </w:r>
    </w:p>
    <w:p w14:paraId="4A165AB8" w14:textId="02038730" w:rsidR="00685380" w:rsidRDefault="00685380" w:rsidP="002B4222">
      <w:pPr>
        <w:numPr>
          <w:ilvl w:val="0"/>
          <w:numId w:val="65"/>
        </w:numPr>
        <w:rPr>
          <w:rFonts w:ascii="Book Antiqua" w:hAnsi="Book Antiqua" w:cs="Book Antiqua"/>
          <w:bCs/>
        </w:rPr>
      </w:pPr>
      <w:r>
        <w:rPr>
          <w:rFonts w:ascii="Book Antiqua" w:hAnsi="Book Antiqua" w:cs="Book Antiqua"/>
          <w:bCs/>
        </w:rPr>
        <w:t>APP Connect will send the request to Core Banking System (CBS).</w:t>
      </w:r>
    </w:p>
    <w:p w14:paraId="56A31624" w14:textId="5DE3310D" w:rsidR="00685380" w:rsidRDefault="00685380" w:rsidP="002B4222">
      <w:pPr>
        <w:numPr>
          <w:ilvl w:val="0"/>
          <w:numId w:val="65"/>
        </w:numPr>
        <w:rPr>
          <w:rFonts w:ascii="Book Antiqua" w:hAnsi="Book Antiqua" w:cs="Book Antiqua"/>
          <w:bCs/>
        </w:rPr>
      </w:pPr>
      <w:r>
        <w:rPr>
          <w:rFonts w:ascii="Book Antiqua" w:hAnsi="Book Antiqua" w:cs="Book Antiqua"/>
          <w:bCs/>
        </w:rPr>
        <w:t>Core Banking System will respond ba</w:t>
      </w:r>
      <w:r w:rsidR="001801D1">
        <w:rPr>
          <w:rFonts w:ascii="Book Antiqua" w:hAnsi="Book Antiqua" w:cs="Book Antiqua"/>
          <w:bCs/>
        </w:rPr>
        <w:t>ck to App connect by Crediting</w:t>
      </w:r>
      <w:r>
        <w:rPr>
          <w:rFonts w:ascii="Book Antiqua" w:hAnsi="Book Antiqua" w:cs="Book Antiqua"/>
          <w:bCs/>
        </w:rPr>
        <w:t xml:space="preserve"> in the customer ac</w:t>
      </w:r>
      <w:r w:rsidR="001801D1">
        <w:rPr>
          <w:rFonts w:ascii="Book Antiqua" w:hAnsi="Book Antiqua" w:cs="Book Antiqua"/>
          <w:bCs/>
        </w:rPr>
        <w:t xml:space="preserve">count and Debit </w:t>
      </w:r>
      <w:r>
        <w:rPr>
          <w:rFonts w:ascii="Book Antiqua" w:hAnsi="Book Antiqua" w:cs="Book Antiqua"/>
          <w:bCs/>
        </w:rPr>
        <w:t>the pool account via SOAP Format.</w:t>
      </w:r>
    </w:p>
    <w:p w14:paraId="49953FFD" w14:textId="77777777" w:rsidR="00685380" w:rsidRDefault="00685380" w:rsidP="002B4222">
      <w:pPr>
        <w:numPr>
          <w:ilvl w:val="0"/>
          <w:numId w:val="65"/>
        </w:numPr>
        <w:rPr>
          <w:rFonts w:ascii="Book Antiqua" w:hAnsi="Book Antiqua" w:cs="Book Antiqua"/>
          <w:bCs/>
        </w:rPr>
      </w:pPr>
      <w:r>
        <w:rPr>
          <w:rFonts w:ascii="Book Antiqua" w:hAnsi="Book Antiqua" w:cs="Book Antiqua"/>
          <w:bCs/>
        </w:rPr>
        <w:t>APP Connect will send the response back to APIC via SOAP Format.</w:t>
      </w:r>
    </w:p>
    <w:p w14:paraId="7DC4AFBD" w14:textId="7A913AF2" w:rsidR="00685380" w:rsidRDefault="00685380" w:rsidP="002B4222">
      <w:pPr>
        <w:numPr>
          <w:ilvl w:val="0"/>
          <w:numId w:val="65"/>
        </w:numPr>
        <w:rPr>
          <w:rFonts w:ascii="Book Antiqua" w:hAnsi="Book Antiqua" w:cs="Book Antiqua"/>
          <w:bCs/>
        </w:rPr>
      </w:pPr>
      <w:r>
        <w:rPr>
          <w:rFonts w:ascii="Book Antiqua" w:hAnsi="Book Antiqua" w:cs="Book Antiqua"/>
          <w:bCs/>
        </w:rPr>
        <w:t xml:space="preserve">APIC will send a final response to the </w:t>
      </w:r>
      <w:r w:rsidR="00D47BB5">
        <w:rPr>
          <w:rFonts w:ascii="Book Antiqua" w:hAnsi="Book Antiqua" w:cs="Book Antiqua"/>
          <w:bCs/>
        </w:rPr>
        <w:t>Cheque point</w:t>
      </w:r>
      <w:r w:rsidR="001801D1">
        <w:rPr>
          <w:rFonts w:ascii="Book Antiqua" w:hAnsi="Book Antiqua" w:cs="Book Antiqua"/>
          <w:bCs/>
        </w:rPr>
        <w:t xml:space="preserve"> </w:t>
      </w:r>
      <w:r>
        <w:rPr>
          <w:rFonts w:ascii="Book Antiqua" w:hAnsi="Book Antiqua" w:cs="Book Antiqua"/>
          <w:bCs/>
        </w:rPr>
        <w:t>via SOAP format.</w:t>
      </w:r>
    </w:p>
    <w:p w14:paraId="37F5AF29" w14:textId="09E066A6" w:rsidR="001801D1" w:rsidRDefault="00D47BB5" w:rsidP="002B4222">
      <w:pPr>
        <w:numPr>
          <w:ilvl w:val="0"/>
          <w:numId w:val="65"/>
        </w:numPr>
        <w:rPr>
          <w:rFonts w:ascii="Book Antiqua" w:hAnsi="Book Antiqua" w:cs="Book Antiqua"/>
          <w:bCs/>
        </w:rPr>
      </w:pPr>
      <w:r>
        <w:rPr>
          <w:rFonts w:ascii="Book Antiqua" w:hAnsi="Book Antiqua" w:cs="Book Antiqua"/>
          <w:bCs/>
        </w:rPr>
        <w:t>Cheque point will send response back to APIC</w:t>
      </w:r>
      <w:r w:rsidR="001801D1">
        <w:rPr>
          <w:rFonts w:ascii="Book Antiqua" w:hAnsi="Book Antiqua" w:cs="Book Antiqua"/>
          <w:bCs/>
        </w:rPr>
        <w:t>.</w:t>
      </w:r>
    </w:p>
    <w:p w14:paraId="1C9CC2A2" w14:textId="7F598B5B" w:rsidR="00685380" w:rsidRPr="00F74E83" w:rsidRDefault="00D47BB5" w:rsidP="002B4222">
      <w:pPr>
        <w:numPr>
          <w:ilvl w:val="0"/>
          <w:numId w:val="65"/>
        </w:numPr>
        <w:rPr>
          <w:rFonts w:ascii="Book Antiqua" w:hAnsi="Book Antiqua" w:cs="Book Antiqua"/>
          <w:bCs/>
        </w:rPr>
      </w:pPr>
      <w:r w:rsidRPr="00F74E83">
        <w:rPr>
          <w:rFonts w:ascii="Book Antiqua" w:hAnsi="Book Antiqua" w:cs="Book Antiqua"/>
          <w:bCs/>
        </w:rPr>
        <w:t>APIC will send response back to NBE.</w:t>
      </w:r>
    </w:p>
    <w:p w14:paraId="03E63BA0" w14:textId="77777777" w:rsidR="006A68F4" w:rsidRDefault="006A68F4" w:rsidP="006A68F4">
      <w:pPr>
        <w:tabs>
          <w:tab w:val="left" w:pos="425"/>
        </w:tabs>
        <w:ind w:left="425"/>
        <w:rPr>
          <w:rFonts w:ascii="Book Antiqua" w:hAnsi="Book Antiqua" w:cs="Book Antiqua"/>
          <w:bCs/>
        </w:rPr>
      </w:pPr>
    </w:p>
    <w:p w14:paraId="328A199B" w14:textId="2E9D4BB2" w:rsidR="006A68F4" w:rsidRDefault="006A68F4" w:rsidP="002B4222">
      <w:pPr>
        <w:pStyle w:val="Heading3"/>
        <w:numPr>
          <w:ilvl w:val="0"/>
          <w:numId w:val="34"/>
        </w:numPr>
        <w:rPr>
          <w:rFonts w:ascii="Book Antiqua" w:hAnsi="Book Antiqua" w:cs="Book Antiqua"/>
          <w:b/>
          <w:bCs/>
        </w:rPr>
      </w:pPr>
      <w:bookmarkStart w:id="93" w:name="_Toc54969396"/>
      <w:r w:rsidRPr="006A68F4">
        <w:rPr>
          <w:rFonts w:ascii="Book Antiqua" w:hAnsi="Book Antiqua" w:cs="Book Antiqua"/>
          <w:b/>
          <w:bCs/>
        </w:rPr>
        <w:t xml:space="preserve">Liquidate Transaction [NBE CPO </w:t>
      </w:r>
      <w:proofErr w:type="spellStart"/>
      <w:r w:rsidRPr="006A68F4">
        <w:rPr>
          <w:rFonts w:ascii="Book Antiqua" w:hAnsi="Book Antiqua" w:cs="Book Antiqua"/>
          <w:b/>
          <w:bCs/>
        </w:rPr>
        <w:t>txn</w:t>
      </w:r>
      <w:proofErr w:type="spellEnd"/>
      <w:proofErr w:type="gramStart"/>
      <w:r w:rsidRPr="006A68F4">
        <w:rPr>
          <w:rFonts w:ascii="Book Antiqua" w:hAnsi="Book Antiqua" w:cs="Book Antiqua"/>
          <w:b/>
          <w:bCs/>
        </w:rPr>
        <w:t>]</w:t>
      </w:r>
      <w:r w:rsidRPr="00685380">
        <w:rPr>
          <w:rFonts w:ascii="Book Antiqua" w:hAnsi="Book Antiqua" w:cs="Book Antiqua"/>
          <w:b/>
          <w:bCs/>
        </w:rPr>
        <w:t xml:space="preserve"> :</w:t>
      </w:r>
      <w:bookmarkEnd w:id="93"/>
      <w:proofErr w:type="gramEnd"/>
      <w:r w:rsidRPr="00685380">
        <w:rPr>
          <w:rFonts w:ascii="Book Antiqua" w:hAnsi="Book Antiqua" w:cs="Book Antiqua"/>
          <w:b/>
          <w:bCs/>
        </w:rPr>
        <w:t xml:space="preserve"> </w:t>
      </w:r>
    </w:p>
    <w:p w14:paraId="7E364AF3" w14:textId="77777777" w:rsidR="006A68F4" w:rsidRDefault="006A68F4" w:rsidP="00EF26F2">
      <w:pPr>
        <w:rPr>
          <w:color w:val="FF0000"/>
        </w:rPr>
      </w:pPr>
    </w:p>
    <w:p w14:paraId="1863CE52" w14:textId="77777777" w:rsidR="006A68F4" w:rsidRDefault="006A68F4" w:rsidP="006A68F4">
      <w:pPr>
        <w:ind w:firstLine="425"/>
        <w:rPr>
          <w:ins w:id="94" w:author="Engidu Kifle - Manager, IT Projects &amp; Standards" w:date="2020-10-09T15:08:00Z"/>
          <w:rFonts w:ascii="Book Antiqua" w:hAnsi="Book Antiqua" w:cs="Book Antiqua"/>
          <w:b/>
          <w:bCs/>
        </w:rPr>
      </w:pPr>
      <w:r>
        <w:rPr>
          <w:rFonts w:ascii="Book Antiqua" w:hAnsi="Book Antiqua" w:cs="Book Antiqua"/>
          <w:b/>
          <w:bCs/>
        </w:rPr>
        <w:t>Note: Below sequence Diagram.</w:t>
      </w:r>
    </w:p>
    <w:p w14:paraId="47EED85C" w14:textId="77777777" w:rsidR="006A68F4" w:rsidRDefault="006A68F4" w:rsidP="006A68F4">
      <w:pPr>
        <w:rPr>
          <w:rFonts w:ascii="Book Antiqua" w:hAnsi="Book Antiqua" w:cs="Book Antiqua"/>
          <w:b/>
          <w:bCs/>
        </w:rPr>
      </w:pPr>
      <w:r>
        <w:rPr>
          <w:noProof/>
        </w:rPr>
        <w:drawing>
          <wp:inline distT="0" distB="0" distL="0" distR="0" wp14:anchorId="3AC09719" wp14:editId="0971725A">
            <wp:extent cx="5685714" cy="155238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30EF2095" w14:textId="77777777" w:rsidR="006A68F4" w:rsidRDefault="006A68F4" w:rsidP="006A68F4">
      <w:pPr>
        <w:rPr>
          <w:rFonts w:ascii="Book Antiqua" w:hAnsi="Book Antiqua" w:cs="Book Antiqua"/>
          <w:b/>
          <w:bCs/>
        </w:rPr>
      </w:pPr>
      <w:r>
        <w:rPr>
          <w:rFonts w:ascii="Book Antiqua" w:hAnsi="Book Antiqua" w:cs="Book Antiqua"/>
          <w:b/>
          <w:bCs/>
        </w:rPr>
        <w:lastRenderedPageBreak/>
        <w:t>Funds will be debit from customer account and credit the GL Pool Account.</w:t>
      </w:r>
    </w:p>
    <w:p w14:paraId="60C1C1D4" w14:textId="77777777" w:rsidR="006A68F4" w:rsidRDefault="006A68F4" w:rsidP="006A68F4">
      <w:pPr>
        <w:rPr>
          <w:rFonts w:ascii="Book Antiqua" w:hAnsi="Book Antiqua" w:cs="Book Antiqua"/>
          <w:b/>
        </w:rPr>
      </w:pPr>
      <w:r>
        <w:rPr>
          <w:rFonts w:ascii="Book Antiqua" w:hAnsi="Book Antiqua" w:cs="Book Antiqua"/>
          <w:b/>
        </w:rPr>
        <w:t>Sequence of Steps:</w:t>
      </w:r>
    </w:p>
    <w:p w14:paraId="0435C9B8" w14:textId="77777777" w:rsidR="006A68F4" w:rsidRDefault="006A68F4" w:rsidP="002B4222">
      <w:pPr>
        <w:numPr>
          <w:ilvl w:val="0"/>
          <w:numId w:val="77"/>
        </w:numPr>
        <w:rPr>
          <w:rFonts w:ascii="Book Antiqua" w:hAnsi="Book Antiqua" w:cs="Book Antiqua"/>
          <w:bCs/>
        </w:rPr>
      </w:pPr>
      <w:r>
        <w:rPr>
          <w:rFonts w:ascii="Book Antiqua" w:hAnsi="Book Antiqua" w:cs="Book Antiqua"/>
          <w:bCs/>
        </w:rPr>
        <w:t>Cheque Point Application initiate a request to APIC via SOAP format.</w:t>
      </w:r>
    </w:p>
    <w:p w14:paraId="1E885A4F" w14:textId="77777777" w:rsidR="006A68F4" w:rsidRDefault="006A68F4" w:rsidP="002B4222">
      <w:pPr>
        <w:numPr>
          <w:ilvl w:val="0"/>
          <w:numId w:val="77"/>
        </w:numPr>
        <w:rPr>
          <w:rFonts w:ascii="Book Antiqua" w:hAnsi="Book Antiqua" w:cs="Book Antiqua"/>
          <w:bCs/>
        </w:rPr>
      </w:pPr>
      <w:r>
        <w:rPr>
          <w:rFonts w:ascii="Book Antiqua" w:hAnsi="Book Antiqua" w:cs="Book Antiqua"/>
          <w:bCs/>
        </w:rPr>
        <w:t>APIC will send the request to APP connect via SOAP Format.</w:t>
      </w:r>
    </w:p>
    <w:p w14:paraId="6FFD4098" w14:textId="77777777" w:rsidR="006A68F4" w:rsidRDefault="006A68F4" w:rsidP="002B4222">
      <w:pPr>
        <w:numPr>
          <w:ilvl w:val="0"/>
          <w:numId w:val="77"/>
        </w:numPr>
        <w:rPr>
          <w:rFonts w:ascii="Book Antiqua" w:hAnsi="Book Antiqua" w:cs="Book Antiqua"/>
          <w:bCs/>
        </w:rPr>
      </w:pPr>
      <w:r>
        <w:rPr>
          <w:rFonts w:ascii="Book Antiqua" w:hAnsi="Book Antiqua" w:cs="Book Antiqua"/>
          <w:bCs/>
        </w:rPr>
        <w:t>APP Connect will send the request to Core Banking System (CBS) to initiate FT request.</w:t>
      </w:r>
    </w:p>
    <w:p w14:paraId="61A3F463" w14:textId="77777777" w:rsidR="006A68F4" w:rsidRDefault="006A68F4" w:rsidP="002B4222">
      <w:pPr>
        <w:numPr>
          <w:ilvl w:val="0"/>
          <w:numId w:val="77"/>
        </w:numPr>
        <w:rPr>
          <w:rFonts w:ascii="Book Antiqua" w:hAnsi="Book Antiqua" w:cs="Book Antiqua"/>
          <w:bCs/>
        </w:rPr>
      </w:pPr>
      <w:r>
        <w:rPr>
          <w:rFonts w:ascii="Book Antiqua" w:hAnsi="Book Antiqua" w:cs="Book Antiqua"/>
          <w:bCs/>
        </w:rPr>
        <w:t>Core Banking System will respond back to App connect by doing debit in the customer account and credit the pool account via SOAP Format.</w:t>
      </w:r>
    </w:p>
    <w:p w14:paraId="69E36CD4" w14:textId="77777777" w:rsidR="006A68F4" w:rsidRDefault="006A68F4" w:rsidP="002B4222">
      <w:pPr>
        <w:numPr>
          <w:ilvl w:val="0"/>
          <w:numId w:val="77"/>
        </w:numPr>
        <w:rPr>
          <w:rFonts w:ascii="Book Antiqua" w:hAnsi="Book Antiqua" w:cs="Book Antiqua"/>
          <w:bCs/>
        </w:rPr>
      </w:pPr>
      <w:r>
        <w:rPr>
          <w:rFonts w:ascii="Book Antiqua" w:hAnsi="Book Antiqua" w:cs="Book Antiqua"/>
          <w:bCs/>
        </w:rPr>
        <w:t>APP Connect will send the response back to APIC via SOAP Format.</w:t>
      </w:r>
    </w:p>
    <w:p w14:paraId="54D2EC50" w14:textId="77777777" w:rsidR="006A68F4" w:rsidRDefault="006A68F4" w:rsidP="002B4222">
      <w:pPr>
        <w:numPr>
          <w:ilvl w:val="0"/>
          <w:numId w:val="77"/>
        </w:numPr>
        <w:rPr>
          <w:rFonts w:ascii="Book Antiqua" w:hAnsi="Book Antiqua" w:cs="Book Antiqua"/>
          <w:bCs/>
        </w:rPr>
      </w:pPr>
      <w:r>
        <w:rPr>
          <w:rFonts w:ascii="Book Antiqua" w:hAnsi="Book Antiqua" w:cs="Book Antiqua"/>
          <w:bCs/>
        </w:rPr>
        <w:t>APIC will send a final response to the Cheque point application via SOAP format.</w:t>
      </w:r>
    </w:p>
    <w:p w14:paraId="10E624BD" w14:textId="66A062A1" w:rsidR="00F74E83" w:rsidRDefault="00F74E83" w:rsidP="002B4222">
      <w:pPr>
        <w:pStyle w:val="Heading3"/>
        <w:numPr>
          <w:ilvl w:val="0"/>
          <w:numId w:val="34"/>
        </w:numPr>
        <w:rPr>
          <w:rFonts w:ascii="Book Antiqua" w:hAnsi="Book Antiqua" w:cs="Book Antiqua"/>
          <w:b/>
          <w:bCs/>
        </w:rPr>
      </w:pPr>
      <w:bookmarkStart w:id="95" w:name="_Toc54969397"/>
      <w:r w:rsidRPr="00F74E83">
        <w:rPr>
          <w:rFonts w:ascii="Book Antiqua" w:hAnsi="Book Antiqua" w:cs="Book Antiqua"/>
          <w:b/>
          <w:bCs/>
        </w:rPr>
        <w:t xml:space="preserve">Fund Transfer [NBE </w:t>
      </w:r>
      <w:proofErr w:type="spellStart"/>
      <w:r w:rsidRPr="00F74E83">
        <w:rPr>
          <w:rFonts w:ascii="Book Antiqua" w:hAnsi="Book Antiqua" w:cs="Book Antiqua"/>
          <w:b/>
          <w:bCs/>
        </w:rPr>
        <w:t>cheque</w:t>
      </w:r>
      <w:proofErr w:type="spellEnd"/>
      <w:r w:rsidRPr="00F74E83">
        <w:rPr>
          <w:rFonts w:ascii="Book Antiqua" w:hAnsi="Book Antiqua" w:cs="Book Antiqua"/>
          <w:b/>
          <w:bCs/>
        </w:rPr>
        <w:t xml:space="preserve"> </w:t>
      </w:r>
      <w:proofErr w:type="spellStart"/>
      <w:r w:rsidRPr="00F74E83">
        <w:rPr>
          <w:rFonts w:ascii="Book Antiqua" w:hAnsi="Book Antiqua" w:cs="Book Antiqua"/>
          <w:b/>
          <w:bCs/>
        </w:rPr>
        <w:t>txn</w:t>
      </w:r>
      <w:proofErr w:type="spellEnd"/>
      <w:r w:rsidRPr="00F74E83">
        <w:rPr>
          <w:rFonts w:ascii="Book Antiqua" w:hAnsi="Book Antiqua" w:cs="Book Antiqua"/>
          <w:b/>
          <w:bCs/>
        </w:rPr>
        <w:t>]</w:t>
      </w:r>
      <w:r w:rsidRPr="00685380">
        <w:rPr>
          <w:rFonts w:ascii="Book Antiqua" w:hAnsi="Book Antiqua" w:cs="Book Antiqua"/>
          <w:b/>
          <w:bCs/>
        </w:rPr>
        <w:t>:</w:t>
      </w:r>
      <w:bookmarkEnd w:id="95"/>
      <w:r w:rsidRPr="00685380">
        <w:rPr>
          <w:rFonts w:ascii="Book Antiqua" w:hAnsi="Book Antiqua" w:cs="Book Antiqua"/>
          <w:b/>
          <w:bCs/>
        </w:rPr>
        <w:t xml:space="preserve"> </w:t>
      </w:r>
    </w:p>
    <w:p w14:paraId="681C17A9" w14:textId="77777777" w:rsidR="00F74E83" w:rsidRDefault="00F74E83" w:rsidP="00F74E83">
      <w:pPr>
        <w:rPr>
          <w:color w:val="FF0000"/>
        </w:rPr>
      </w:pPr>
    </w:p>
    <w:p w14:paraId="18C4A6A8" w14:textId="77777777" w:rsidR="00F74E83" w:rsidRDefault="00F74E83" w:rsidP="00F74E83">
      <w:pPr>
        <w:ind w:firstLine="425"/>
        <w:rPr>
          <w:ins w:id="96" w:author="Engidu Kifle - Manager, IT Projects &amp; Standards" w:date="2020-10-09T15:08:00Z"/>
          <w:rFonts w:ascii="Book Antiqua" w:hAnsi="Book Antiqua" w:cs="Book Antiqua"/>
          <w:b/>
          <w:bCs/>
        </w:rPr>
      </w:pPr>
      <w:r>
        <w:rPr>
          <w:rFonts w:ascii="Book Antiqua" w:hAnsi="Book Antiqua" w:cs="Book Antiqua"/>
          <w:b/>
          <w:bCs/>
        </w:rPr>
        <w:t>Note: Below sequence Diagram.</w:t>
      </w:r>
    </w:p>
    <w:p w14:paraId="4B3A42F6" w14:textId="77777777" w:rsidR="00F74E83" w:rsidRDefault="00F74E83" w:rsidP="00F74E83">
      <w:pPr>
        <w:rPr>
          <w:rFonts w:ascii="Book Antiqua" w:hAnsi="Book Antiqua" w:cs="Book Antiqua"/>
          <w:b/>
          <w:bCs/>
        </w:rPr>
      </w:pPr>
      <w:r>
        <w:rPr>
          <w:noProof/>
        </w:rPr>
        <w:drawing>
          <wp:inline distT="0" distB="0" distL="0" distR="0" wp14:anchorId="059F47F1" wp14:editId="4A97AED5">
            <wp:extent cx="5685714" cy="155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1527BF98" w14:textId="061DFD9A" w:rsidR="00F74E83" w:rsidRDefault="00880242" w:rsidP="00F74E83">
      <w:pPr>
        <w:rPr>
          <w:rFonts w:ascii="Book Antiqua" w:hAnsi="Book Antiqua" w:cs="Book Antiqua"/>
          <w:b/>
          <w:bCs/>
        </w:rPr>
      </w:pPr>
      <w:r>
        <w:rPr>
          <w:rFonts w:ascii="Book Antiqua" w:hAnsi="Book Antiqua" w:cs="Book Antiqua"/>
          <w:b/>
          <w:bCs/>
        </w:rPr>
        <w:t>Funds will be Credit</w:t>
      </w:r>
      <w:r w:rsidR="00F74E83">
        <w:rPr>
          <w:rFonts w:ascii="Book Antiqua" w:hAnsi="Book Antiqua" w:cs="Book Antiqua"/>
          <w:b/>
          <w:bCs/>
        </w:rPr>
        <w:t xml:space="preserve"> </w:t>
      </w:r>
      <w:r>
        <w:rPr>
          <w:rFonts w:ascii="Book Antiqua" w:hAnsi="Book Antiqua" w:cs="Book Antiqua"/>
          <w:b/>
          <w:bCs/>
        </w:rPr>
        <w:t>from customer account and debit the NBE</w:t>
      </w:r>
      <w:r w:rsidR="00F74E83">
        <w:rPr>
          <w:rFonts w:ascii="Book Antiqua" w:hAnsi="Book Antiqua" w:cs="Book Antiqua"/>
          <w:b/>
          <w:bCs/>
        </w:rPr>
        <w:t xml:space="preserve"> Pool Account.</w:t>
      </w:r>
    </w:p>
    <w:p w14:paraId="30EDF719" w14:textId="77777777" w:rsidR="00F74E83" w:rsidRDefault="00F74E83" w:rsidP="00F74E83">
      <w:pPr>
        <w:rPr>
          <w:rFonts w:ascii="Book Antiqua" w:hAnsi="Book Antiqua" w:cs="Book Antiqua"/>
          <w:b/>
        </w:rPr>
      </w:pPr>
      <w:r>
        <w:rPr>
          <w:rFonts w:ascii="Book Antiqua" w:hAnsi="Book Antiqua" w:cs="Book Antiqua"/>
          <w:b/>
        </w:rPr>
        <w:t>Sequence of Steps:</w:t>
      </w:r>
    </w:p>
    <w:p w14:paraId="342D3B7F" w14:textId="77777777" w:rsidR="00F74E83" w:rsidRDefault="00F74E83" w:rsidP="002B4222">
      <w:pPr>
        <w:numPr>
          <w:ilvl w:val="0"/>
          <w:numId w:val="78"/>
        </w:numPr>
        <w:rPr>
          <w:rFonts w:ascii="Book Antiqua" w:hAnsi="Book Antiqua" w:cs="Book Antiqua"/>
          <w:bCs/>
        </w:rPr>
      </w:pPr>
      <w:r>
        <w:rPr>
          <w:rFonts w:ascii="Book Antiqua" w:hAnsi="Book Antiqua" w:cs="Book Antiqua"/>
          <w:bCs/>
        </w:rPr>
        <w:t>Cheque Point Application initiate a request to APIC via SOAP format.</w:t>
      </w:r>
    </w:p>
    <w:p w14:paraId="46504091" w14:textId="77777777" w:rsidR="00F74E83" w:rsidRDefault="00F74E83" w:rsidP="002B4222">
      <w:pPr>
        <w:numPr>
          <w:ilvl w:val="0"/>
          <w:numId w:val="78"/>
        </w:numPr>
        <w:rPr>
          <w:rFonts w:ascii="Book Antiqua" w:hAnsi="Book Antiqua" w:cs="Book Antiqua"/>
          <w:bCs/>
        </w:rPr>
      </w:pPr>
      <w:r>
        <w:rPr>
          <w:rFonts w:ascii="Book Antiqua" w:hAnsi="Book Antiqua" w:cs="Book Antiqua"/>
          <w:bCs/>
        </w:rPr>
        <w:t>APIC will send the request to APP connect via SOAP Format.</w:t>
      </w:r>
    </w:p>
    <w:p w14:paraId="0FC9D4D1" w14:textId="77777777" w:rsidR="00F74E83" w:rsidRDefault="00F74E83" w:rsidP="002B4222">
      <w:pPr>
        <w:numPr>
          <w:ilvl w:val="0"/>
          <w:numId w:val="78"/>
        </w:numPr>
        <w:rPr>
          <w:rFonts w:ascii="Book Antiqua" w:hAnsi="Book Antiqua" w:cs="Book Antiqua"/>
          <w:bCs/>
        </w:rPr>
      </w:pPr>
      <w:r>
        <w:rPr>
          <w:rFonts w:ascii="Book Antiqua" w:hAnsi="Book Antiqua" w:cs="Book Antiqua"/>
          <w:bCs/>
        </w:rPr>
        <w:t>APP Connect will send the request to Core Banking System (CBS) to initiate FT request.</w:t>
      </w:r>
    </w:p>
    <w:p w14:paraId="4CF61D1B" w14:textId="260A2011" w:rsidR="00F74E83" w:rsidRDefault="00F74E83" w:rsidP="002B4222">
      <w:pPr>
        <w:numPr>
          <w:ilvl w:val="0"/>
          <w:numId w:val="78"/>
        </w:numPr>
        <w:rPr>
          <w:rFonts w:ascii="Book Antiqua" w:hAnsi="Book Antiqua" w:cs="Book Antiqua"/>
          <w:bCs/>
        </w:rPr>
      </w:pPr>
      <w:r>
        <w:rPr>
          <w:rFonts w:ascii="Book Antiqua" w:hAnsi="Book Antiqua" w:cs="Book Antiqua"/>
          <w:bCs/>
        </w:rPr>
        <w:t>Core Banking System will respond ba</w:t>
      </w:r>
      <w:r w:rsidR="00CD06B5">
        <w:rPr>
          <w:rFonts w:ascii="Book Antiqua" w:hAnsi="Book Antiqua" w:cs="Book Antiqua"/>
          <w:bCs/>
        </w:rPr>
        <w:t>ck to App connect by doing credit</w:t>
      </w:r>
      <w:r>
        <w:rPr>
          <w:rFonts w:ascii="Book Antiqua" w:hAnsi="Book Antiqua" w:cs="Book Antiqua"/>
          <w:bCs/>
        </w:rPr>
        <w:t xml:space="preserve"> in the customer account a</w:t>
      </w:r>
      <w:r w:rsidR="00CD06B5">
        <w:rPr>
          <w:rFonts w:ascii="Book Antiqua" w:hAnsi="Book Antiqua" w:cs="Book Antiqua"/>
          <w:bCs/>
        </w:rPr>
        <w:t>nd debit</w:t>
      </w:r>
      <w:r>
        <w:rPr>
          <w:rFonts w:ascii="Book Antiqua" w:hAnsi="Book Antiqua" w:cs="Book Antiqua"/>
          <w:bCs/>
        </w:rPr>
        <w:t xml:space="preserve"> the pool account via SOAP Format.</w:t>
      </w:r>
    </w:p>
    <w:p w14:paraId="18C78414" w14:textId="77777777" w:rsidR="00F74E83" w:rsidRDefault="00F74E83" w:rsidP="002B4222">
      <w:pPr>
        <w:numPr>
          <w:ilvl w:val="0"/>
          <w:numId w:val="78"/>
        </w:numPr>
        <w:rPr>
          <w:rFonts w:ascii="Book Antiqua" w:hAnsi="Book Antiqua" w:cs="Book Antiqua"/>
          <w:bCs/>
        </w:rPr>
      </w:pPr>
      <w:r>
        <w:rPr>
          <w:rFonts w:ascii="Book Antiqua" w:hAnsi="Book Antiqua" w:cs="Book Antiqua"/>
          <w:bCs/>
        </w:rPr>
        <w:t>APP Connect will send the response back to APIC via SOAP Format.</w:t>
      </w:r>
    </w:p>
    <w:p w14:paraId="3922C2FD" w14:textId="77777777" w:rsidR="00F74E83" w:rsidRDefault="00F74E83" w:rsidP="002B4222">
      <w:pPr>
        <w:numPr>
          <w:ilvl w:val="0"/>
          <w:numId w:val="78"/>
        </w:numPr>
        <w:rPr>
          <w:rFonts w:ascii="Book Antiqua" w:hAnsi="Book Antiqua" w:cs="Book Antiqua"/>
          <w:bCs/>
        </w:rPr>
      </w:pPr>
      <w:r>
        <w:rPr>
          <w:rFonts w:ascii="Book Antiqua" w:hAnsi="Book Antiqua" w:cs="Book Antiqua"/>
          <w:bCs/>
        </w:rPr>
        <w:t>APIC will send a final response to the Cheque point application via SOAP format.</w:t>
      </w:r>
    </w:p>
    <w:p w14:paraId="7E459857" w14:textId="77777777" w:rsidR="00CD06B5" w:rsidRDefault="00CD06B5" w:rsidP="00CD06B5">
      <w:pPr>
        <w:tabs>
          <w:tab w:val="left" w:pos="425"/>
        </w:tabs>
        <w:rPr>
          <w:rFonts w:ascii="Book Antiqua" w:hAnsi="Book Antiqua" w:cs="Book Antiqua"/>
          <w:bCs/>
        </w:rPr>
      </w:pPr>
    </w:p>
    <w:p w14:paraId="3C976D9C" w14:textId="54B0E4DB" w:rsidR="00CD06B5" w:rsidRDefault="00CD06B5" w:rsidP="002B4222">
      <w:pPr>
        <w:pStyle w:val="Heading3"/>
        <w:numPr>
          <w:ilvl w:val="0"/>
          <w:numId w:val="34"/>
        </w:numPr>
        <w:rPr>
          <w:rFonts w:ascii="Book Antiqua" w:hAnsi="Book Antiqua" w:cs="Book Antiqua"/>
          <w:b/>
          <w:bCs/>
        </w:rPr>
      </w:pPr>
      <w:bookmarkStart w:id="97" w:name="_Toc54969398"/>
      <w:r w:rsidRPr="00CD06B5">
        <w:rPr>
          <w:rFonts w:ascii="Book Antiqua" w:hAnsi="Book Antiqua" w:cs="Book Antiqua"/>
          <w:b/>
          <w:bCs/>
        </w:rPr>
        <w:lastRenderedPageBreak/>
        <w:t>Bulk Fund Transfer [NBE Account to account]</w:t>
      </w:r>
      <w:r w:rsidRPr="00685380">
        <w:rPr>
          <w:rFonts w:ascii="Book Antiqua" w:hAnsi="Book Antiqua" w:cs="Book Antiqua"/>
          <w:b/>
          <w:bCs/>
        </w:rPr>
        <w:t>:</w:t>
      </w:r>
      <w:bookmarkEnd w:id="97"/>
      <w:r w:rsidRPr="00685380">
        <w:rPr>
          <w:rFonts w:ascii="Book Antiqua" w:hAnsi="Book Antiqua" w:cs="Book Antiqua"/>
          <w:b/>
          <w:bCs/>
        </w:rPr>
        <w:t xml:space="preserve"> </w:t>
      </w:r>
    </w:p>
    <w:p w14:paraId="1854BB29" w14:textId="77777777" w:rsidR="00CD06B5" w:rsidRDefault="00CD06B5" w:rsidP="00CD06B5">
      <w:pPr>
        <w:rPr>
          <w:color w:val="FF0000"/>
        </w:rPr>
      </w:pPr>
    </w:p>
    <w:p w14:paraId="059CE44C" w14:textId="77777777" w:rsidR="00CD06B5" w:rsidRDefault="00CD06B5" w:rsidP="00CD06B5">
      <w:pPr>
        <w:ind w:firstLine="425"/>
        <w:rPr>
          <w:ins w:id="98" w:author="Engidu Kifle - Manager, IT Projects &amp; Standards" w:date="2020-10-09T15:08:00Z"/>
          <w:rFonts w:ascii="Book Antiqua" w:hAnsi="Book Antiqua" w:cs="Book Antiqua"/>
          <w:b/>
          <w:bCs/>
        </w:rPr>
      </w:pPr>
      <w:r>
        <w:rPr>
          <w:rFonts w:ascii="Book Antiqua" w:hAnsi="Book Antiqua" w:cs="Book Antiqua"/>
          <w:b/>
          <w:bCs/>
        </w:rPr>
        <w:t>Note: Below sequence Diagram.</w:t>
      </w:r>
    </w:p>
    <w:p w14:paraId="6EEEE743" w14:textId="77777777" w:rsidR="00CD06B5" w:rsidRDefault="00CD06B5" w:rsidP="00CD06B5">
      <w:pPr>
        <w:rPr>
          <w:rFonts w:ascii="Book Antiqua" w:hAnsi="Book Antiqua" w:cs="Book Antiqua"/>
          <w:b/>
          <w:bCs/>
        </w:rPr>
      </w:pPr>
      <w:r>
        <w:rPr>
          <w:noProof/>
        </w:rPr>
        <w:drawing>
          <wp:inline distT="0" distB="0" distL="0" distR="0" wp14:anchorId="195A88FD" wp14:editId="4146138C">
            <wp:extent cx="5685714" cy="155238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5714" cy="1552381"/>
                    </a:xfrm>
                    <a:prstGeom prst="rect">
                      <a:avLst/>
                    </a:prstGeom>
                  </pic:spPr>
                </pic:pic>
              </a:graphicData>
            </a:graphic>
          </wp:inline>
        </w:drawing>
      </w:r>
    </w:p>
    <w:p w14:paraId="5E2AE342" w14:textId="113D242E" w:rsidR="00CD06B5" w:rsidRDefault="005C0DA8" w:rsidP="00CD06B5">
      <w:pPr>
        <w:rPr>
          <w:rFonts w:ascii="Book Antiqua" w:hAnsi="Book Antiqua" w:cs="Book Antiqua"/>
          <w:b/>
          <w:bCs/>
        </w:rPr>
      </w:pPr>
      <w:r>
        <w:rPr>
          <w:rFonts w:ascii="Book Antiqua" w:hAnsi="Book Antiqua" w:cs="Book Antiqua"/>
          <w:b/>
          <w:bCs/>
        </w:rPr>
        <w:t>Funds will be debit</w:t>
      </w:r>
      <w:r w:rsidR="00CD06B5">
        <w:rPr>
          <w:rFonts w:ascii="Book Antiqua" w:hAnsi="Book Antiqua" w:cs="Book Antiqua"/>
          <w:b/>
          <w:bCs/>
        </w:rPr>
        <w:t xml:space="preserve"> </w:t>
      </w:r>
      <w:r>
        <w:rPr>
          <w:rFonts w:ascii="Book Antiqua" w:hAnsi="Book Antiqua" w:cs="Book Antiqua"/>
          <w:b/>
          <w:bCs/>
        </w:rPr>
        <w:t>from customer account and Credit the</w:t>
      </w:r>
      <w:r w:rsidR="00CD06B5">
        <w:rPr>
          <w:rFonts w:ascii="Book Antiqua" w:hAnsi="Book Antiqua" w:cs="Book Antiqua"/>
          <w:b/>
          <w:bCs/>
        </w:rPr>
        <w:t xml:space="preserve"> NBE Pool Account</w:t>
      </w:r>
      <w:r>
        <w:rPr>
          <w:rFonts w:ascii="Book Antiqua" w:hAnsi="Book Antiqua" w:cs="Book Antiqua"/>
          <w:b/>
          <w:bCs/>
        </w:rPr>
        <w:t>/Other Bank Account</w:t>
      </w:r>
      <w:r w:rsidR="00CD06B5">
        <w:rPr>
          <w:rFonts w:ascii="Book Antiqua" w:hAnsi="Book Antiqua" w:cs="Book Antiqua"/>
          <w:b/>
          <w:bCs/>
        </w:rPr>
        <w:t>.</w:t>
      </w:r>
    </w:p>
    <w:p w14:paraId="2E5D46CD" w14:textId="77777777" w:rsidR="00CD06B5" w:rsidRDefault="00CD06B5" w:rsidP="00CD06B5">
      <w:pPr>
        <w:rPr>
          <w:rFonts w:ascii="Book Antiqua" w:hAnsi="Book Antiqua" w:cs="Book Antiqua"/>
          <w:b/>
        </w:rPr>
      </w:pPr>
      <w:r>
        <w:rPr>
          <w:rFonts w:ascii="Book Antiqua" w:hAnsi="Book Antiqua" w:cs="Book Antiqua"/>
          <w:b/>
        </w:rPr>
        <w:t>Sequence of Steps:</w:t>
      </w:r>
    </w:p>
    <w:p w14:paraId="4B71E88F" w14:textId="77777777" w:rsidR="00CD06B5" w:rsidRDefault="00CD06B5" w:rsidP="002B4222">
      <w:pPr>
        <w:numPr>
          <w:ilvl w:val="0"/>
          <w:numId w:val="79"/>
        </w:numPr>
        <w:rPr>
          <w:rFonts w:ascii="Book Antiqua" w:hAnsi="Book Antiqua" w:cs="Book Antiqua"/>
          <w:bCs/>
        </w:rPr>
      </w:pPr>
      <w:r>
        <w:rPr>
          <w:rFonts w:ascii="Book Antiqua" w:hAnsi="Book Antiqua" w:cs="Book Antiqua"/>
          <w:bCs/>
        </w:rPr>
        <w:t>Cheque Point Application initiate a request to APIC via SOAP format.</w:t>
      </w:r>
    </w:p>
    <w:p w14:paraId="6BF397BA" w14:textId="77777777" w:rsidR="00CD06B5" w:rsidRDefault="00CD06B5" w:rsidP="002B4222">
      <w:pPr>
        <w:numPr>
          <w:ilvl w:val="0"/>
          <w:numId w:val="79"/>
        </w:numPr>
        <w:rPr>
          <w:rFonts w:ascii="Book Antiqua" w:hAnsi="Book Antiqua" w:cs="Book Antiqua"/>
          <w:bCs/>
        </w:rPr>
      </w:pPr>
      <w:r>
        <w:rPr>
          <w:rFonts w:ascii="Book Antiqua" w:hAnsi="Book Antiqua" w:cs="Book Antiqua"/>
          <w:bCs/>
        </w:rPr>
        <w:t>APIC will send the request to APP connect via SOAP Format.</w:t>
      </w:r>
    </w:p>
    <w:p w14:paraId="7B10BC58" w14:textId="77777777" w:rsidR="00CD06B5" w:rsidRDefault="00CD06B5" w:rsidP="002B4222">
      <w:pPr>
        <w:numPr>
          <w:ilvl w:val="0"/>
          <w:numId w:val="79"/>
        </w:numPr>
        <w:rPr>
          <w:rFonts w:ascii="Book Antiqua" w:hAnsi="Book Antiqua" w:cs="Book Antiqua"/>
          <w:bCs/>
        </w:rPr>
      </w:pPr>
      <w:r>
        <w:rPr>
          <w:rFonts w:ascii="Book Antiqua" w:hAnsi="Book Antiqua" w:cs="Book Antiqua"/>
          <w:bCs/>
        </w:rPr>
        <w:t>APP Connect will send the request to Core Banking System (CBS) to initiate FT request.</w:t>
      </w:r>
    </w:p>
    <w:p w14:paraId="4C166CE3" w14:textId="77777777" w:rsidR="00CD06B5" w:rsidRDefault="00CD06B5" w:rsidP="002B4222">
      <w:pPr>
        <w:numPr>
          <w:ilvl w:val="0"/>
          <w:numId w:val="79"/>
        </w:numPr>
        <w:rPr>
          <w:rFonts w:ascii="Book Antiqua" w:hAnsi="Book Antiqua" w:cs="Book Antiqua"/>
          <w:bCs/>
        </w:rPr>
      </w:pPr>
      <w:r>
        <w:rPr>
          <w:rFonts w:ascii="Book Antiqua" w:hAnsi="Book Antiqua" w:cs="Book Antiqua"/>
          <w:bCs/>
        </w:rPr>
        <w:t>Core Banking System will respond back to App connect by doing credit in the customer account and debit the pool account via SOAP Format.</w:t>
      </w:r>
    </w:p>
    <w:p w14:paraId="135C101E" w14:textId="77777777" w:rsidR="00CD06B5" w:rsidRDefault="00CD06B5" w:rsidP="002B4222">
      <w:pPr>
        <w:numPr>
          <w:ilvl w:val="0"/>
          <w:numId w:val="79"/>
        </w:numPr>
        <w:rPr>
          <w:rFonts w:ascii="Book Antiqua" w:hAnsi="Book Antiqua" w:cs="Book Antiqua"/>
          <w:bCs/>
        </w:rPr>
      </w:pPr>
      <w:r>
        <w:rPr>
          <w:rFonts w:ascii="Book Antiqua" w:hAnsi="Book Antiqua" w:cs="Book Antiqua"/>
          <w:bCs/>
        </w:rPr>
        <w:t>APP Connect will send the response back to APIC via SOAP Format.</w:t>
      </w:r>
    </w:p>
    <w:p w14:paraId="4DE30598" w14:textId="77777777" w:rsidR="00CD06B5" w:rsidRDefault="00CD06B5" w:rsidP="002B4222">
      <w:pPr>
        <w:numPr>
          <w:ilvl w:val="0"/>
          <w:numId w:val="79"/>
        </w:numPr>
        <w:rPr>
          <w:rFonts w:ascii="Book Antiqua" w:hAnsi="Book Antiqua" w:cs="Book Antiqua"/>
          <w:bCs/>
        </w:rPr>
      </w:pPr>
      <w:r>
        <w:rPr>
          <w:rFonts w:ascii="Book Antiqua" w:hAnsi="Book Antiqua" w:cs="Book Antiqua"/>
          <w:bCs/>
        </w:rPr>
        <w:t>APIC will send a final response to the Cheque point application via SOAP format.</w:t>
      </w:r>
    </w:p>
    <w:p w14:paraId="4EF232E5" w14:textId="77777777" w:rsidR="00CD06B5" w:rsidRDefault="00CD06B5" w:rsidP="00CD06B5">
      <w:pPr>
        <w:rPr>
          <w:rFonts w:ascii="Book Antiqua" w:hAnsi="Book Antiqua" w:cs="Book Antiqua"/>
          <w:bCs/>
        </w:rPr>
      </w:pPr>
    </w:p>
    <w:p w14:paraId="6154E51B" w14:textId="77777777" w:rsidR="00F74E83" w:rsidRDefault="00F74E83" w:rsidP="00F74E83">
      <w:pPr>
        <w:ind w:left="425"/>
        <w:rPr>
          <w:rFonts w:ascii="Book Antiqua" w:hAnsi="Book Antiqua" w:cs="Book Antiqua"/>
          <w:bCs/>
        </w:rPr>
      </w:pPr>
    </w:p>
    <w:p w14:paraId="427EDFFD" w14:textId="77777777" w:rsidR="006A68F4" w:rsidRPr="00EF26F2" w:rsidRDefault="006A68F4" w:rsidP="00EF26F2">
      <w:pPr>
        <w:rPr>
          <w:color w:val="FF0000"/>
        </w:rPr>
      </w:pPr>
    </w:p>
    <w:p w14:paraId="210B5FC1" w14:textId="77777777" w:rsidR="001F2B04" w:rsidRPr="00EF26F2" w:rsidRDefault="001F2B04" w:rsidP="001F2B04">
      <w:pPr>
        <w:tabs>
          <w:tab w:val="left" w:pos="425"/>
        </w:tabs>
        <w:rPr>
          <w:rFonts w:ascii="Book Antiqua" w:hAnsi="Book Antiqua" w:cs="Book Antiqua"/>
          <w:bCs/>
          <w:color w:val="FF0000"/>
        </w:rPr>
      </w:pPr>
    </w:p>
    <w:p w14:paraId="4C6537CB" w14:textId="390307A4" w:rsidR="001F2B04" w:rsidRPr="001F2B04" w:rsidRDefault="001F2B04" w:rsidP="002B4222">
      <w:pPr>
        <w:pStyle w:val="Heading1"/>
        <w:numPr>
          <w:ilvl w:val="0"/>
          <w:numId w:val="64"/>
        </w:numPr>
        <w:rPr>
          <w:rFonts w:ascii="Book Antiqua" w:hAnsi="Book Antiqua" w:cs="Book Antiqua"/>
          <w:b/>
          <w:bCs/>
        </w:rPr>
      </w:pPr>
      <w:r w:rsidRPr="001F2B04">
        <w:rPr>
          <w:rFonts w:ascii="Book Antiqua" w:hAnsi="Book Antiqua" w:cs="Book Antiqua"/>
          <w:b/>
          <w:bCs/>
        </w:rPr>
        <w:t xml:space="preserve"> </w:t>
      </w:r>
      <w:bookmarkStart w:id="99" w:name="_Toc54969399"/>
      <w:r w:rsidRPr="001F2B04">
        <w:rPr>
          <w:rFonts w:ascii="Book Antiqua" w:hAnsi="Book Antiqua" w:cs="Book Antiqua"/>
          <w:b/>
          <w:bCs/>
        </w:rPr>
        <w:t>ECX</w:t>
      </w:r>
      <w:bookmarkEnd w:id="99"/>
    </w:p>
    <w:p w14:paraId="25463F7E" w14:textId="77777777" w:rsidR="001F2B04" w:rsidRDefault="001F2B04" w:rsidP="002B4222">
      <w:pPr>
        <w:pStyle w:val="Heading3"/>
        <w:numPr>
          <w:ilvl w:val="0"/>
          <w:numId w:val="50"/>
        </w:numPr>
        <w:rPr>
          <w:rFonts w:ascii="Book Antiqua" w:hAnsi="Book Antiqua" w:cs="Book Antiqua"/>
          <w:b/>
          <w:bCs/>
        </w:rPr>
      </w:pPr>
      <w:bookmarkStart w:id="100" w:name="_Toc8914"/>
      <w:bookmarkStart w:id="101" w:name="_Toc54969400"/>
      <w:r>
        <w:rPr>
          <w:rFonts w:ascii="Book Antiqua" w:hAnsi="Book Antiqua" w:cs="Book Antiqua"/>
          <w:b/>
          <w:bCs/>
        </w:rPr>
        <w:t>Bulk Fund Transfer</w:t>
      </w:r>
      <w:bookmarkEnd w:id="100"/>
      <w:bookmarkEnd w:id="101"/>
    </w:p>
    <w:p w14:paraId="12FE89EF" w14:textId="77777777" w:rsidR="001F2B04" w:rsidRDefault="001F2B04" w:rsidP="001F2B04">
      <w:pPr>
        <w:rPr>
          <w:rFonts w:ascii="Book Antiqua" w:hAnsi="Book Antiqua" w:cs="Book Antiqua"/>
          <w:b/>
        </w:rPr>
      </w:pPr>
      <w:r>
        <w:rPr>
          <w:rFonts w:ascii="Book Antiqua" w:hAnsi="Book Antiqua" w:cs="Book Antiqua"/>
          <w:b/>
        </w:rPr>
        <w:t>Step 1: Get Bulk Balance Enquiry</w:t>
      </w:r>
    </w:p>
    <w:p w14:paraId="49FE6267" w14:textId="77777777" w:rsidR="001F2B04" w:rsidRDefault="001F2B04" w:rsidP="001F2B04">
      <w:pPr>
        <w:rPr>
          <w:rFonts w:ascii="Book Antiqua" w:hAnsi="Book Antiqua" w:cs="Book Antiqua"/>
          <w:b/>
          <w:bCs/>
        </w:rPr>
      </w:pPr>
      <w:r>
        <w:rPr>
          <w:rFonts w:ascii="Book Antiqua" w:hAnsi="Book Antiqua" w:cs="Book Antiqua"/>
          <w:b/>
          <w:bCs/>
        </w:rPr>
        <w:t>Note: Below sequence Diagram represents services</w:t>
      </w:r>
    </w:p>
    <w:p w14:paraId="08494560" w14:textId="5C48A807" w:rsidR="001F2B04" w:rsidRDefault="00930117" w:rsidP="001F2B04">
      <w:pPr>
        <w:rPr>
          <w:rFonts w:ascii="Book Antiqua" w:hAnsi="Book Antiqua" w:cs="Book Antiqua"/>
          <w:b/>
        </w:rPr>
      </w:pPr>
      <w:r>
        <w:rPr>
          <w:noProof/>
        </w:rPr>
        <w:lastRenderedPageBreak/>
        <w:drawing>
          <wp:inline distT="0" distB="0" distL="0" distR="0" wp14:anchorId="6A62ECA8" wp14:editId="701DDA3F">
            <wp:extent cx="5533333" cy="156190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33333" cy="1561905"/>
                    </a:xfrm>
                    <a:prstGeom prst="rect">
                      <a:avLst/>
                    </a:prstGeom>
                  </pic:spPr>
                </pic:pic>
              </a:graphicData>
            </a:graphic>
          </wp:inline>
        </w:drawing>
      </w:r>
    </w:p>
    <w:p w14:paraId="7DF73223" w14:textId="77777777" w:rsidR="001F2B04" w:rsidRDefault="001F2B04" w:rsidP="001F2B04">
      <w:pPr>
        <w:rPr>
          <w:rFonts w:ascii="Book Antiqua" w:hAnsi="Book Antiqua" w:cs="Book Antiqua"/>
          <w:b/>
        </w:rPr>
      </w:pPr>
      <w:r>
        <w:rPr>
          <w:rFonts w:ascii="Book Antiqua" w:hAnsi="Book Antiqua" w:cs="Book Antiqua"/>
          <w:b/>
        </w:rPr>
        <w:t>Sequence of steps:</w:t>
      </w:r>
    </w:p>
    <w:p w14:paraId="0F4B66BF" w14:textId="59D70C69" w:rsidR="001F2B04" w:rsidRDefault="001F2B04" w:rsidP="002B4222">
      <w:pPr>
        <w:numPr>
          <w:ilvl w:val="0"/>
          <w:numId w:val="51"/>
        </w:numPr>
        <w:rPr>
          <w:rFonts w:ascii="Book Antiqua" w:hAnsi="Book Antiqua" w:cs="Book Antiqua"/>
          <w:bCs/>
        </w:rPr>
      </w:pPr>
      <w:r>
        <w:rPr>
          <w:rFonts w:ascii="Book Antiqua" w:hAnsi="Book Antiqua" w:cs="Book Antiqua"/>
          <w:bCs/>
        </w:rPr>
        <w:t xml:space="preserve">ECX Application initiate a request to APIC via </w:t>
      </w:r>
      <w:r w:rsidR="00930117">
        <w:rPr>
          <w:rFonts w:ascii="Book Antiqua" w:hAnsi="Book Antiqua" w:cs="Book Antiqua"/>
          <w:bCs/>
        </w:rPr>
        <w:t>SOAP</w:t>
      </w:r>
      <w:r>
        <w:rPr>
          <w:rFonts w:ascii="Book Antiqua" w:hAnsi="Book Antiqua" w:cs="Book Antiqua"/>
          <w:bCs/>
        </w:rPr>
        <w:t xml:space="preserve"> format.</w:t>
      </w:r>
    </w:p>
    <w:p w14:paraId="5AB174F1" w14:textId="4F749AD4" w:rsidR="001F2B04" w:rsidRDefault="001F2B04" w:rsidP="002B4222">
      <w:pPr>
        <w:numPr>
          <w:ilvl w:val="0"/>
          <w:numId w:val="51"/>
        </w:numPr>
        <w:rPr>
          <w:rFonts w:ascii="Book Antiqua" w:hAnsi="Book Antiqua" w:cs="Book Antiqua"/>
          <w:bCs/>
        </w:rPr>
      </w:pPr>
      <w:r>
        <w:rPr>
          <w:rFonts w:ascii="Book Antiqua" w:hAnsi="Book Antiqua" w:cs="Book Antiqua"/>
          <w:bCs/>
        </w:rPr>
        <w:t xml:space="preserve">APIC will send the request to APP connect via </w:t>
      </w:r>
      <w:r w:rsidR="00ED3C02">
        <w:rPr>
          <w:rFonts w:ascii="Book Antiqua" w:hAnsi="Book Antiqua" w:cs="Book Antiqua"/>
          <w:bCs/>
        </w:rPr>
        <w:t xml:space="preserve">SOAP </w:t>
      </w:r>
      <w:r>
        <w:rPr>
          <w:rFonts w:ascii="Book Antiqua" w:hAnsi="Book Antiqua" w:cs="Book Antiqua"/>
          <w:bCs/>
        </w:rPr>
        <w:t>Format.</w:t>
      </w:r>
    </w:p>
    <w:p w14:paraId="64E02D4C" w14:textId="77777777" w:rsidR="001F2B04" w:rsidRDefault="001F2B04" w:rsidP="002B4222">
      <w:pPr>
        <w:numPr>
          <w:ilvl w:val="0"/>
          <w:numId w:val="51"/>
        </w:numPr>
        <w:rPr>
          <w:rFonts w:ascii="Book Antiqua" w:hAnsi="Book Antiqua" w:cs="Book Antiqua"/>
          <w:bCs/>
        </w:rPr>
      </w:pPr>
      <w:r>
        <w:rPr>
          <w:rFonts w:ascii="Book Antiqua" w:hAnsi="Book Antiqua" w:cs="Book Antiqua"/>
          <w:bCs/>
        </w:rPr>
        <w:t>APP Connect will send the request to Core Banking System (CBS) to initiate FT request.</w:t>
      </w:r>
    </w:p>
    <w:p w14:paraId="07369E18" w14:textId="7B1290D4" w:rsidR="001F2B04" w:rsidRDefault="001F2B04" w:rsidP="002B4222">
      <w:pPr>
        <w:numPr>
          <w:ilvl w:val="0"/>
          <w:numId w:val="51"/>
        </w:numPr>
        <w:rPr>
          <w:rFonts w:ascii="Book Antiqua" w:hAnsi="Book Antiqua" w:cs="Book Antiqua"/>
          <w:bCs/>
        </w:rPr>
      </w:pPr>
      <w:r>
        <w:rPr>
          <w:rFonts w:ascii="Book Antiqua" w:hAnsi="Book Antiqua" w:cs="Book Antiqua"/>
          <w:bCs/>
        </w:rPr>
        <w:t xml:space="preserve">Core Banking System will respond back to App connect by doing debit in the ECX customer account and ECX authority account via </w:t>
      </w:r>
      <w:r w:rsidR="00ED3C02">
        <w:rPr>
          <w:rFonts w:ascii="Book Antiqua" w:hAnsi="Book Antiqua" w:cs="Book Antiqua"/>
          <w:bCs/>
        </w:rPr>
        <w:t>SOAP</w:t>
      </w:r>
      <w:r>
        <w:rPr>
          <w:rFonts w:ascii="Book Antiqua" w:hAnsi="Book Antiqua" w:cs="Book Antiqua"/>
          <w:bCs/>
        </w:rPr>
        <w:t xml:space="preserve"> Format.</w:t>
      </w:r>
    </w:p>
    <w:p w14:paraId="555BBE42" w14:textId="7F4F09EE" w:rsidR="001F2B04" w:rsidRDefault="001F2B04" w:rsidP="002B4222">
      <w:pPr>
        <w:numPr>
          <w:ilvl w:val="0"/>
          <w:numId w:val="51"/>
        </w:numPr>
        <w:rPr>
          <w:rFonts w:ascii="Book Antiqua" w:hAnsi="Book Antiqua" w:cs="Book Antiqua"/>
          <w:bCs/>
        </w:rPr>
      </w:pPr>
      <w:r>
        <w:rPr>
          <w:rFonts w:ascii="Book Antiqua" w:hAnsi="Book Antiqua" w:cs="Book Antiqua"/>
          <w:bCs/>
        </w:rPr>
        <w:t xml:space="preserve">APP Connect will send the response back to APIC via </w:t>
      </w:r>
      <w:r w:rsidR="00092725">
        <w:rPr>
          <w:rFonts w:ascii="Book Antiqua" w:hAnsi="Book Antiqua" w:cs="Book Antiqua"/>
          <w:bCs/>
        </w:rPr>
        <w:t>SOAP</w:t>
      </w:r>
      <w:r>
        <w:rPr>
          <w:rFonts w:ascii="Book Antiqua" w:hAnsi="Book Antiqua" w:cs="Book Antiqua"/>
          <w:bCs/>
        </w:rPr>
        <w:t xml:space="preserve"> Format.</w:t>
      </w:r>
    </w:p>
    <w:p w14:paraId="3B9EC504" w14:textId="00BF48E0" w:rsidR="001F2B04" w:rsidRDefault="001F2B04" w:rsidP="002B4222">
      <w:pPr>
        <w:numPr>
          <w:ilvl w:val="0"/>
          <w:numId w:val="51"/>
        </w:numPr>
        <w:rPr>
          <w:rFonts w:ascii="Book Antiqua" w:hAnsi="Book Antiqua" w:cs="Book Antiqua"/>
          <w:bCs/>
        </w:rPr>
      </w:pPr>
      <w:r>
        <w:rPr>
          <w:rFonts w:ascii="Book Antiqua" w:hAnsi="Book Antiqua" w:cs="Book Antiqua"/>
          <w:bCs/>
        </w:rPr>
        <w:t>APIC will send a final response to the Chequ</w:t>
      </w:r>
      <w:r w:rsidR="00726035">
        <w:rPr>
          <w:rFonts w:ascii="Book Antiqua" w:hAnsi="Book Antiqua" w:cs="Book Antiqua"/>
          <w:bCs/>
        </w:rPr>
        <w:t>e point application via SOAP</w:t>
      </w:r>
      <w:r>
        <w:rPr>
          <w:rFonts w:ascii="Book Antiqua" w:hAnsi="Book Antiqua" w:cs="Book Antiqua"/>
          <w:bCs/>
        </w:rPr>
        <w:t xml:space="preserve"> format.</w:t>
      </w:r>
    </w:p>
    <w:p w14:paraId="671DA22C" w14:textId="77777777" w:rsidR="00A30ACC" w:rsidRDefault="00A30ACC" w:rsidP="00A30ACC">
      <w:pPr>
        <w:tabs>
          <w:tab w:val="left" w:pos="425"/>
        </w:tabs>
        <w:rPr>
          <w:rFonts w:ascii="Book Antiqua" w:hAnsi="Book Antiqua" w:cs="Book Antiqua"/>
          <w:bCs/>
        </w:rPr>
      </w:pPr>
    </w:p>
    <w:p w14:paraId="5DA9A3EA" w14:textId="11CCB0F2" w:rsidR="00A30ACC" w:rsidRDefault="00A30ACC" w:rsidP="00A30ACC">
      <w:pPr>
        <w:rPr>
          <w:rFonts w:ascii="Book Antiqua" w:hAnsi="Book Antiqua" w:cs="Book Antiqua"/>
          <w:b/>
        </w:rPr>
      </w:pPr>
      <w:r>
        <w:rPr>
          <w:rFonts w:ascii="Book Antiqua" w:hAnsi="Book Antiqua" w:cs="Book Antiqua"/>
          <w:b/>
        </w:rPr>
        <w:t>Step 2: Authorization</w:t>
      </w:r>
    </w:p>
    <w:p w14:paraId="50023853" w14:textId="77777777" w:rsidR="00A30ACC" w:rsidRDefault="00A30ACC" w:rsidP="00A30ACC">
      <w:pPr>
        <w:rPr>
          <w:rFonts w:ascii="Book Antiqua" w:hAnsi="Book Antiqua" w:cs="Book Antiqua"/>
          <w:b/>
          <w:bCs/>
        </w:rPr>
      </w:pPr>
      <w:r>
        <w:rPr>
          <w:rFonts w:ascii="Book Antiqua" w:hAnsi="Book Antiqua" w:cs="Book Antiqua"/>
          <w:b/>
          <w:bCs/>
        </w:rPr>
        <w:t>Note: Below sequence Diagram represents services</w:t>
      </w:r>
    </w:p>
    <w:p w14:paraId="621A47ED" w14:textId="61C9AE4D" w:rsidR="001F2B04" w:rsidRDefault="00A30ACC" w:rsidP="001F2B04">
      <w:pPr>
        <w:tabs>
          <w:tab w:val="left" w:pos="425"/>
        </w:tabs>
        <w:rPr>
          <w:rFonts w:ascii="Book Antiqua" w:hAnsi="Book Antiqua" w:cs="Book Antiqua"/>
          <w:bCs/>
        </w:rPr>
      </w:pPr>
      <w:r>
        <w:rPr>
          <w:noProof/>
        </w:rPr>
        <w:drawing>
          <wp:inline distT="0" distB="0" distL="0" distR="0" wp14:anchorId="1130A68D" wp14:editId="12723C41">
            <wp:extent cx="5257143" cy="1342857"/>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57143" cy="1342857"/>
                    </a:xfrm>
                    <a:prstGeom prst="rect">
                      <a:avLst/>
                    </a:prstGeom>
                  </pic:spPr>
                </pic:pic>
              </a:graphicData>
            </a:graphic>
          </wp:inline>
        </w:drawing>
      </w:r>
    </w:p>
    <w:p w14:paraId="53FEDBEB" w14:textId="77777777" w:rsidR="00A30ACC" w:rsidRDefault="00A30ACC" w:rsidP="00A30ACC">
      <w:pPr>
        <w:rPr>
          <w:rFonts w:ascii="Book Antiqua" w:hAnsi="Book Antiqua" w:cs="Book Antiqua"/>
          <w:b/>
        </w:rPr>
      </w:pPr>
      <w:r>
        <w:rPr>
          <w:rFonts w:ascii="Book Antiqua" w:hAnsi="Book Antiqua" w:cs="Book Antiqua"/>
          <w:b/>
        </w:rPr>
        <w:t>Sequence of steps:</w:t>
      </w:r>
    </w:p>
    <w:p w14:paraId="16437443" w14:textId="77777777" w:rsidR="00A30ACC" w:rsidRDefault="00A30ACC" w:rsidP="002B4222">
      <w:pPr>
        <w:numPr>
          <w:ilvl w:val="0"/>
          <w:numId w:val="66"/>
        </w:numPr>
        <w:rPr>
          <w:rFonts w:ascii="Book Antiqua" w:hAnsi="Book Antiqua" w:cs="Book Antiqua"/>
          <w:bCs/>
        </w:rPr>
      </w:pPr>
      <w:r>
        <w:rPr>
          <w:rFonts w:ascii="Book Antiqua" w:hAnsi="Book Antiqua" w:cs="Book Antiqua"/>
          <w:bCs/>
        </w:rPr>
        <w:t>ECX Application initiate a request to APIC via SOAP format.</w:t>
      </w:r>
    </w:p>
    <w:p w14:paraId="34CFDD05" w14:textId="77777777" w:rsidR="00A30ACC" w:rsidRDefault="00A30ACC" w:rsidP="002B4222">
      <w:pPr>
        <w:numPr>
          <w:ilvl w:val="0"/>
          <w:numId w:val="66"/>
        </w:numPr>
        <w:rPr>
          <w:rFonts w:ascii="Book Antiqua" w:hAnsi="Book Antiqua" w:cs="Book Antiqua"/>
          <w:bCs/>
        </w:rPr>
      </w:pPr>
      <w:r>
        <w:rPr>
          <w:rFonts w:ascii="Book Antiqua" w:hAnsi="Book Antiqua" w:cs="Book Antiqua"/>
          <w:bCs/>
        </w:rPr>
        <w:t>APIC will send the request to APP connect via SOAP Format.</w:t>
      </w:r>
    </w:p>
    <w:p w14:paraId="255EE8E0" w14:textId="45B9284D" w:rsidR="00A30ACC" w:rsidRDefault="00A30ACC" w:rsidP="002B4222">
      <w:pPr>
        <w:numPr>
          <w:ilvl w:val="0"/>
          <w:numId w:val="66"/>
        </w:numPr>
        <w:rPr>
          <w:rFonts w:ascii="Book Antiqua" w:hAnsi="Book Antiqua" w:cs="Book Antiqua"/>
          <w:bCs/>
        </w:rPr>
      </w:pPr>
      <w:r>
        <w:rPr>
          <w:rFonts w:ascii="Book Antiqua" w:hAnsi="Book Antiqua" w:cs="Book Antiqua"/>
          <w:bCs/>
        </w:rPr>
        <w:t>APP Connect will send the request to Ecx Authority.</w:t>
      </w:r>
    </w:p>
    <w:p w14:paraId="4518ADF8" w14:textId="1286835D" w:rsidR="00A30ACC" w:rsidRDefault="00A30ACC" w:rsidP="002B4222">
      <w:pPr>
        <w:numPr>
          <w:ilvl w:val="0"/>
          <w:numId w:val="66"/>
        </w:numPr>
        <w:rPr>
          <w:rFonts w:ascii="Book Antiqua" w:hAnsi="Book Antiqua" w:cs="Book Antiqua"/>
          <w:bCs/>
        </w:rPr>
      </w:pPr>
      <w:r>
        <w:rPr>
          <w:rFonts w:ascii="Book Antiqua" w:hAnsi="Book Antiqua" w:cs="Book Antiqua"/>
          <w:bCs/>
        </w:rPr>
        <w:t xml:space="preserve">Ecx will </w:t>
      </w:r>
      <w:r w:rsidR="002B3F44">
        <w:rPr>
          <w:rFonts w:ascii="Book Antiqua" w:hAnsi="Book Antiqua" w:cs="Book Antiqua"/>
          <w:bCs/>
        </w:rPr>
        <w:t>authorize</w:t>
      </w:r>
      <w:r>
        <w:rPr>
          <w:rFonts w:ascii="Book Antiqua" w:hAnsi="Book Antiqua" w:cs="Book Antiqua"/>
          <w:bCs/>
        </w:rPr>
        <w:t xml:space="preserve"> the request and respond back to APP connect via SOAP web-service call.</w:t>
      </w:r>
    </w:p>
    <w:p w14:paraId="5ED6DFB4" w14:textId="77777777" w:rsidR="00A30ACC" w:rsidRDefault="00A30ACC" w:rsidP="002B4222">
      <w:pPr>
        <w:numPr>
          <w:ilvl w:val="0"/>
          <w:numId w:val="66"/>
        </w:numPr>
        <w:rPr>
          <w:rFonts w:ascii="Book Antiqua" w:hAnsi="Book Antiqua" w:cs="Book Antiqua"/>
          <w:bCs/>
        </w:rPr>
      </w:pPr>
      <w:r>
        <w:rPr>
          <w:rFonts w:ascii="Book Antiqua" w:hAnsi="Book Antiqua" w:cs="Book Antiqua"/>
          <w:bCs/>
        </w:rPr>
        <w:lastRenderedPageBreak/>
        <w:t>APP Connect will send the response back to APIC via SOAP Format.</w:t>
      </w:r>
    </w:p>
    <w:p w14:paraId="7450E9B5" w14:textId="7F07D0FC" w:rsidR="00A30ACC" w:rsidRDefault="00A30ACC" w:rsidP="002B4222">
      <w:pPr>
        <w:numPr>
          <w:ilvl w:val="0"/>
          <w:numId w:val="66"/>
        </w:numPr>
        <w:rPr>
          <w:rFonts w:ascii="Book Antiqua" w:hAnsi="Book Antiqua" w:cs="Book Antiqua"/>
          <w:bCs/>
        </w:rPr>
      </w:pPr>
      <w:r>
        <w:rPr>
          <w:rFonts w:ascii="Book Antiqua" w:hAnsi="Book Antiqua" w:cs="Book Antiqua"/>
          <w:bCs/>
        </w:rPr>
        <w:t xml:space="preserve">APIC will send a final response to </w:t>
      </w:r>
      <w:r w:rsidR="002B3F44">
        <w:rPr>
          <w:rFonts w:ascii="Book Antiqua" w:hAnsi="Book Antiqua" w:cs="Book Antiqua"/>
          <w:bCs/>
        </w:rPr>
        <w:t>ECX</w:t>
      </w:r>
      <w:r>
        <w:rPr>
          <w:rFonts w:ascii="Book Antiqua" w:hAnsi="Book Antiqua" w:cs="Book Antiqua"/>
          <w:bCs/>
        </w:rPr>
        <w:t xml:space="preserve"> via SOAP format.</w:t>
      </w:r>
    </w:p>
    <w:p w14:paraId="25FA816A" w14:textId="77777777" w:rsidR="00A30ACC" w:rsidRDefault="00A30ACC" w:rsidP="001F2B04">
      <w:pPr>
        <w:tabs>
          <w:tab w:val="left" w:pos="425"/>
        </w:tabs>
        <w:rPr>
          <w:rFonts w:ascii="Book Antiqua" w:hAnsi="Book Antiqua" w:cs="Book Antiqua"/>
          <w:bCs/>
        </w:rPr>
      </w:pPr>
    </w:p>
    <w:sectPr w:rsidR="00A30ACC">
      <w:headerReference w:type="default" r:id="rId46"/>
      <w:pgSz w:w="12240" w:h="15840"/>
      <w:pgMar w:top="1600" w:right="1440" w:bottom="1440" w:left="1440" w:header="5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9C5D5" w14:textId="77777777" w:rsidR="00385992" w:rsidRDefault="00385992">
      <w:pPr>
        <w:spacing w:after="0" w:line="240" w:lineRule="auto"/>
      </w:pPr>
      <w:r>
        <w:separator/>
      </w:r>
    </w:p>
  </w:endnote>
  <w:endnote w:type="continuationSeparator" w:id="0">
    <w:p w14:paraId="1CAC33D3" w14:textId="77777777" w:rsidR="00385992" w:rsidRDefault="0038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onospace">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D16E6" w14:textId="77777777" w:rsidR="00385992" w:rsidRDefault="00385992">
      <w:pPr>
        <w:spacing w:after="0" w:line="240" w:lineRule="auto"/>
      </w:pPr>
      <w:r>
        <w:separator/>
      </w:r>
    </w:p>
  </w:footnote>
  <w:footnote w:type="continuationSeparator" w:id="0">
    <w:p w14:paraId="0C3D25B4" w14:textId="77777777" w:rsidR="00385992" w:rsidRDefault="00385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6CD5F" w14:textId="77777777" w:rsidR="006A68F4" w:rsidRDefault="006A68F4">
    <w:pPr>
      <w:pStyle w:val="Header"/>
    </w:pPr>
    <w:r>
      <w:rPr>
        <w:rFonts w:ascii="monospace" w:eastAsia="monospace" w:hAnsi="monospace" w:cs="monospace"/>
        <w:sz w:val="0"/>
        <w:szCs w:val="0"/>
        <w:shd w:val="clear" w:color="auto" w:fill="F8F9FA"/>
      </w:rPr>
      <w:t>%3CmxGraphModel%3E%3Croot%3E%3CmxCell%20id%3D%220%22%2F%3E%3CmxCell%20id%3D%221%22%20parent%3D%220%22%2F%3E%3CmxCell%20id%3D%222%22%20value%3D%22%22%20style%3D%22shape%3Dimage%3BverticalLabelPosition%3Dbottom%3BlabelBackgroundColor%3D%23ffffff%3BverticalAlign%3Dtop%3Baspect%3Dfixed%3BimageAspect%3D0%3Bimage%3Ddata%3Aimage%2Fpng%2CiVBORw0KGgoAAAANSUhEUgAAAMgAAADICAYAAACtWK6eAAAgAElEQVR4AeSdB3yV1fn4X8jeCSsJ2WELhECAkL0g7L1VXNS9EZBN2HuFMMQ9qm2tttpdtT%2FrHnW32mqte7Az77256%2Fv%2FPOe9J3mJScBVsX8%2Bn4fz3v3em%2FN9n3meY7hcLkTcbrcSj8eD1%2BvlR%2FNPTlWdrgdwAnY8njrcLhtul918zAtOu9d37AYcuFwngXrA9QN%2BVTlnETkHfew7Hf292hnNh2y4qcNNLXZnDR68OF3gsHvM7ytv65XbDdTVHcXtPAHIdz%2BCw%2Fkxbs9xXJ6TbYrTfYL2xEMt307knNsWL7W0J1BHe%2BL2VmMV63eV72XOAZkHWizv563F%2BF8DxOu14fE0NAHSaHfSaHeb888LtvoGH0j6B%2FkhAREYrIBYWG0HDHVBkMflcuCswUs9tsZq6mwn8SpEwO0ClxM8bqira8DeYPOB6KCu7jCNzmO%2BiWXDi0P9Jl9%2FdOLxOnB7G%2FF4G7%2F%2BiMN8%2Fbcebb73%2BeropREPdmR0Yz7u8jbg9tiVmBdVmQMu8DqVeD2NaPkfAkQulL4%2FmKcBl9uG0%2BlQV88Tx%2BvMq6kAYpOJIppGANGTxjIx%2F%2BuHLTSH9fPbgkSe4wOkGTAXjsZ69Z29Xjdur6uJI%2F1Uj8cExusxNUxNrd3UNi5wOsHxDUa3G5we%2BL5Glwsa3dDW2NgoFwloaxRjSGwGGV1ekN9ARjlfLR4XiLidprgaQcv%2FHCByZVBwuAQQuSKYV9P6Wp%2FJoSagC7dXVOnZAIiViK9%2F7HS61R9dTGSXy7ySy9XQ65N6Wx3V9Q3YGsEtv4VHLhJgt5sTpFEm4LcQl0w4EZnE32TUr%2F%2BG4%2BnOven82nh%2FmSIiApgWhwO0%2FG8Aoq4QXlPNK0Ds6koqk%2BfokVp1ka2rkcuHvvJ6cDjFDv%2BxAKK1TMsRdXlsqHXRUOcAj%2BgKD26PQ5lbx04cps7uUB6OXIWfee4D7rr3OR742d959NFPefjhD3no4Xd56Ff%2F%2FGby8Ls8%2BMt%2F%2BkQff93xnzz40Nvme7Qy%2FuLBd%2FjFL%2F9BW%2BP9P3uDryM%2FfeB1RO67%2FzXu%2B%2Bkb3HXvq0ruvOc17rznFe64%2B1XuuPtvTeP%2FFiAel5ocYloJHI0OL%2Ffe%2FTB2cTtEpTrBbhOFK1c8MbHE9pZJd7b9awmCz0ZWU916bPHt5SXijDuc2Bx2XB43DvE%2F7PDKW5%2Bwet0dZGXPI6XHdLJzFpKbt4JevS9n0ODrGDT4qjYlc8jVtC%2FXkjnk20j775%2BReSXtyYCMy2lP%2BvX%2FCSJ9z5nfJH36XYKW9D4XoyWt90WIpPa6sEl%2B9ICoa6ZSDl5cHidOdyONLieORo9Sk%2BfOvZw773gYsbsbHWJeeHG5vTg94pyKL%2FIDAyJfQDsJTZxqQDQMcp4tRR7zYG8Qw9n8Gh4n1Ne5lL0t5tTxavjzX97h%2FIvX0D1lLH0GXkxB2RqG5VQwbMQGxk%2B6lfziLeQXb2pTCko2056Ulu%2FgW8nobZS2I0UjN9OeFI%2FcRnsi3y2vaGOT5BZuwCrZhesZVriuSYYWrEVLVv6aH38USwPi9nqaAXG6cTR6FSDDhpYzdvT5NNrB2Wg6a41OL%2FbG%2BrMLkFMgEUAEgJZQ6NsaHB9R8lq3ROjMyJX4Ge%2F808aGzQ%2BS3msKQ4ZdQdHIVRSNXE%2FByK0Ulu%2BhoHQvwwt2UDRqL4Wj9rY5FpdXUVReRVujen35HvP132jcQ2H5LopGtT4WlO0if%2BQOWh99r2vn%2FPNKdpFbsgs95hbvJEekaAcjREp2Mrx0O9nFOxhWso3hRdsZWry1afzRaxCny0O9Q0J4YHM2Ync5sTk91NR7aLDD1GmXExKSxq9%2F%2FYJyUA8fdajnupBITyMS8flB8z4yubWcokFMQGpqj%2FnMQacKPkikyu12qnOWEL38E2158rhDaUmJzDz%2B%2BMdMm7aeTp0nUFS8hgKlIbaSW7xdTZac0l3kle4mt2w3%2BWV7yRu5t82xYGQV%2BaOqaGs0X79HvT5%2FVKV6XkG5QLcPGc3Xmffrx08dK8kftZuCka2PAm9B%2BR4FsX5e3shd5JftIW%2FknjbPS59vXmkluWWV5JbsIad0DznFuxlRsrtpHFa8i6GlOxhatJOsku1kFe5gcNFWhhRsJ7Nwy49bg%2Bh5JXA0etxq4ju90ODwqIhNbR3MmHENAQFpbNv2gArrnawxLZJGjxe35Ay83rMQkGbt4fHqsLTcZzEH5XvaXJysrldhUDGp3n67liU330ly8jS6x5%2FHxAkHKSjcTX7hXnIL95FbXEVOSSUCSG7ZTiUCR15ZVZuSP3IfbcqoKgWXAmyUD6RyAaNZBK62RaAwwWhrVJCJxivfq0DSzxM4RNR7t3OOuaV7EVHfW757SSUjiveYUrKb4SW7GVqyS0lW8U6GFO1gcOF2JZkF2%2F53ABHNIaAoWMQh94IAMnv2Tfh1TGf5slvMuLfkACTTLPF779kISGvmlQlHY6NLJQBV6NoJR4%2FalSF2sgF%2B8fDzlI%2B5jpS0GRSXrGX8uEP07VtBfsEhcgtuI6%2FwVnKLD6oJouAYuY3ckdvUJFOQCCitiHWyt3ZsTn5zopuTeS%2BFo6uaRN%2FX9riHgtG7lJZobSwcXXnK46JF8st3%2BmDZ3Q58JphKe4gGKZMLg0%2BLlO5RWkQ0iQAyvHQnw0p2MLR4O1lF25QMKdyKyI%2FaxBINIjF%2BrUEaGk1ITta6%2BPKwS8X7Z89ajL9fL7Zve0glm8Q%2Br7eJxoF6h13lnX9IE0uCB02itJlb%2BUaS%2BRURP0TyGy4J6MsXlvOuldIZM6fxz%2FfruPy6raT0HMeAzIsoLF1DYfE28vMrKSy6jbyCu5XkFt2uAFFXVNEeI7eQN2orYq60Boa%2BrzUoTr1PTCBTrGAUjdnH6WUvhWN2n7EogEbvMgFpgkTgbFtLyfdoCxIBxvRBdvp8kB3K9xBIhhb8jwBSZ7eZcX481DU2quM%2FPfECP3vwLypxNWnSDQQGnkNl5e9VMkvgkOtxoxdqGmw%2FAkDkbMHW4OLwF7VIpEquCEc%2Bh5898DyFZVeTMfxShuRcT07RcrKyVzFsxCaKSg5SUHw7eYU%2BKb6NvJIDiE2eLzb8yO1KTFOlde0hk%2BtUGJpNJ32%2FCUUlcqUvGrO3SYrHVnEmUjR2D6cTK0QaEhmVNlEmWvuAaNhbB2UXI0q2k1Mijvo2sovEQd%2FK8MItDPtf8EFEezi8biUylRwemH%2F5AhYv3a6AKC%2B%2FiuDgDNat%2B7m6%2FY93TvDJ5w3UN4JoHCnu%2ByE1iNRKNYnHg8fjUglPqXGS%2BiaHQ3wQ05FvqIOTx%2BCNV75k9bJD9OszmSHZ15ExYjF5IzdRPmk%2FRaMrVXRKfI6istvIL75FiYKjZJ%2FpTJftMSNDo3b6nN22ASkcvZ%2F2xNQSJhhWIErG7UOkdPz%2BdkW9ZlwlxW2IFR4NShMk5T4fpB0NItpFA9JSmygHXqJcpTtUAEMgySkyIcku2KIg%2BdGbWBoQMUYEkDffeZ%2BElP6sqtingBg9%2BlpCQwazetX9ysR67Im32bjlIF8cq8Xh9pzFgOiyEWiob8QrflUj%2FPJnf6Uo91zSEkooLb5R5QCyi3cxJE%2BufDvVZJDbw%2FJ3mJGp0kpTa5RUqtCuhHdFCsuqlEgUKr%2Bsqk0pKj9A27Kf4tH7KBmzv0lKxx7AKiPH30KbMuEAJWOr2pXiMXvRIvBrkVC1ClePlAjbvtOK9Tvmle7FlEryS3erEHBB8S4kBJxXuIMRhdvJLdhO9v%2BCk17nqFdgCBwNMoEeeQbD6Mw9Dzyh%2FIwJkxYRGpbNth2%2FVfVHv37kNdJ75vHe%2B8eUs67sf7HtVYRI3kXEFy3SYTJ1CdfOs%2BXxU%2B6Xx32vU%2Fef2X9KY4jWUCIaRMT0LyRkKxW5Aserrx7h8ss207fXFLIyL2TsqCWUla0hY%2BhaBuXsZlD2drKLKimfdCel4w8pm1qZT2U7ySvbqfIIkksoKNvTBIdAYgJihnlbOy4q30970hYcZeMOItImHD5wSkXLtCMCkAZERg2IjCoEfIaACEStQZJfUukDZE8TIJIjEUAElLNAg%2BiJ1WJy6cnZyiiTWpklMqoyZrPi88ujUDLyegz%2Fc7jvl%2F%2Bn6nXHTllGYGguy1ber6o%2BX3mljs4xw5k9faGqbhZ7vtHmwesSU6aeurovzASdVH%2FqShQFkBj%2FklyUDLyZrTYz4AKMvFae7INHn7MUyMnLfLd1Cbq%2BbQJVj9N11PceHpXglO8mcEhRoVSV7tz5DJmZ19C71%2BXk5laQl7eOYdlrycnfoq6EuaX7yCvZ57sqytVRtMZuJZIvECmQXINP9NVXRuvzJBchohKHvgShJAlVonD0vq9oC4Fj5IQD34mUjd%2BPSEtYWmoYDYsCRRKYow9QPPpgk5YrHLVfaRMNg9zWojWNfqx53Et%2Bifm7CTCSM9GJxbMEkJZX5eZJ1TSZ9KSTdU8WQKRcRMwsqSZ95NGP6dxlIgFheRy893cKkPEzVhMQVsD6LY%2BoqtW%2FvdxASOBgBvSZwt%2BeO6KS1R67XO0duJ1HcbmP4XSaBY7uUwCRG7L2os6MMsn5KKblP3lMSJA1BZZz952n1IRZQZHnCASNjXbqGgTIGgVITV0tdpsJx%2FFj8M47MGXKTgYNWkRi8pUMGFRBYbH8MfeRnb%2BbnEIBQZsLejRNKuvEbx2QXSqDLdrFdNp3KYAEGutVWk9IPeoJqyfydw1Ia5DIZ%2BnP1eehRmXeHVSAaEg0IFpjaDis9%2BvHmgGpsvyOJiCSfRc5SwBpoT20dWKdbL5jbRJpDSILhBocZvn2vHl7MIwRhESVcOCe3ytAxkxeidFhGBu3%2FU4B8uordqIjRhAbU8CffvMOjjrTtpcJbi4iqsHprFYTWhU5yqnJZysIBA6zREUtutSPtXKep4CiXm9%2BKSlLt9sbqK%2Bvpa5eFjg5OF59GKdbcvtQb4ePPoXb73iJIVlXkpZ%2BCQMGLSa%2FaDulow9SPOoAuSWVDM3bzpCcraf8YU3N8fUAaQmHBsQ6EfXklFGDocfvChB5H61F2oLECoqci%2Bn%2FHKRkjEAimkT8JdEY4pOY2X99W%2B6z3q8f15BYfzvRIGcRIJqGMxsl4iR2ulr%2F4PZSZ3eqSfXyKzbi4qcRETmZoPAy7nzwabUYc8L0NRjGYDZs%2Fg02J%2FztZTspyeOI61rKi88eMS%2F6aolqrW8RlawTcVBfL0t2LdpAASJwiPhMLAFEZrWMVlFAyB0unI16BaPTsopN3ljWbHg4UVuH1BtKBYAkMJ9%2F6TCXXLad9J6z6df%2FMobnrKCgZCuFI3cr1T%2BiaJeZ7CupJLtQSi60g93SjzBNq7ZNLFODtDS7RHsIHFYoWoJhncijJh6kPTkdQPJa63Os793yWENpBaV07C2ItAaJAGH1n1qDRP9%2BP3JAzNkndVPaqZV6JKnKtcvk9sLS5Q9idCghPf0q%2FEMEkGcVIDPP24bhn8emrX9QIL3wXANpKZPoFFXI354%2FidMGh7%2BsVjVZjc5a6m3iD4jJZIVDbogJpX0N5fyYUJhzXYGmIFHaRO7Uz6%2FH46lR608aXdWnmGMNNoda3SYrgj89DFUHH6PPgFl0S5xEQekKVVyYXbiRzBHryBi2TkWqJLmVV75PRavkWP%2BBv%2Bpgnxkg2h%2FRZpWGwzoZ5dg6Wa0Tuj04Wk5%2B6%2Bv0sfX1%2Bj4Z9ee1dp88ps%2BvbNwhRDQkGhQNhtYq%2BraGRGsT%2Ffv9yACxXo7NK7H4GuaS2ka15kMWBUmYVsK7H34OPftdTGjEDLonXklg%2BDj23vFn00mfvFoBsm7Tb5WT%2Fuxz9SQlTCA8OJfnnjnG3988wj33%2FFLx0Oiy4WgUDSIT3FxboQ7UfzLhta%2Fhg0c5P76ny0vkttiATXCYDQCkKYHTXYPb04DdUUd17UlsNlnLDdUN8OSzR7ng0l3Ep0wmre8FFJStJrdoDf2HLFNXcqkwVWFcKbIbuVfVCw3K3cLg%2FG2qTsp0Pk2TQpsO2uE%2BnQaxgtESDj1JZbROVOukLp90C%2B2J9XWtHctrre%2FX8jltPabPzYyS3doqJNrs0mNrkJz9gGj7vXkmWuwVfXkWOCQv4Fvk71s1KCaJ%2BNeb9zyutEe3%2BCvo3PUKwqKnsfOWPylAcosXKEBWrnlYmTDPPW8nLm4c0ZHFvPqyjSeeeIeikkm8%2B%2B7Han5L2bw%2BJVl4ZB6bkDarCR8g1ru1qdUCDtOvkcVZ8h1ktZ%2B5hruhHr44DFt3PkbvgfMJ7zqJwvL1jJmyh8G5qxmUXaHKHSSnMTh%2FO4Nyt5IpFaYF2xiQv4VBBZtVgZ0UEn5bQLS%2FoU2ppsnXIkJlnaztQWF9rOWEb3lbP9f63tbnnO7xURMONYWSJawsORgdehYfxSo6IiejROpEi%2Fx4AJGZ2PRPzzy5apuiATG7UThwue3KvProCAzMuRbDGEO3xAXEJiwkvPNcqu74qwKkuHwJYdGjqVj%2FCGLKPP1sA126lNOp00jeetPLK68eU3mTPXvvUVf049V2lT%2BprhGHXPxzAUbOR4sPDnlQ7tJgSPLCK0CLltEdU%2Bqprv3CV1sFJ2qc2B3gdMOf%2Fvw2F87fQpfuM8jIXkbp%2BN1kl2zmnCErGTRigyqmyyrcSVbhboYWVzKsZC%2FDyyoZXr6XEWP2MWLMXrKlcO9bAmKFwwqIdZLKsXUC60l7JmPL92l52%2Foe1s%2FQzzvd4wKIhkTnXqyQCCztQfKjB8TpEifXoTRIfYOsI5dJKKsFzbXWt%2Fz0ZYyIcUR2u5wuCYtJSq%2FA6DCe%2FXc9o6bpxOnrMPyyqdjwK2wueO1NiI0fR3hkEc%2B%2FYOODj6Fz7FAGZU7gtTc%2BV6Xj4jDXNMi6Ecm0SzmKuf5CIlcqimYFQ1b8e2QlloBhA28DLleNEtF4wlGdzcWxk14FnuRqVlX8nH7nnKuWgg7LX0tW%2FhazOK5gO0PzdygosgoqGVJoSlbRHkSGlO4mq2w3Q0fuYejIXQoQKVWXP3KzaSVXR4nYmAuhrCaWjlCZjvgeisfsabL1tdZoOeqJKqOewNZJe7rj0ZMP0Z6MmXIrWqzP0%2B%2BrP9N6HtZz1IlIKxzWTH5LbdKsPWStSuWPVYMIBFp7mGaVBkMWCUmfJ5l5R07ChdfcghE1g8j4BXTqvoLYpNUYHaew%2F54XqPNCMyAPKUBefcNNbPxYBchzLzh4%2B18Q172YbnGFLFpyC9U1MqFNxWAqBw1IMxzKzRBIJMWto1vuatxuiYSJIy%2FnbppqJ2s8CjppmvCHxz6isHQBUTHj6NP3CrJGrFBwDM7fyZCCXQzJ36PEhKOKIYVVZBXtVTKkpBKRrDKBw5TskZVqHcfpAFH%2ByKjdqjRDR6kEjpKxlWcMiJ6oMurJeyajddK3dqzh0KN%2Bjn5v6%2BdqSNoDRJtZbUHyVUB0qY1OsJ5teRDTjvHlGsTGkplnBUTCo3J1lvvNfk4njjeom3947G1i%2B5yHX7dLiEhcTnTiWqJil2EEzFCA1AogM9ZidBxGxYYHkX4Nr7zpplv3sYRFFfHsi4288Q8BZDxhEYWkpE3lL09%2Brq70cgam%2BADxlaWbjoqcjqgTWZFYS4PtS2y2Iz5N51Kvk15Nql%2BTBz75AirW%2F4aUnueRkHahWhM%2BonCzymILHJn5uxlcsIfBBXuVCBhaNCDazNKmVvbIvYyQ1YCn0SDaWdfao9mkqjxjQKyTVE9cPeoJ3daoJ35b49iptyGiH2%2F5PvpzrOegQWk5WsHRUS49ivko310HJVT0bpQOjTeX3Oho1tmTBzkDQDQcojWkF5yITNQrr9mB4VdEWOpNhMStJDppI%2BFdV2AEzmTf3c%2F78iCrMfyGULHxZz5AnHTrPpqwqEKefcGlNEjnrlPo2nUmoaHlXHHFITWxRYvYPWJcNSpRiUlJlGvxSC7ERn39lz6fw4HN0cCxk%2FWqJkzK6aWy%2BMFfv4sECqK7TSOnZC2jJx4gu9A0pYYW7WFw3m4fIAKHQLKnybQSE0sAGVpc1eSHZJdWkV22jxFl%2B8gZuf%2B0gGhTq1lzmDmO0nF7EWk5yVretk5MPVllbDmR27qtJ35bowbECok8t%2BX76c%2B2no8%2Btp6zFRI5tgJihUQDYpqmusrZBMaExCzV%2BeEz6acFRK7jpmMsFo3yg93wwXv1JKWOxQgZT3TfVXTsvJzo5G2Ex61SgFTe9bTyQSZMX4nhl0nFxvuxeeDltxx0SRhFSHQhT7%2Fo4Z%2F%2Fhs7dzqN7%2FKXEx19MWto8%2FvjYpyp5J079VwCR4kE5JbdoDxuSO3HjwuF2cazGrvIashjrb6%2FbWL3hd8SnzCWp12WMKN6s1i%2F0HrSK%2FsM3qknee8h6MpUG2emDYxeDxdQq3G36IYW7GSYOenElw0v2InDklOxnROkB8soOKskv3d%2BuD6IjN3L1lAnS7IhXUTa%2B6owB0RO05cQ93W0rAK0dj5t2u9Ig%2BrHWQLJ%2Bhj4PPWpIZGwLFCskWoMqTVKufTcz827NJelSnbMcEGmsLZkOExDd30psmP17HsEwBhKWPJ%2Bovmvp2HUVnVN3Ex5boUysvXf7nPSZKzD8M6jYdJ8PEDtdEssIic5XgLzzLip3Eh15CempNxEWOoWZszdzst4MITd6HTR6nSqrLn21xB9Xi5ZcDrMHsNdFncOlMuGiNY6egHt%2B%2Bjrjpqync%2FxsBo9YxYjibfQdXEGvzAqGl1bRL2cTPbLWUDL1Tl%2FoVtZAy1poU2RdtBnB2smwYlkWupcRxbKuuopcgaP0kJL8sls5HSA6gnMqHJLX2KfEOsFaO9YTUUbrRG1tIrd2n574bY0CiBb9HOv7yH3W29Zz0OdmPW8rJHKsNUpLSDQgZkBDChxNWJohMROtZzEgpgcgTrl2ihslSOSED951Upx7EUEh%2BXQ75yYCU1YQmriZzj2qCO68EiNwFgfuf96MYs1chuE%2FgIpN95qA%2FL2BLoklBMfk8tSL8M57EJ9wHSHBl5KQcBMx0ecTFz%2BZn%2F78KWqdHpoA8fVtbQLELV3kzeW%2B6ky98NKrR7n2hltJ7XEucUkXIn7GiKLdnDNkE4PydjEgbyfpWesYPnYfBVMP0X3AYjIKt6jchnTR0CJLPocV7lAi66alyYA0XMgt3k9eyS3kl9xGQentFJwhICqS46ujkgljTqJ9jJq4vykyZZ1k1mM9Ca0T0zphT3esJ31bo4ZDj9bnyXu3vK0%2FT59P%2BaQDiJjfRb5PM%2Fz6IiCaUkRMSglMSIBCRCDRgMh4KiRnGyCmnviqg%2B52Is0KxEcXE0t2NHj8zx%2FT0RhMYuqFxPZbjtFtMVE9d9G1dyX%2B0QsxgqZz6y9eVj7I5BmrlIm1ZqOpQV55q84CiIf3PoAusZcREX0jnWOXExO3gKDo6ZROvpHPq53mSkWPQzU3lrS9aA9Vtu72Kh9DdlU4aYOfPvQGOcXXEdllEgOylqoaoP5Zmxk4VNZ%2F305G7m56D9tM1shK%2BhdsIm3YCoaP2W0CUrhFNQjQjQJMQASSbU3NBaRAUZW0lxwgv%2FSQgqOg7BafBjHb6%2Bg%2FsDXMq8OccgXVV1MBxApBe8ctAdETVI9jJ99KezJ%2B6u20K9PvaNIgAokVCDlueZ%2F%2BXD1qQNqDpCUgzZCYyULz92oGxAz%2FniWAiAtid7ixOwQE6TYueYQ6y%2F4dNmprq1UTOFkjcewETJq8mfDwGST3XEJQ9yUEJq8lKGkdESlriExchBE8kUMPvEiNE6ZM26CiWGs33I9smfHqP2rpklhMcIyYWI289hZ07X4uMd1XExK3g8ieVQSmLMXoNpZ1B36lgrhHDn%2BKu%2BE42GuVA1JbZ1cZ%2FGNOeO5tJxfccAdRybPpknYpQ1WnjEP0G7qbPoN3k5Gzj4ycSjJydzIofxsDCzaTUbSpSaT30mBfmxkxraQ%2Fk4j0axLRnTjUGgVLaXtBaRUi2qGUfEdTxEoaqfnWcej8gIw6ZyCjSrBJoeH4A01SPuEgIqMn3tIkYyYdQkRDMG7KbVhl4tRbscqkabehZfL02zmdTJh2B%2B2J9bPkWJ%2BHPq9mTdJcsmI1rUxt%2BVVTS5tc1jIUCWjI7yj%2Bh4pile74YcvdBY5Gp9nPSo6lbahkyFVi0FuP3X7cFzo12%2FiI8%2Fvzh94nPvkiAsPmEd9jLYHdV%2FoAWUt4ykqiExdghIzltvtfpK4RpkzdQgcjh7UbfmYC8laNAkQ56S85ePOfbrokTCUkdgkduu7ESKwifGAVRtxcBoy8gg8PO810h8dBw9GPVY5Dsh9%2F%2F8DF%2FgfepEf2VXTuN58ufa6h57B19M%2FdR%2B%2Bh%2B%2BiffSs5ox5gQM4BBuRWkpG3VZWHSIlIZuEm1ZRM4JDSkZaAaDikJc2pgJil7GIn66Wz2pnUgDRFrc4EEMlC%2BwDRcLQGiJ6UMlonrGiGSVNubZLJU29Dy5Rpt3M6EXgmTW0fEPkM62daz0UgsQIi2k60YXuAWCNbAonpo0mZvFl%2BIhcZ9ZtK55ezARCBQ</w:t>
    </w:r>
    <w:r>
      <w:rPr>
        <w:noProof/>
      </w:rPr>
      <w:drawing>
        <wp:inline distT="0" distB="0" distL="114300" distR="114300" wp14:anchorId="663F1CE6" wp14:editId="1E449C57">
          <wp:extent cx="1571625" cy="666750"/>
          <wp:effectExtent l="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1"/>
                  <a:stretch>
                    <a:fillRect/>
                  </a:stretch>
                </pic:blipFill>
                <pic:spPr>
                  <a:xfrm>
                    <a:off x="0" y="0"/>
                    <a:ext cx="1571625" cy="666750"/>
                  </a:xfrm>
                  <a:prstGeom prst="rect">
                    <a:avLst/>
                  </a:prstGeom>
                  <a:noFill/>
                  <a:ln>
                    <a:noFill/>
                  </a:ln>
                </pic:spPr>
              </pic:pic>
            </a:graphicData>
          </a:graphic>
        </wp:inline>
      </w:drawing>
    </w:r>
    <w:r>
      <w:t xml:space="preserve">                                                                     </w:t>
    </w:r>
    <w:r>
      <w:rPr>
        <w:noProof/>
      </w:rPr>
      <w:drawing>
        <wp:inline distT="0" distB="0" distL="114300" distR="114300" wp14:anchorId="492E87F4" wp14:editId="19226705">
          <wp:extent cx="2143125" cy="848360"/>
          <wp:effectExtent l="0" t="0" r="9525" b="8890"/>
          <wp:docPr id="23" name="Picture 2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pic:cNvPicPr>
                    <a:picLocks noChangeAspect="1"/>
                  </pic:cNvPicPr>
                </pic:nvPicPr>
                <pic:blipFill>
                  <a:blip r:embed="rId2"/>
                  <a:stretch>
                    <a:fillRect/>
                  </a:stretch>
                </pic:blipFill>
                <pic:spPr>
                  <a:xfrm>
                    <a:off x="0" y="0"/>
                    <a:ext cx="2143125" cy="848360"/>
                  </a:xfrm>
                  <a:prstGeom prst="rect">
                    <a:avLst/>
                  </a:prstGeom>
                </pic:spPr>
              </pic:pic>
            </a:graphicData>
          </a:graphic>
        </wp:inline>
      </w:drawing>
    </w:r>
    <w:r>
      <w:rPr>
        <w:rFonts w:ascii="monospace" w:eastAsia="monospace" w:hAnsi="monospace" w:cs="monospace"/>
        <w:sz w:val="0"/>
        <w:szCs w:val="0"/>
        <w:shd w:val="clear" w:color="auto" w:fill="F8F9FA"/>
      </w:rPr>
      <w:t>jLWDmcj9bYGVcpuhnWlpN3J8RPVar2HJAXrnXDZtfcSGDWDLok3EtRlAf7dVxKgNMg3AcTGvz6AmIQJ%2BHW6loCEbRhdtxI1aD8dU6%2FECCtge9UfVUjZccKuc5X8%2B%2F2TXHXTbYQnTiGm5wWkD7uZrFG7GFZ%2BkAE5%2B%2BidtZe%2BQ%2FeTkXcLA3L3Kt%2FjVEBMMKS2ygqH1iACiOrXZAFEx%2BebnUgdkpTuiKY5IH9cAURrD%2Fnjt6tBfIC0BYdoEuuEtE5UbTa1BsjpwNCPnykg7UJiCQlbAdGQaA2ib2szU2sQXYpiBURpkbMDEFnsVIPd3YDsYyFtRCX%2FJvs0SAWHZKFlsxNJexyrhcefr6dnxtUYfhOJ7bWSiKQV%2BCW0A4gTJk%2FZ3KYGeeplG%2B9%2BAl1TJ2HEzCeq93aM%2BA10SNtMaO9lBCdcyICsq3jvX6LqzAT56397l7JRF9A1YTLxPX%2FC8FGbGVy2jXPyttAjazO9huym%2F4iD9B%2Bxn95Z4pjvZkDedjLyzAJDpUEKtjWHdxtBIlAAACAASURBVFXkaruq0JXOflbtIZDoVjUCiBUO7W%2B0hEMDoqNXpwOkLTi0CaMBaQ0OrUG01pBRT34Zp06%2Fo12ZMuOOM9IgGkbrOejz0r6IaBINiNYiAoX1uCUkAov20eT3Eki0%2FyErLUV%2B0CiWucmL7LFno76xjoZGNw7fTkfSJ01MKnGAH3v2MOt2PkbhxPWqrKRDp0uI6rGCiJ5r6Ziwum0NcgaAvPVvD6kDZtGxywVE9V6HkbgWo9ty%2FJNXkjRoA0bgDJYt%2Fo2i1FUHH39Qz8CMiYRGjmfU5AP0z1lPn%2BwN9Bq6hd5Dd9Avq5IBw%2FeRmXeArMIDZOSacGTkb2BQwUYG5W%2F1wVFJZn4lQ4rMdpcChwZEa4%2Fs0j1NgLQGh0CiTSur9tBwyB%2F%2FTAHRfocGQ4%2FWSaknqozab2gNjtOBoR8XQCZPu5OJ09sW%2FTnWz7aekwZExtYgsQYgWtMmurBRAyIXGAWJNNQ7OwCpx0091Q01KiokGuPoSXjzbRd33v86l1x7Kz0yf0Jw7DSMoLFEpV9Hp74r6RC3iICUitMC0p4P8tRLDl5%2By07PwecRGHs%2BgckLMZJWYnSvwOi8hPDktRh%2BPyE54SqeeaJalVhJufofH3uX%2BKRzSemzgMy8bQzM36VgyC69g8F5h%2Bg7ZA8DsvcwvPSg8j0y8jdxKiC7ycyrUiJJQZX3KN6pytetcAgguqeTBkRrjubIy1cbLcgfW18ZTweIBkNGDYWM%2BgqtJ6N1gupJK6M45O1pjWkz7qQtmTqzbTA0NNbPsp6DPi8d9bICYtUk1uOW2kSA0TVb2tSyAiLLkX9wDVLvOIzdc5Iae4OyYj76Alav%2FyW5xQvxCx%2BNETQaI3wSUWlXEtPnJmLOWYHR%2BVqMTjcS2nsLRmJFuxrkdIC88S4k9J1BUPxcApOuxUhYRED6RozOq%2BnYaQ3hnSoICLyIS39yOzY7nKyVEhQ496IqEntIV8NN9B26lX5DdtB%2F6B4l%2FYbsYuAIswJXw5GRv05pkIEF28go2E1G3gEy8veZWXOf9pAmygKIgCEyoqzyFEBawmHG7k2%2Fo6Vp9XUBaQ0OgUQmonViWiesTGIzSnUbk6ffxpQZtzfJ1Jl3cHq5k0kz7mpX5DOsn2k9Fzk3KyBWSLTmEEDag6QlIE2%2BiFpKcBYAItrDQQMnbI00uGHfoScJjCjBMAroknwZEUlX0a3fEkLTbiQwdSFG7A0Y3RYQ3HsjRuKqbwlII%2F%2F5AiK7jyMgdjaRPW%2FAiLtegeefuJWI5EqS%2B9yGYcwjNnEWTz77ifKHahvhsaeOkdRrPucMXs05Q7eofIdA0nfwdvoP3UVmrhWQdZwKiES1DihRpew%2B7dEeIBoOGbX2aAsQDYf88c9Ug2hAtObQo3VCWieqeYXXYdxTATk9GM3wnAkg7UGiAZHRCoiGQgOib2twtLklv0%2BrZtZ%2FC5DW9l2XxguSIXc47di9No7UnVAT79%2BfQJfE8YR2mkpsj%2BsJT7iB8KRFhCTfTFDKUgJSl%2BOXugIjrQIjbS1G6jo6JK%2BlQ%2FdVhKZuICx5BVEJN9IhfAK33Psc9a6vhnlf%2B7uZB5Ew71MvuXjjPeiaPpeguHmEJF%2BLf%2FJN%2BCWtICBpC%2F5x2%2FCL2kBSny0ERI1j5OSrVXb%2BpGzA44WFKx4kJu58Bo3YxAgpLJRw7rBdZIj2KKjinGGbfKHdjWQWblDh3YzC7Qwq3EtGwUEGFexX%2FohEsrSZpSNYWoPoxsxWQE49%2Fn41iBUQOT4VktYBEU2iIZk2607ak8kz70bECooJX7P5Zf3MludjBURDokERn6QlEF9x1H2AtIREZdnL9%2Fx3TCyBRHaclU4k1n%2BS%2BxDTSlZQSPbj%2BpvvIKLbVOLSrlETPbT7UkKTVhCUvIqAlFX4ic%2BR2gzHNwHkVUse5MmXPLz%2Bb%2BiaNo%2BguIsIS7qegCQBZBkByRvwi99MZMoeuvTcSETSecT2HsW9j%2F4OWcL1RTW88o9GMocvIKnXtQwesZFzBq%2FlnMyNSI1U30GbyMjZRqbKfwggm1TW3ARkDxmF%2B8ko3Pe9AHI6DaJX4cmofZBvpkFaN7E0HDK2B8e0WXcpOFpC0hKQ9jRIe5l2KyBW%2F0OHetXYDiACyX%2FNB2mtQbQ4vNV2E44%2F%2FvVjorqNI6TTbOJ7Lia4603KSQ5JXKsSgZLr8EsxpWPqWjqmrDPla2qQrwDyHnROu4Sg2EsJS7qJoKSb8E9a6gsArCW69z5Ck9cQ3eNyjOjh5IyfyWcNDcjmuaJFNmx7jIiu0xk8YgV9M5cj%2FaoG5%2Bxk4NDt9B%2B2VTnxKnJVuKUJkIyiXQqOjMK9vgLFZg2ifRDxP0ROp0HE99D%2Bh9jP2kHXtrU2sXQW3QqHHGsw9KhNK%2B0EW6%2FY%2BkpuncDig1hDui0d8hmz7qYtmT7b1B4aEKsmsX6GPtafbz2ntmq4RIuIaA2ixybTytfJUf8%2BWoNoZ10VM%2F43AbFqDq1RbLKPoHQlOQyjJi7HCB5FRLdLCYm9geBuS4lO20JgwnoCEtfin7SGjsmmyLF%2Fkty3lo6nAaS9PIjSIAJI6k8I6nYlYYmLCUpchH%2FSzQSkrMBIXElQyjb8ElYTmHAVocnTMSJ6sf%2B%2BR9R5H6%2BDD7%2BEvLKFpPa%2BiNKxOxiau5mBWZsYmlNF%2FyHbyczdxaC8HSpjnlG4jYGF28ko2kFG0R4lUsGrzSurD%2FJNANFwyB9ZA6LBaCov8a3hLp94KyItwdCOuRUQPTFl1JNVRjGLdMhWRisc02fehUhbcMj9Asi0mfcwZdY9rWoSbXZZP9N6LgKKBqQtTaJ9EA2IVZMoc8vXQ7ilL6IXV33vGkRMK%2Bs%2F8T3sdrsyt8TgEod38%2B6%2FYISU0ilxPp2TFuLfeQHBsauISt92CiD%2ByasRCUgSWaNEIGnPBzkdIK%2FJehABpOu1hCdIcvBmApIWEZB6M0bSUoyEjXRM2kjH%2BMV07nMDRugI8sZcwUefw8k6U4vc98vX6RQ3hvIJm%2Bk%2FeLkqKuyfuY0hOVVk5u5lUN4eZUqJeaUAKdaQmHC0BETgkPY%2BIqfTIKI1tObQgGg45I%2BuAbFqDg2HjFpj6FGDIaNMQOuE1BNVT1wrIK3B8XUAOR0k8ln6863nNH76HYi0BYoGpC0nXf8%2BVkCUFvF1lf%2FeAbHZbE2%2Bh8BSX1%2BP3Cf%2FpC%2FUX54%2BTJ%2FMKwmOmUHn5GvplraSqMS1BMWtJSR5C4FJGwhMWkdgcgWByavUGJRUQUhSBUE%2BLdIeIO2FeUWDCCCd0gSQ6wjvvpLghKUmIGkLMVIWY6RsJDB9t9IkAd0XEZ1yCeHdxrJp6%2B%2FUWvPPjsMJB0yZs5K4pBkUlm5heN4u%2BmdK%2B%2FzbGTJiP4Nyq1RSMKNgJwOLtpEhgBRvVZJZvEMlCEV7DCs1Q7zfFBCr5tCmgxUMOdZwjJ50GyIaDKvmsJowrWkNKyBWMOS4peaYOfse2pIZc%2B5h%2Bqx7mTr7XqVFWkJiNbn0Z2pIZJRz04C0BYn4ITqB2BISpU18Xeb179VkavmW6H7vgDQ2NioHXTSHbhkq9wkox096uejyfRjBY0noeT0R8dfSNX0tndI2E5KwiaDETSYgyeKHrCIoeQUhSauUhCZWIP7J6TTI6QB55X0fIF0WEB6%2FhtDuEsGSXMgNGCkLMBLXEZB%2BgKDUA3Totk6VuITGzGZQ5pX8%2FW0Pn0uRL%2FCnpz4iqcd0huetZsDgdQweXsWwPAHkEINyDqqkYDMgWxlYspmM4s0Mlp1VfWHeloDkWjaGOTVypVfCta499B%2B7LbNKw6EBaak1rIBYJ6SepDJqv8EKSEs4xIxqCw653wpIe5C0BMV6ThNm3NkuJBqQNiFpq6%2BWb%2FXldw%2BIhKZOEbfaKUmvK5eHJJj1wQeHefr5j%2BmUMAu%2FyHl0S19MdNJSOqWvJyiugrDkTYQkb1Jl7KIpJJJlAiKQmKCo6Jb4Jt1XEZ6ygYiklUR1v4mOYZPMMK8Tpk6Rat5c1q7%2Fhdq489W36uiWUKKW3D75kgsBJLrHBcoHERMrtPsyghKXEqhNrJjVBKQcxC9uH1GpVUQmLKerhIODx3Dz8p8pOESDSGTr0msOEhg2kZxCU4MMy7uFTJ%2BZJZnzjPwqMgoqUU56yUYySjaorYd1ebt20MW0kgy6Nq9kbAsQMau0aaU1SGuAaM0hoxUQKxzarNKAtKU9ZMJOnWGKBkTD0dKsah2QZnDEDxE4RJOIBtE%2Biby%2F%2Fhw9CphTppumli5REUDag6Q1QE7RJC36ainz1NJN%2FjsARLqNNG8w2dxITUDxYK%2BXknUb1TVHVSMcMatqJALkgOH512FEzyMw%2FmYC45fg320JYUnrCE%2FaQEj3tUSkbiIseT2R6RsISa2gY%2FzN%2BCUuJaxnBaG9KvBLXkrH7suISFtPcPcKgjovJS5tFYZRzra9f1YZ78mTNhPkV8ymjY9ia4RXXrMRnziayOhi%2Fu%2F5Bl79EAKTxtKh6zQ697oR%2Fy7XKC3i33U1HaLXEdq9iqBuewnoso2Q2LVEJN5MZPLVRCbOIyppHM%2B%2F%2BamCRAB541%2BQ3udy5agXjbqV4YV7GJizhsEFmxhadJCsgjvIzLmLgbkHySzZRPboDeZ%2BeEWyiaTslWeWtys4pKTdtwy0vVEB4rOXm9ebm3ttWGP%2BcqwdVZkg1omjIz6SRxBbXswVDYeUo1tFJqbI1OnioIsjfo%2BSGbPuRcvM2fc1aY7Zc%2B%2FFKrPm3MOsuXch48zZdzNrzr3MnHtv06g1i4wCjwAn4WAZpTRFgJQaLgkKyKhMLYsWsfoicqy%2Fm%2F6%2BGg4dzbL%2BRlLhK7%2BhXrcuqw6%2FI0B8WkNYEc9b1qDKsepuYKO6%2BlPsjlqcLukuaG52s3PXE%2FiHjCek%2BwJi%2Bu2gU98dBMkkj19NePJ6wpLWENRtOVEpa1QuJDx1NZG91hKavoIOCQvwT11I5Dmr8Eu4CSPqWiITVxOTsJLIrjcgJtADv%2Fo7h0%2BAFRCHwwSke4IJyJPP2ZQGiR14IUaniUT3uIKo5Bvp0mMtnZM3E9R5HSGdN9I5eQ9dUrYRmbCGzqkr6NxzMSHxl%2BPXaSIXXrWReo%2BpQQ7Xw%2FptTxEdO4%2B%2Bg1aS3n8JGfkrGVK0gaHF%2B8kquJNB2feQMeIQg4s2M3ykCUh24U5U1%2FZis4N7y7qrtgGpNNcz%2FJcAETCm%2BKQtQEw4mgGZc%2B59pwIicFhljgmHgKJg8fksOvpl1UxaW%2BnI2fcLiLks9zsAxBejEttJA6LgkPslgmWjpkbab5r7X8jq2Vdft9O7zzw6BE8ioNsNKowqjndw4mpCElYTnbqWqJTVBHZZRFTySsITliiQghMXEJ62kLD0BXRIuAIj5gIieyyga5%2BldO2xnMi464mJuwIjoIy9tz2mih8nT95AgH8hmzY%2BrFYlvvJ6Hd0Ty4iMKeTJZz289i%2BITr0Oo%2BNUYvssonufxSonEtT5UoJjryIs9lrC4hcQ3Pl6wuKW0EWCBZ0WY4QsILr79UTHjebPf31fmVifnoR%2F%2FAcysq8jNvVStWvqoLx1at%2FtYSX7yCo8yKCcQwwcUaWqeocWy76C2%2FkxAKI1hwCi4ZBRaw09apNKT3gBRIvSJOfefZYD0rxm%2FTvSIC0AETiatIcJiIAiO8qKYpEOgxfP34vRsYiU3guJTFup1nQEJq4mPHUNgd0W0zHmBoJjFxKTvIxOSYvVJO0YeRFG8Cy13tyImE1QwiXE9LoKI3A8RswsjLBZdIiYTXz65YTGjGJz5YPK9Jk8eR0B%2FgVs2vSQ2h%2FklddriE8q9QECr70NiX2WEtJlPh0jZ2EY%2BQR2nUTXXnOJSpmGEVxEVPJcAjrJYxPwC7%2Bc%2BLT1xKVspUv3JXQMLGPmuRXUiHZ0mF15b33gNeLT5zG0YC2DczepDiXSmUTqrmTp7YAR21UTh6zC3Qwv3HVWA6LB0KMVjmkzJAlomlZWzaHhkFHDocfZ596NSJMW%2BQ40SFuRrG9mYn3XgJzikGs4hBCBQ9KADtXb9rMj1dTY4JHf%2F4forpMJjZxNQo8lRKSuIiRtHWHpawlLWUVgt0X4d76O6ISFJPddSdek6%2BgQOpvwbhcweup%2BtlS9zUOPOXn8JXjmLXjm77D7rve4dOGvyCpaTofQMjqEDqPy9keoaYTJk9cQEJDHhs0P%2BgA5aQHErRJ9ht9IjJASMvOvYfalm7nn0b%2Fx1zc%2F5dUPTvLcO4f580ufsPfu5zj%2FikP0HCjaZgpGwDzSei8jMeUSElOm8eBv3lFa5JNq%2BKgaZly4ne49LyYzexNZebsZWrRLaRIpex%2BYu5nMvH0MK7xF%2BSlnswbRYIhzLCKACBhamsEQs%2Bo%2BZSZpQGbPvY%2B55%2F1UiQZkznn3KECaQPn%2FDpCm%2FTFMOGRPj1qbXZWyv%2F8JFI5cgl%2FoJJJ63ExE3EL8YhcTnLIa%2F7ibCYhbSLfeq%2BjWaxnBnefjHzaX0Ji5XLfoT%2FzjPXPJ7Qefw%2FOvwhPPOPjT0zYee9HBW59CtReOOWDvrS%2BRV3YFWyt%2FqgCZNHkD%2FgEFCpAGF%2FztDROQiJgSnnzOyRNP1zG04Aq273ucT0%2FAcQd8chIee%2BE9Hvzjyzz%2F1mGeevVL%2FvkJqgnEW%2B%2FC8jWPKWdctE2nrucSETWBsnGLlQb5%2BISTo43w%2B7%2B%2BT0KvOQzMWs3g7B2qKfWQws1kFFSotSFDCm5hRMldDC%2Fce1ZrEA2GHjUYMoqDbgVk1pyfKkAEDC0aED0KIFZIlNNugUSbaD%2BcD%2FJda5Amk8rnqCtDSuAwd2OS9ebSoVAm546qv2AElxPT%2FUoSeq4hLH4FYSkVRPVeT0D3mwlNuIm4PisI63YZEV0vUjkF6Z37yWfwwksebl76czIGX0CXWDGRcgkIHUJczwn0GDyHovE3sufQX1UR4Qdfwr8%2BqudYHUycvBm%2FgFLWb35IVfe%2B%2FEYNcUmjiIgezVPPOjhaK6UuTqod8PNfvcbMc9fSf5B8xiQMYxgd%2FIrpGjuD4SNuZP5lt%2FLo7z9T3%2Bel1%2BuZe8FmYrrOoGNgOVFdx%2FKLR99WWkS25DzhhPMv20L%2FzIVkZG1gSM4WsvKlWcNqVdmbVXKI3JH3%2FqgAkdCrBqQpeiURqzk%2FbZJZ596HVebOux%2BROef%2FVMls0SAWmTn3HqwyY87diEyffZcSa7GjLoJsXnfyfUSxvk9AlPPRbFqJY6561AJ%2Ffeko6QMupGP4dGJ7LCWk61ICpY9uzAKCUwSUJcT0uJnw%2BCswOk5k1ITdqi3ov9%2BHRYvvp2uXQgyjB1GRmXSPzyE1pZA%2BfUfjHzqAjhEDMTqkYhjJZGTP4e5fPK%2F8j5MNMHHSLvz8R7Nu8699gNQRlzhWXfWfesajHPnfPf4ahaXzCAg9h%2BhOefgHDic%2BfrLa8zAudjrh4WMICy3DMIYQGDSMi%2BZv59U36lUP34suvZPITtMIDB3NoOGX8O%2FPbNR6zOThq%2F86Tr%2BMyxg4eDmDszcwJE%2BqelczuHgDw8pupWDMfWe9iaU1R3Pew9QcGhArHHJshWO2mFctAJlz%2Fr3fGSCTZt7%2BPYR5v2NAVCRXOeWcsmGlbGcmEV9pvSNVr%2BNmSpf1QmJ73qQc8PCEtQTHr8HosojoXhLevZ6uvRdj%2BE8ip3QDUgj4xt8hv%2BBK%2FDr0xd9Ioyh%2FLhUr9vH80%2B9y%2FAi896%2BTvPLGCe792XPMvmAJqX1K6BDci9CYDK65aZfaHmHehb%2FAMMpYs%2Fn3NHjh2VdqCI0upkePK3njNXj0kePEx0%2FEMPoRETWcmbMWcff9j%2FPyqx%2Fx7ofVfPhJPS%2B88hF7Kn%2FNuAk30cEYjGFkkxg7lz%2F83kFNA1x46d0YRpG6%2F8Adj3G0zkudx82XtS6uvG4%2FyekXUzZW9jHfzYhR2xiYt5ZBkkzM3fWtnXRJDur8h8TxpYTbmvPQpd3W%2B75OHkT7IDJqH8Tqh0iCb8bs%2B5pEchpaBJbZ57WUUzXIrHPl%2Bc1aRGsQrUVa0yCiSUSLnAkgLfMfulhR%2Fy7W22YexASkaPRuRL59mNcDLtlXQJx1aeIszdVwqQ02ZVdZ2WDz9vtfIanvRRiRM4lKWYhft0UExlcQmrqRDl0XEpm%2BlKSMCgz%2FqXRLvZy3%2FwMvvwFZwy%2FGMHrSt9dI1qzczycfyp7NIBvH1p30qOP6enOP9DoHPPX8e8w6fzH%2BYX0IDB%2FAph1PMO%2BCXxMQOJf1Wx%2BnwSPJPC9xyVPo0uUCrrv6cXqlzscwspgwdgmPPPKWSmJKtK3WJkuAHdjdNo7X1XGi2sORY3DPnS9RWrQYw8ihR9p8fvPHk3x6FMZP2kt4xESyc%2BfzyRGPLzxh%2BjxDs69i0NAlDBwmvXm30mPoCoaO2stgWWIrScJvkQc5GwA5BRJJAFogOR0g7cEhZpYGRJtXGg7TzDq9iXVWAGKvteH1qA612Oy1ipWaeulrCx98BkMLb8QIm0x0yg0Exi%2BiY9xyjFiz4VtUz9UExl1DYLefEBJ7Ebfc84kyhcZMWI5hpJOeVsyvH37G7E0lMIh7IxrLDTbZ6UzYdJuFj9Lw4ZU3P2flutsxOvQgOLKUgQOls%2BJcllb8lnovPPO3GjrFjSM4dDbx3QSO%2Fpx%2F3nKe%2Fuu%2FsEtrUZM7nB7RgLJDlFN1b1clMl5oqIM%2F%2FuEdpk1chGH0YnjB5SoS9ujvZRvqczGMTCrW3aOCEtV28zfYtut3dO0%2BgyE5q8nIXcuQsm0MKNxM7rh9P3pAdJhXRtNhv6dFJOvUTLqOXunR6qS3dNBVSbxk0i2NH3SS8Ewz6T88IL4wr8NeR6NDZqyH2joHNXXm%2Fhg3r3yIwOhJBHW5hLh%2BawiIX6KaLBjxKzDilxDY%2FSbipRFD6BzyxuzkZCMcvOsNOgYNokvscO644%2FfUiVLyQG2NnboaG7IVmtvpkR0IVLd16dfrsJuTWyD58gTMm79O%2BQwxna6hg9%2B5LFzxkFou%2B%2BSLR4hNmki3uPkEBU0lJ%2FtC3nrjC3NrNS98%2FsUxGuw2ldhsdDeY26%2FhwWZ3ceKEw3yeG5584p%2Bq%2FY9hpHHlojtVN%2FhL5t9LWPhI4mLLeOOtI6qnV3UdHKmGwlE30XfwNQwv3kDu%2BL2ck7%2BR3An7vzdAtEmlTQl9W0yK79TEmnlPUy7EhKS5elfCvdYyE50o1HDIKM%2FRYMioo1enhWOaudxXSk3ay4N8G0AKy7%2BLpg0KEA8etwOBRP7VSxNCDzzx5GG6p55PZOwlxKTcTFT6GkLT1xOYvg4jYQkdUpYSnrqYqJRrMYKmsvOW9%2FiyBoYXXE1oZBazzl2kOonU1YHN7jatOMWKF71CUW0NqFbyyrJec99x6fH21Iuf0y%2FjUrpKpj74fK5afBfC2dOvfUFc2hhiupxHZOQs7r7jRZx2Uwup%2FQdl4yivuYGUy2c5qs2k9P6EbnA0wNEvYeeuhwnplEXyOVN461%2Fw%2FEsQHzdNgXn5T3apJtfHq1Ga9Je%2FeZ34XpPJLlvNoIL1DC7bpcys78vE0kD8NwDRDrupTZoLEWXCmxrCMlrLTObe1Soc7ZaXWFqaymrGHwEgHhz1EtiU6JWA4uujK5W0Mzdg%2BI8jvscStRjJL3YZUX2345e2BiNxISH9VhDZYyF%2B0RcQ3OlcpAWPbEkQGJFDWHQmf3ziLbVmRLLvUsdVW1%2FHkWNHFSiy86xa5y6tUMS6k%2BZztqPYXU7VHUUWYl1xw92Ehs%2FH6DiDG1feqwB59s2P6ZRUoEKzJaVrOXLU3Hvw2FEpwfeqSuO6Ohf1DU4anV71WY5Gr%2Br2qDaylWXCJ83XvP%2BBjZ4DJxDQaSi7DjzO0WrIHn49MWHjiQ4eyZN%2FPqLe70i1W%2BVQpl%2BwjPje56pcyICCbQwp2%2Ffjd9J9xYrNkDQvsT1TQFpqDSsgp5hUVjimmk2yT1es%2BG00yHfgpJtbHzfUSsWuCYjdJp3a4e57XySmy3giOl9IdPxCQuNX4Re%2FWq0rN2Q5a9pigvstw4i%2BkKjuVzKidAvvfQZrNj9OUPhwikfNV1Eo2TK5us6B3WU2uRZlIbkVEbU9s6gqtaON7IB7Epe3geqGRpUk%2FNUfPiMs4iKMgKms3vmQAuSV9z4lqV8JgWGj2FX5PNX1HmzualzYlc8hu0XZXLLvh%2FkZDY0OpEhGpM5RK4FrGhEHvo6Pjx5hziXLMcL6c8k1m5Qpdd1199G982yiA6Zz3rS9nDwB1fVmMeOfnv876YPP5ZycZQwo2MHAgqpvHeb9oZ30lnkRmdzWCS8Vu6fInDuZaRHrc61gaL9DA2JtTqe7OUrTurMeEK%2BrHjw25X%2B4nCDFiP%2F5CPKLbyAwYiqx6Qsxwq4ipscWwntsw5D9O5JW0rHnSjomL6B7PylPH8%2B4KYdUKcq8%2BQeU87t52y%2BUqSbl8apA2O2lpqEem8uuJqvs%2BqT2kVUmngu36zDVdR8qn0EUytEaePt96J58BYbfWBauvZMvHPD8O5%2FSa%2FB4jIAcfv7wP5XyOXziHeyuI3ipV055bX2NT0uZETLTzfLgcEkXyFoavUewuz9X2FTd8SeM4Azyx1zC5ydhydJHCOownp7dbyLYmMIffvuJMrFOOOzKB7rkhh10SplF8YS76JW5XWkQVbCoy91lH5CvbMxpdk%2BUlpjNlb3mfhb%2FbUB0XkSDYR1NLdISELOs3fQzWsAy29Q2UtYuoLQsa5fydu2MCyCqSZ1PcwgkPxAgpg2unAn9n88RVza6XLDFjJI9bVxu6o5%2FBF6BxIuzEbUo6eoF92OETCK%2B71LCk5aqFYCyh4e5dNbsUiJLaKWlj7l%2BYwbX3%2FgXtQXzeedXERmRw%2BJFVWZ0yg2yH4fTafogLo9c470KGvENHNLm0Asnqj%2Bj3n5COcY2h9nX91%2F%2Fhj59r1aJvEUVpg%2Fy4ju1RCcVE9q1TCUvpcZYwLI5xHRzYre5ULu%2BmapK0XniqFsFCeRzGp0NNLpOUGf7hEaPm0P3vUBE%2FHgS%2Bkzm0%2BOwu%2BoNgvxn0idlPYYxl5zhKzl63CxTkZWHb3%2BAUwAAIABJREFUr733BT0HzmJozg5Kyx9gaMF2FdnKLa%2FknGEbKBl%2FlxLZaq14zC3kjZT2o7vIL9%2Bp9jjMH1VJQfk%2BCkceVGLub9HcalQW%2FMiCKb3W2jrq5bfWxVNtLZiS9SB6TYhcpUX0ikK9gKm1zLpAYvoizetDTC0ht5vNL32sl9x%2B0wVT2kHX60Ba9smSgIQWvR5G%2FDMtOg8it0%2FNg%2ByiaHSrTnoLQHxwyOT4CiCyaR81OGo%2FV5NUOebPVBOXfpFaVBSWspig5OWqQ4j0tRIxl87KstkKIhJWkN5vPR385nDp5Y8qh3ziRIk%2B9WHZsv1NkaXjx09y9OhhNTldHgciYgLJBHU0enA4JBwrkSen0mBy2220%22%20width%3D%2280%22%20height%3D%2280%22%20as%3D%22geometry%22%2F%3E%3C%2FmxCell%3E%3C%2Froot%3E%3C%2FmxGrap</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0DC434"/>
    <w:multiLevelType w:val="singleLevel"/>
    <w:tmpl w:val="810DC434"/>
    <w:lvl w:ilvl="0">
      <w:start w:val="1"/>
      <w:numFmt w:val="decimal"/>
      <w:lvlText w:val="%1."/>
      <w:lvlJc w:val="left"/>
      <w:pPr>
        <w:tabs>
          <w:tab w:val="left" w:pos="425"/>
        </w:tabs>
        <w:ind w:left="425" w:hanging="425"/>
      </w:pPr>
      <w:rPr>
        <w:rFonts w:hint="default"/>
      </w:rPr>
    </w:lvl>
  </w:abstractNum>
  <w:abstractNum w:abstractNumId="1">
    <w:nsid w:val="8117D0DB"/>
    <w:multiLevelType w:val="singleLevel"/>
    <w:tmpl w:val="8117D0DB"/>
    <w:lvl w:ilvl="0">
      <w:start w:val="1"/>
      <w:numFmt w:val="decimal"/>
      <w:lvlText w:val="%1."/>
      <w:lvlJc w:val="left"/>
      <w:pPr>
        <w:tabs>
          <w:tab w:val="left" w:pos="425"/>
        </w:tabs>
        <w:ind w:left="425" w:hanging="425"/>
      </w:pPr>
      <w:rPr>
        <w:rFonts w:hint="default"/>
      </w:rPr>
    </w:lvl>
  </w:abstractNum>
  <w:abstractNum w:abstractNumId="2">
    <w:nsid w:val="88108EAD"/>
    <w:multiLevelType w:val="singleLevel"/>
    <w:tmpl w:val="88108EAD"/>
    <w:lvl w:ilvl="0">
      <w:start w:val="1"/>
      <w:numFmt w:val="decimal"/>
      <w:lvlText w:val="%1."/>
      <w:lvlJc w:val="left"/>
      <w:pPr>
        <w:tabs>
          <w:tab w:val="left" w:pos="425"/>
        </w:tabs>
        <w:ind w:left="425" w:hanging="425"/>
      </w:pPr>
      <w:rPr>
        <w:rFonts w:hint="default"/>
      </w:rPr>
    </w:lvl>
  </w:abstractNum>
  <w:abstractNum w:abstractNumId="3">
    <w:nsid w:val="8B69CCF2"/>
    <w:multiLevelType w:val="singleLevel"/>
    <w:tmpl w:val="8B69CCF2"/>
    <w:lvl w:ilvl="0">
      <w:start w:val="1"/>
      <w:numFmt w:val="decimal"/>
      <w:lvlText w:val="%1."/>
      <w:lvlJc w:val="left"/>
      <w:pPr>
        <w:tabs>
          <w:tab w:val="left" w:pos="425"/>
        </w:tabs>
        <w:ind w:left="425" w:hanging="425"/>
      </w:pPr>
      <w:rPr>
        <w:rFonts w:hint="default"/>
      </w:rPr>
    </w:lvl>
  </w:abstractNum>
  <w:abstractNum w:abstractNumId="4">
    <w:nsid w:val="8C7E3CCE"/>
    <w:multiLevelType w:val="singleLevel"/>
    <w:tmpl w:val="8C7E3CCE"/>
    <w:lvl w:ilvl="0">
      <w:start w:val="1"/>
      <w:numFmt w:val="decimal"/>
      <w:lvlText w:val="%1."/>
      <w:lvlJc w:val="left"/>
      <w:pPr>
        <w:tabs>
          <w:tab w:val="left" w:pos="425"/>
        </w:tabs>
        <w:ind w:left="425" w:hanging="425"/>
      </w:pPr>
      <w:rPr>
        <w:rFonts w:hint="default"/>
      </w:rPr>
    </w:lvl>
  </w:abstractNum>
  <w:abstractNum w:abstractNumId="5">
    <w:nsid w:val="96222B09"/>
    <w:multiLevelType w:val="singleLevel"/>
    <w:tmpl w:val="96222B09"/>
    <w:lvl w:ilvl="0">
      <w:start w:val="1"/>
      <w:numFmt w:val="decimal"/>
      <w:lvlText w:val="%1."/>
      <w:lvlJc w:val="left"/>
      <w:pPr>
        <w:tabs>
          <w:tab w:val="left" w:pos="425"/>
        </w:tabs>
        <w:ind w:left="425" w:hanging="425"/>
      </w:pPr>
      <w:rPr>
        <w:rFonts w:hint="default"/>
      </w:rPr>
    </w:lvl>
  </w:abstractNum>
  <w:abstractNum w:abstractNumId="6">
    <w:nsid w:val="AFD919FB"/>
    <w:multiLevelType w:val="singleLevel"/>
    <w:tmpl w:val="AFD919FB"/>
    <w:lvl w:ilvl="0">
      <w:start w:val="1"/>
      <w:numFmt w:val="decimal"/>
      <w:lvlText w:val="%1."/>
      <w:lvlJc w:val="left"/>
      <w:pPr>
        <w:tabs>
          <w:tab w:val="left" w:pos="425"/>
        </w:tabs>
        <w:ind w:left="425" w:hanging="425"/>
      </w:pPr>
      <w:rPr>
        <w:rFonts w:hint="default"/>
      </w:rPr>
    </w:lvl>
  </w:abstractNum>
  <w:abstractNum w:abstractNumId="7">
    <w:nsid w:val="B4E59BD0"/>
    <w:multiLevelType w:val="singleLevel"/>
    <w:tmpl w:val="B4E59BD0"/>
    <w:lvl w:ilvl="0">
      <w:start w:val="1"/>
      <w:numFmt w:val="decimal"/>
      <w:lvlText w:val="%1."/>
      <w:lvlJc w:val="left"/>
      <w:pPr>
        <w:tabs>
          <w:tab w:val="left" w:pos="425"/>
        </w:tabs>
        <w:ind w:left="425" w:hanging="425"/>
      </w:pPr>
      <w:rPr>
        <w:rFonts w:hint="default"/>
      </w:rPr>
    </w:lvl>
  </w:abstractNum>
  <w:abstractNum w:abstractNumId="8">
    <w:nsid w:val="C51B3B37"/>
    <w:multiLevelType w:val="singleLevel"/>
    <w:tmpl w:val="C51B3B37"/>
    <w:lvl w:ilvl="0">
      <w:start w:val="1"/>
      <w:numFmt w:val="decimal"/>
      <w:lvlText w:val="%1."/>
      <w:lvlJc w:val="left"/>
      <w:pPr>
        <w:tabs>
          <w:tab w:val="left" w:pos="425"/>
        </w:tabs>
        <w:ind w:left="425" w:hanging="425"/>
      </w:pPr>
      <w:rPr>
        <w:rFonts w:hint="default"/>
      </w:rPr>
    </w:lvl>
  </w:abstractNum>
  <w:abstractNum w:abstractNumId="9">
    <w:nsid w:val="C544C957"/>
    <w:multiLevelType w:val="multilevel"/>
    <w:tmpl w:val="C544C957"/>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nsid w:val="C954E7C9"/>
    <w:multiLevelType w:val="singleLevel"/>
    <w:tmpl w:val="C954E7C9"/>
    <w:lvl w:ilvl="0">
      <w:start w:val="1"/>
      <w:numFmt w:val="decimal"/>
      <w:lvlText w:val="%1."/>
      <w:lvlJc w:val="left"/>
      <w:pPr>
        <w:tabs>
          <w:tab w:val="left" w:pos="425"/>
        </w:tabs>
        <w:ind w:left="425" w:hanging="425"/>
      </w:pPr>
      <w:rPr>
        <w:rFonts w:hint="default"/>
      </w:rPr>
    </w:lvl>
  </w:abstractNum>
  <w:abstractNum w:abstractNumId="11">
    <w:nsid w:val="CB469747"/>
    <w:multiLevelType w:val="multilevel"/>
    <w:tmpl w:val="CB469747"/>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nsid w:val="D069458D"/>
    <w:multiLevelType w:val="singleLevel"/>
    <w:tmpl w:val="D069458D"/>
    <w:lvl w:ilvl="0">
      <w:start w:val="1"/>
      <w:numFmt w:val="decimal"/>
      <w:lvlText w:val="%1."/>
      <w:lvlJc w:val="left"/>
      <w:pPr>
        <w:tabs>
          <w:tab w:val="left" w:pos="425"/>
        </w:tabs>
        <w:ind w:left="425" w:hanging="425"/>
      </w:pPr>
      <w:rPr>
        <w:rFonts w:hint="default"/>
      </w:rPr>
    </w:lvl>
  </w:abstractNum>
  <w:abstractNum w:abstractNumId="13">
    <w:nsid w:val="D5CA3B6F"/>
    <w:multiLevelType w:val="singleLevel"/>
    <w:tmpl w:val="D5CA3B6F"/>
    <w:lvl w:ilvl="0">
      <w:start w:val="1"/>
      <w:numFmt w:val="decimal"/>
      <w:lvlText w:val="%1."/>
      <w:lvlJc w:val="left"/>
      <w:pPr>
        <w:tabs>
          <w:tab w:val="left" w:pos="425"/>
        </w:tabs>
        <w:ind w:left="425" w:hanging="425"/>
      </w:pPr>
      <w:rPr>
        <w:rFonts w:hint="default"/>
      </w:rPr>
    </w:lvl>
  </w:abstractNum>
  <w:abstractNum w:abstractNumId="14">
    <w:nsid w:val="D678EB0F"/>
    <w:multiLevelType w:val="singleLevel"/>
    <w:tmpl w:val="D678EB0F"/>
    <w:lvl w:ilvl="0">
      <w:start w:val="1"/>
      <w:numFmt w:val="decimal"/>
      <w:lvlText w:val="%1)"/>
      <w:lvlJc w:val="left"/>
      <w:pPr>
        <w:tabs>
          <w:tab w:val="left" w:pos="425"/>
        </w:tabs>
        <w:ind w:left="425" w:hanging="425"/>
      </w:pPr>
      <w:rPr>
        <w:rFonts w:hint="default"/>
      </w:rPr>
    </w:lvl>
  </w:abstractNum>
  <w:abstractNum w:abstractNumId="15">
    <w:nsid w:val="EE8D239C"/>
    <w:multiLevelType w:val="multilevel"/>
    <w:tmpl w:val="EE8D239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F6893E89"/>
    <w:multiLevelType w:val="singleLevel"/>
    <w:tmpl w:val="F6893E89"/>
    <w:lvl w:ilvl="0">
      <w:start w:val="1"/>
      <w:numFmt w:val="decimal"/>
      <w:lvlText w:val="%1."/>
      <w:lvlJc w:val="left"/>
      <w:pPr>
        <w:tabs>
          <w:tab w:val="left" w:pos="425"/>
        </w:tabs>
        <w:ind w:left="425" w:hanging="425"/>
      </w:pPr>
      <w:rPr>
        <w:rFonts w:hint="default"/>
      </w:rPr>
    </w:lvl>
  </w:abstractNum>
  <w:abstractNum w:abstractNumId="17">
    <w:nsid w:val="03ECE54A"/>
    <w:multiLevelType w:val="singleLevel"/>
    <w:tmpl w:val="03ECE54A"/>
    <w:lvl w:ilvl="0">
      <w:start w:val="1"/>
      <w:numFmt w:val="decimal"/>
      <w:lvlText w:val="%1."/>
      <w:lvlJc w:val="left"/>
      <w:pPr>
        <w:tabs>
          <w:tab w:val="left" w:pos="425"/>
        </w:tabs>
        <w:ind w:left="425" w:hanging="425"/>
      </w:pPr>
      <w:rPr>
        <w:rFonts w:hint="default"/>
      </w:rPr>
    </w:lvl>
  </w:abstractNum>
  <w:abstractNum w:abstractNumId="18">
    <w:nsid w:val="04E564A6"/>
    <w:multiLevelType w:val="singleLevel"/>
    <w:tmpl w:val="4D0C9A05"/>
    <w:lvl w:ilvl="0">
      <w:start w:val="1"/>
      <w:numFmt w:val="decimal"/>
      <w:lvlText w:val="%1."/>
      <w:lvlJc w:val="left"/>
      <w:pPr>
        <w:tabs>
          <w:tab w:val="left" w:pos="425"/>
        </w:tabs>
        <w:ind w:left="425" w:hanging="425"/>
      </w:pPr>
      <w:rPr>
        <w:rFonts w:hint="default"/>
      </w:rPr>
    </w:lvl>
  </w:abstractNum>
  <w:abstractNum w:abstractNumId="19">
    <w:nsid w:val="05664977"/>
    <w:multiLevelType w:val="singleLevel"/>
    <w:tmpl w:val="05664977"/>
    <w:lvl w:ilvl="0">
      <w:start w:val="1"/>
      <w:numFmt w:val="decimal"/>
      <w:lvlText w:val="%1."/>
      <w:lvlJc w:val="left"/>
      <w:pPr>
        <w:tabs>
          <w:tab w:val="left" w:pos="425"/>
        </w:tabs>
        <w:ind w:left="425" w:hanging="425"/>
      </w:pPr>
      <w:rPr>
        <w:rFonts w:hint="default"/>
      </w:rPr>
    </w:lvl>
  </w:abstractNum>
  <w:abstractNum w:abstractNumId="20">
    <w:nsid w:val="08B12ECF"/>
    <w:multiLevelType w:val="singleLevel"/>
    <w:tmpl w:val="26D31EDA"/>
    <w:lvl w:ilvl="0">
      <w:start w:val="1"/>
      <w:numFmt w:val="decimal"/>
      <w:lvlText w:val="%1."/>
      <w:lvlJc w:val="left"/>
      <w:pPr>
        <w:tabs>
          <w:tab w:val="left" w:pos="425"/>
        </w:tabs>
        <w:ind w:left="425" w:hanging="425"/>
      </w:pPr>
      <w:rPr>
        <w:rFonts w:hint="default"/>
      </w:rPr>
    </w:lvl>
  </w:abstractNum>
  <w:abstractNum w:abstractNumId="21">
    <w:nsid w:val="0F1414C6"/>
    <w:multiLevelType w:val="singleLevel"/>
    <w:tmpl w:val="533F6119"/>
    <w:lvl w:ilvl="0">
      <w:start w:val="1"/>
      <w:numFmt w:val="decimal"/>
      <w:lvlText w:val="%1."/>
      <w:lvlJc w:val="left"/>
      <w:pPr>
        <w:tabs>
          <w:tab w:val="left" w:pos="425"/>
        </w:tabs>
        <w:ind w:left="425" w:hanging="425"/>
      </w:pPr>
      <w:rPr>
        <w:rFonts w:hint="default"/>
      </w:rPr>
    </w:lvl>
  </w:abstractNum>
  <w:abstractNum w:abstractNumId="22">
    <w:nsid w:val="10B93729"/>
    <w:multiLevelType w:val="singleLevel"/>
    <w:tmpl w:val="10B93729"/>
    <w:lvl w:ilvl="0">
      <w:start w:val="1"/>
      <w:numFmt w:val="decimal"/>
      <w:lvlText w:val="%1."/>
      <w:lvlJc w:val="left"/>
      <w:pPr>
        <w:tabs>
          <w:tab w:val="left" w:pos="425"/>
        </w:tabs>
        <w:ind w:left="425" w:hanging="425"/>
      </w:pPr>
      <w:rPr>
        <w:rFonts w:hint="default"/>
      </w:rPr>
    </w:lvl>
  </w:abstractNum>
  <w:abstractNum w:abstractNumId="23">
    <w:nsid w:val="12A27D0F"/>
    <w:multiLevelType w:val="singleLevel"/>
    <w:tmpl w:val="12A27D0F"/>
    <w:lvl w:ilvl="0">
      <w:start w:val="1"/>
      <w:numFmt w:val="decimal"/>
      <w:lvlText w:val="%1."/>
      <w:lvlJc w:val="left"/>
      <w:pPr>
        <w:tabs>
          <w:tab w:val="left" w:pos="425"/>
        </w:tabs>
        <w:ind w:left="425" w:hanging="425"/>
      </w:pPr>
      <w:rPr>
        <w:rFonts w:hint="default"/>
      </w:rPr>
    </w:lvl>
  </w:abstractNum>
  <w:abstractNum w:abstractNumId="24">
    <w:nsid w:val="13AB4633"/>
    <w:multiLevelType w:val="singleLevel"/>
    <w:tmpl w:val="810DC434"/>
    <w:lvl w:ilvl="0">
      <w:start w:val="1"/>
      <w:numFmt w:val="decimal"/>
      <w:lvlText w:val="%1."/>
      <w:lvlJc w:val="left"/>
      <w:pPr>
        <w:tabs>
          <w:tab w:val="left" w:pos="425"/>
        </w:tabs>
        <w:ind w:left="425" w:hanging="425"/>
      </w:pPr>
      <w:rPr>
        <w:rFonts w:hint="default"/>
      </w:rPr>
    </w:lvl>
  </w:abstractNum>
  <w:abstractNum w:abstractNumId="25">
    <w:nsid w:val="1D71366C"/>
    <w:multiLevelType w:val="multilevel"/>
    <w:tmpl w:val="1D7136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D7A7DAD"/>
    <w:multiLevelType w:val="singleLevel"/>
    <w:tmpl w:val="1D7A7DAD"/>
    <w:lvl w:ilvl="0">
      <w:start w:val="1"/>
      <w:numFmt w:val="decimal"/>
      <w:lvlText w:val="%1."/>
      <w:lvlJc w:val="left"/>
      <w:pPr>
        <w:tabs>
          <w:tab w:val="left" w:pos="425"/>
        </w:tabs>
        <w:ind w:left="425" w:hanging="425"/>
      </w:pPr>
      <w:rPr>
        <w:rFonts w:hint="default"/>
      </w:rPr>
    </w:lvl>
  </w:abstractNum>
  <w:abstractNum w:abstractNumId="27">
    <w:nsid w:val="202317B3"/>
    <w:multiLevelType w:val="singleLevel"/>
    <w:tmpl w:val="202317B3"/>
    <w:lvl w:ilvl="0">
      <w:start w:val="1"/>
      <w:numFmt w:val="decimal"/>
      <w:lvlText w:val="%1."/>
      <w:lvlJc w:val="left"/>
      <w:pPr>
        <w:tabs>
          <w:tab w:val="left" w:pos="425"/>
        </w:tabs>
        <w:ind w:left="425" w:hanging="425"/>
      </w:pPr>
      <w:rPr>
        <w:rFonts w:hint="default"/>
      </w:rPr>
    </w:lvl>
  </w:abstractNum>
  <w:abstractNum w:abstractNumId="28">
    <w:nsid w:val="202908D8"/>
    <w:multiLevelType w:val="singleLevel"/>
    <w:tmpl w:val="D069458D"/>
    <w:lvl w:ilvl="0">
      <w:start w:val="1"/>
      <w:numFmt w:val="decimal"/>
      <w:lvlText w:val="%1."/>
      <w:lvlJc w:val="left"/>
      <w:pPr>
        <w:tabs>
          <w:tab w:val="left" w:pos="425"/>
        </w:tabs>
        <w:ind w:left="425" w:hanging="425"/>
      </w:pPr>
      <w:rPr>
        <w:rFonts w:hint="default"/>
      </w:rPr>
    </w:lvl>
  </w:abstractNum>
  <w:abstractNum w:abstractNumId="29">
    <w:nsid w:val="22CA4B87"/>
    <w:multiLevelType w:val="singleLevel"/>
    <w:tmpl w:val="D069458D"/>
    <w:lvl w:ilvl="0">
      <w:start w:val="1"/>
      <w:numFmt w:val="decimal"/>
      <w:lvlText w:val="%1."/>
      <w:lvlJc w:val="left"/>
      <w:pPr>
        <w:tabs>
          <w:tab w:val="left" w:pos="425"/>
        </w:tabs>
        <w:ind w:left="425" w:hanging="425"/>
      </w:pPr>
      <w:rPr>
        <w:rFonts w:hint="default"/>
      </w:rPr>
    </w:lvl>
  </w:abstractNum>
  <w:abstractNum w:abstractNumId="30">
    <w:nsid w:val="230F346A"/>
    <w:multiLevelType w:val="singleLevel"/>
    <w:tmpl w:val="230F346A"/>
    <w:lvl w:ilvl="0">
      <w:start w:val="1"/>
      <w:numFmt w:val="decimal"/>
      <w:lvlText w:val="%1."/>
      <w:lvlJc w:val="left"/>
      <w:pPr>
        <w:tabs>
          <w:tab w:val="left" w:pos="425"/>
        </w:tabs>
        <w:ind w:left="425" w:hanging="425"/>
      </w:pPr>
      <w:rPr>
        <w:rFonts w:hint="default"/>
      </w:rPr>
    </w:lvl>
  </w:abstractNum>
  <w:abstractNum w:abstractNumId="31">
    <w:nsid w:val="26BD6060"/>
    <w:multiLevelType w:val="singleLevel"/>
    <w:tmpl w:val="26BD6060"/>
    <w:lvl w:ilvl="0">
      <w:start w:val="1"/>
      <w:numFmt w:val="decimal"/>
      <w:lvlText w:val="%1."/>
      <w:lvlJc w:val="left"/>
      <w:pPr>
        <w:tabs>
          <w:tab w:val="left" w:pos="425"/>
        </w:tabs>
        <w:ind w:left="425" w:hanging="425"/>
      </w:pPr>
      <w:rPr>
        <w:rFonts w:hint="default"/>
      </w:rPr>
    </w:lvl>
  </w:abstractNum>
  <w:abstractNum w:abstractNumId="32">
    <w:nsid w:val="26D31EDA"/>
    <w:multiLevelType w:val="singleLevel"/>
    <w:tmpl w:val="26D31EDA"/>
    <w:lvl w:ilvl="0">
      <w:start w:val="1"/>
      <w:numFmt w:val="decimal"/>
      <w:lvlText w:val="%1."/>
      <w:lvlJc w:val="left"/>
      <w:pPr>
        <w:tabs>
          <w:tab w:val="left" w:pos="425"/>
        </w:tabs>
        <w:ind w:left="425" w:hanging="425"/>
      </w:pPr>
      <w:rPr>
        <w:rFonts w:hint="default"/>
      </w:rPr>
    </w:lvl>
  </w:abstractNum>
  <w:abstractNum w:abstractNumId="33">
    <w:nsid w:val="2CE628BF"/>
    <w:multiLevelType w:val="singleLevel"/>
    <w:tmpl w:val="2CE628BF"/>
    <w:lvl w:ilvl="0">
      <w:start w:val="1"/>
      <w:numFmt w:val="decimal"/>
      <w:lvlText w:val="%1."/>
      <w:lvlJc w:val="left"/>
      <w:pPr>
        <w:tabs>
          <w:tab w:val="left" w:pos="425"/>
        </w:tabs>
        <w:ind w:left="425" w:hanging="425"/>
      </w:pPr>
      <w:rPr>
        <w:rFonts w:hint="default"/>
      </w:rPr>
    </w:lvl>
  </w:abstractNum>
  <w:abstractNum w:abstractNumId="34">
    <w:nsid w:val="340C6004"/>
    <w:multiLevelType w:val="singleLevel"/>
    <w:tmpl w:val="D678EB0F"/>
    <w:lvl w:ilvl="0">
      <w:start w:val="1"/>
      <w:numFmt w:val="decimal"/>
      <w:lvlText w:val="%1)"/>
      <w:lvlJc w:val="left"/>
      <w:pPr>
        <w:tabs>
          <w:tab w:val="left" w:pos="425"/>
        </w:tabs>
        <w:ind w:left="425" w:hanging="425"/>
      </w:pPr>
      <w:rPr>
        <w:rFonts w:hint="default"/>
      </w:rPr>
    </w:lvl>
  </w:abstractNum>
  <w:abstractNum w:abstractNumId="35">
    <w:nsid w:val="348048E0"/>
    <w:multiLevelType w:val="singleLevel"/>
    <w:tmpl w:val="D678EB0F"/>
    <w:lvl w:ilvl="0">
      <w:start w:val="1"/>
      <w:numFmt w:val="decimal"/>
      <w:lvlText w:val="%1)"/>
      <w:lvlJc w:val="left"/>
      <w:pPr>
        <w:tabs>
          <w:tab w:val="left" w:pos="425"/>
        </w:tabs>
        <w:ind w:left="425" w:hanging="425"/>
      </w:pPr>
      <w:rPr>
        <w:rFonts w:hint="default"/>
      </w:rPr>
    </w:lvl>
  </w:abstractNum>
  <w:abstractNum w:abstractNumId="36">
    <w:nsid w:val="358B5100"/>
    <w:multiLevelType w:val="singleLevel"/>
    <w:tmpl w:val="358B5100"/>
    <w:lvl w:ilvl="0">
      <w:start w:val="1"/>
      <w:numFmt w:val="decimal"/>
      <w:lvlText w:val="%1."/>
      <w:lvlJc w:val="left"/>
      <w:pPr>
        <w:tabs>
          <w:tab w:val="left" w:pos="425"/>
        </w:tabs>
        <w:ind w:left="425" w:hanging="425"/>
      </w:pPr>
      <w:rPr>
        <w:rFonts w:hint="default"/>
      </w:rPr>
    </w:lvl>
  </w:abstractNum>
  <w:abstractNum w:abstractNumId="37">
    <w:nsid w:val="38B83A6C"/>
    <w:multiLevelType w:val="singleLevel"/>
    <w:tmpl w:val="D069458D"/>
    <w:lvl w:ilvl="0">
      <w:start w:val="1"/>
      <w:numFmt w:val="decimal"/>
      <w:lvlText w:val="%1."/>
      <w:lvlJc w:val="left"/>
      <w:pPr>
        <w:tabs>
          <w:tab w:val="left" w:pos="425"/>
        </w:tabs>
        <w:ind w:left="425" w:hanging="425"/>
      </w:pPr>
      <w:rPr>
        <w:rFonts w:hint="default"/>
      </w:rPr>
    </w:lvl>
  </w:abstractNum>
  <w:abstractNum w:abstractNumId="38">
    <w:nsid w:val="398F6B77"/>
    <w:multiLevelType w:val="singleLevel"/>
    <w:tmpl w:val="4F075623"/>
    <w:lvl w:ilvl="0">
      <w:start w:val="1"/>
      <w:numFmt w:val="decimal"/>
      <w:lvlText w:val="%1."/>
      <w:lvlJc w:val="left"/>
      <w:pPr>
        <w:tabs>
          <w:tab w:val="left" w:pos="425"/>
        </w:tabs>
        <w:ind w:left="425" w:hanging="425"/>
      </w:pPr>
      <w:rPr>
        <w:rFonts w:hint="default"/>
      </w:rPr>
    </w:lvl>
  </w:abstractNum>
  <w:abstractNum w:abstractNumId="39">
    <w:nsid w:val="3DF8022F"/>
    <w:multiLevelType w:val="singleLevel"/>
    <w:tmpl w:val="3DF8022F"/>
    <w:lvl w:ilvl="0">
      <w:start w:val="1"/>
      <w:numFmt w:val="decimal"/>
      <w:lvlText w:val="%1."/>
      <w:lvlJc w:val="left"/>
      <w:pPr>
        <w:tabs>
          <w:tab w:val="left" w:pos="425"/>
        </w:tabs>
        <w:ind w:left="425" w:hanging="425"/>
      </w:pPr>
      <w:rPr>
        <w:rFonts w:hint="default"/>
      </w:rPr>
    </w:lvl>
  </w:abstractNum>
  <w:abstractNum w:abstractNumId="40">
    <w:nsid w:val="40106036"/>
    <w:multiLevelType w:val="singleLevel"/>
    <w:tmpl w:val="40106036"/>
    <w:lvl w:ilvl="0">
      <w:start w:val="1"/>
      <w:numFmt w:val="decimal"/>
      <w:lvlText w:val="%1."/>
      <w:lvlJc w:val="left"/>
      <w:pPr>
        <w:tabs>
          <w:tab w:val="left" w:pos="425"/>
        </w:tabs>
        <w:ind w:left="425" w:hanging="425"/>
      </w:pPr>
      <w:rPr>
        <w:rFonts w:hint="default"/>
      </w:rPr>
    </w:lvl>
  </w:abstractNum>
  <w:abstractNum w:abstractNumId="41">
    <w:nsid w:val="42027750"/>
    <w:multiLevelType w:val="singleLevel"/>
    <w:tmpl w:val="42027750"/>
    <w:lvl w:ilvl="0">
      <w:start w:val="1"/>
      <w:numFmt w:val="decimal"/>
      <w:lvlText w:val="%1."/>
      <w:lvlJc w:val="left"/>
      <w:pPr>
        <w:tabs>
          <w:tab w:val="left" w:pos="425"/>
        </w:tabs>
        <w:ind w:left="425" w:hanging="425"/>
      </w:pPr>
      <w:rPr>
        <w:rFonts w:hint="default"/>
      </w:rPr>
    </w:lvl>
  </w:abstractNum>
  <w:abstractNum w:abstractNumId="42">
    <w:nsid w:val="44453DA9"/>
    <w:multiLevelType w:val="singleLevel"/>
    <w:tmpl w:val="D069458D"/>
    <w:lvl w:ilvl="0">
      <w:start w:val="1"/>
      <w:numFmt w:val="decimal"/>
      <w:lvlText w:val="%1."/>
      <w:lvlJc w:val="left"/>
      <w:pPr>
        <w:tabs>
          <w:tab w:val="left" w:pos="425"/>
        </w:tabs>
        <w:ind w:left="425" w:hanging="425"/>
      </w:pPr>
      <w:rPr>
        <w:rFonts w:hint="default"/>
      </w:rPr>
    </w:lvl>
  </w:abstractNum>
  <w:abstractNum w:abstractNumId="43">
    <w:nsid w:val="49743977"/>
    <w:multiLevelType w:val="singleLevel"/>
    <w:tmpl w:val="639A281F"/>
    <w:lvl w:ilvl="0">
      <w:start w:val="1"/>
      <w:numFmt w:val="decimal"/>
      <w:lvlText w:val="%1."/>
      <w:lvlJc w:val="left"/>
      <w:pPr>
        <w:tabs>
          <w:tab w:val="left" w:pos="425"/>
        </w:tabs>
        <w:ind w:left="425" w:hanging="425"/>
      </w:pPr>
      <w:rPr>
        <w:rFonts w:hint="default"/>
      </w:rPr>
    </w:lvl>
  </w:abstractNum>
  <w:abstractNum w:abstractNumId="44">
    <w:nsid w:val="4A974A11"/>
    <w:multiLevelType w:val="singleLevel"/>
    <w:tmpl w:val="202317B3"/>
    <w:lvl w:ilvl="0">
      <w:start w:val="1"/>
      <w:numFmt w:val="decimal"/>
      <w:lvlText w:val="%1."/>
      <w:lvlJc w:val="left"/>
      <w:pPr>
        <w:tabs>
          <w:tab w:val="left" w:pos="425"/>
        </w:tabs>
        <w:ind w:left="425" w:hanging="425"/>
      </w:pPr>
      <w:rPr>
        <w:rFonts w:hint="default"/>
      </w:rPr>
    </w:lvl>
  </w:abstractNum>
  <w:abstractNum w:abstractNumId="45">
    <w:nsid w:val="4AB42338"/>
    <w:multiLevelType w:val="singleLevel"/>
    <w:tmpl w:val="05664977"/>
    <w:lvl w:ilvl="0">
      <w:start w:val="1"/>
      <w:numFmt w:val="decimal"/>
      <w:lvlText w:val="%1."/>
      <w:lvlJc w:val="left"/>
      <w:pPr>
        <w:tabs>
          <w:tab w:val="left" w:pos="425"/>
        </w:tabs>
        <w:ind w:left="425" w:hanging="425"/>
      </w:pPr>
      <w:rPr>
        <w:rFonts w:hint="default"/>
      </w:rPr>
    </w:lvl>
  </w:abstractNum>
  <w:abstractNum w:abstractNumId="46">
    <w:nsid w:val="4AE6A914"/>
    <w:multiLevelType w:val="multilevel"/>
    <w:tmpl w:val="4AE6A914"/>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7">
    <w:nsid w:val="4CA06E13"/>
    <w:multiLevelType w:val="singleLevel"/>
    <w:tmpl w:val="4CA06E13"/>
    <w:lvl w:ilvl="0">
      <w:start w:val="1"/>
      <w:numFmt w:val="decimal"/>
      <w:lvlText w:val="%1."/>
      <w:lvlJc w:val="left"/>
      <w:pPr>
        <w:tabs>
          <w:tab w:val="left" w:pos="425"/>
        </w:tabs>
        <w:ind w:left="425" w:hanging="425"/>
      </w:pPr>
      <w:rPr>
        <w:rFonts w:hint="default"/>
      </w:rPr>
    </w:lvl>
  </w:abstractNum>
  <w:abstractNum w:abstractNumId="48">
    <w:nsid w:val="4D0C9A05"/>
    <w:multiLevelType w:val="singleLevel"/>
    <w:tmpl w:val="4D0C9A05"/>
    <w:lvl w:ilvl="0">
      <w:start w:val="1"/>
      <w:numFmt w:val="decimal"/>
      <w:lvlText w:val="%1."/>
      <w:lvlJc w:val="left"/>
      <w:pPr>
        <w:tabs>
          <w:tab w:val="left" w:pos="425"/>
        </w:tabs>
        <w:ind w:left="425" w:hanging="425"/>
      </w:pPr>
      <w:rPr>
        <w:rFonts w:hint="default"/>
      </w:rPr>
    </w:lvl>
  </w:abstractNum>
  <w:abstractNum w:abstractNumId="49">
    <w:nsid w:val="4F075623"/>
    <w:multiLevelType w:val="singleLevel"/>
    <w:tmpl w:val="4F075623"/>
    <w:lvl w:ilvl="0">
      <w:start w:val="1"/>
      <w:numFmt w:val="decimal"/>
      <w:lvlText w:val="%1."/>
      <w:lvlJc w:val="left"/>
      <w:pPr>
        <w:tabs>
          <w:tab w:val="left" w:pos="425"/>
        </w:tabs>
        <w:ind w:left="425" w:hanging="425"/>
      </w:pPr>
      <w:rPr>
        <w:rFonts w:hint="default"/>
      </w:rPr>
    </w:lvl>
  </w:abstractNum>
  <w:abstractNum w:abstractNumId="50">
    <w:nsid w:val="533F6119"/>
    <w:multiLevelType w:val="singleLevel"/>
    <w:tmpl w:val="533F6119"/>
    <w:lvl w:ilvl="0">
      <w:start w:val="1"/>
      <w:numFmt w:val="decimal"/>
      <w:lvlText w:val="%1."/>
      <w:lvlJc w:val="left"/>
      <w:pPr>
        <w:tabs>
          <w:tab w:val="left" w:pos="425"/>
        </w:tabs>
        <w:ind w:left="425" w:hanging="425"/>
      </w:pPr>
      <w:rPr>
        <w:rFonts w:hint="default"/>
      </w:rPr>
    </w:lvl>
  </w:abstractNum>
  <w:abstractNum w:abstractNumId="51">
    <w:nsid w:val="56EE300F"/>
    <w:multiLevelType w:val="singleLevel"/>
    <w:tmpl w:val="202317B3"/>
    <w:lvl w:ilvl="0">
      <w:start w:val="1"/>
      <w:numFmt w:val="decimal"/>
      <w:lvlText w:val="%1."/>
      <w:lvlJc w:val="left"/>
      <w:pPr>
        <w:tabs>
          <w:tab w:val="left" w:pos="425"/>
        </w:tabs>
        <w:ind w:left="425" w:hanging="425"/>
      </w:pPr>
      <w:rPr>
        <w:rFonts w:hint="default"/>
      </w:rPr>
    </w:lvl>
  </w:abstractNum>
  <w:abstractNum w:abstractNumId="52">
    <w:nsid w:val="591F43E0"/>
    <w:multiLevelType w:val="singleLevel"/>
    <w:tmpl w:val="591F43E0"/>
    <w:lvl w:ilvl="0">
      <w:start w:val="1"/>
      <w:numFmt w:val="decimal"/>
      <w:lvlText w:val="%1."/>
      <w:lvlJc w:val="left"/>
      <w:pPr>
        <w:tabs>
          <w:tab w:val="left" w:pos="425"/>
        </w:tabs>
        <w:ind w:left="425" w:hanging="425"/>
      </w:pPr>
      <w:rPr>
        <w:rFonts w:hint="default"/>
      </w:rPr>
    </w:lvl>
  </w:abstractNum>
  <w:abstractNum w:abstractNumId="53">
    <w:nsid w:val="5B7C6A85"/>
    <w:multiLevelType w:val="singleLevel"/>
    <w:tmpl w:val="5B7C6A85"/>
    <w:lvl w:ilvl="0">
      <w:start w:val="1"/>
      <w:numFmt w:val="decimal"/>
      <w:lvlText w:val="%1."/>
      <w:lvlJc w:val="left"/>
      <w:pPr>
        <w:tabs>
          <w:tab w:val="left" w:pos="425"/>
        </w:tabs>
        <w:ind w:left="425" w:hanging="425"/>
      </w:pPr>
      <w:rPr>
        <w:rFonts w:hint="default"/>
      </w:rPr>
    </w:lvl>
  </w:abstractNum>
  <w:abstractNum w:abstractNumId="54">
    <w:nsid w:val="5C4B60C9"/>
    <w:multiLevelType w:val="singleLevel"/>
    <w:tmpl w:val="D678EB0F"/>
    <w:lvl w:ilvl="0">
      <w:start w:val="1"/>
      <w:numFmt w:val="decimal"/>
      <w:lvlText w:val="%1)"/>
      <w:lvlJc w:val="left"/>
      <w:pPr>
        <w:tabs>
          <w:tab w:val="left" w:pos="425"/>
        </w:tabs>
        <w:ind w:left="425" w:hanging="425"/>
      </w:pPr>
      <w:rPr>
        <w:rFonts w:hint="default"/>
      </w:rPr>
    </w:lvl>
  </w:abstractNum>
  <w:abstractNum w:abstractNumId="55">
    <w:nsid w:val="5F5915BB"/>
    <w:multiLevelType w:val="multilevel"/>
    <w:tmpl w:val="5F5915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602D5DEB"/>
    <w:multiLevelType w:val="singleLevel"/>
    <w:tmpl w:val="12A27D0F"/>
    <w:lvl w:ilvl="0">
      <w:start w:val="1"/>
      <w:numFmt w:val="decimal"/>
      <w:lvlText w:val="%1."/>
      <w:lvlJc w:val="left"/>
      <w:pPr>
        <w:tabs>
          <w:tab w:val="left" w:pos="425"/>
        </w:tabs>
        <w:ind w:left="425" w:hanging="425"/>
      </w:pPr>
      <w:rPr>
        <w:rFonts w:hint="default"/>
      </w:rPr>
    </w:lvl>
  </w:abstractNum>
  <w:abstractNum w:abstractNumId="57">
    <w:nsid w:val="62D00E0C"/>
    <w:multiLevelType w:val="singleLevel"/>
    <w:tmpl w:val="D069458D"/>
    <w:lvl w:ilvl="0">
      <w:start w:val="1"/>
      <w:numFmt w:val="decimal"/>
      <w:lvlText w:val="%1."/>
      <w:lvlJc w:val="left"/>
      <w:pPr>
        <w:tabs>
          <w:tab w:val="left" w:pos="425"/>
        </w:tabs>
        <w:ind w:left="425" w:hanging="425"/>
      </w:pPr>
      <w:rPr>
        <w:rFonts w:hint="default"/>
      </w:rPr>
    </w:lvl>
  </w:abstractNum>
  <w:abstractNum w:abstractNumId="58">
    <w:nsid w:val="636C0544"/>
    <w:multiLevelType w:val="singleLevel"/>
    <w:tmpl w:val="202317B3"/>
    <w:lvl w:ilvl="0">
      <w:start w:val="1"/>
      <w:numFmt w:val="decimal"/>
      <w:lvlText w:val="%1."/>
      <w:lvlJc w:val="left"/>
      <w:pPr>
        <w:tabs>
          <w:tab w:val="left" w:pos="425"/>
        </w:tabs>
        <w:ind w:left="425" w:hanging="425"/>
      </w:pPr>
      <w:rPr>
        <w:rFonts w:hint="default"/>
      </w:rPr>
    </w:lvl>
  </w:abstractNum>
  <w:abstractNum w:abstractNumId="59">
    <w:nsid w:val="639219E3"/>
    <w:multiLevelType w:val="singleLevel"/>
    <w:tmpl w:val="26D31EDA"/>
    <w:lvl w:ilvl="0">
      <w:start w:val="1"/>
      <w:numFmt w:val="decimal"/>
      <w:lvlText w:val="%1."/>
      <w:lvlJc w:val="left"/>
      <w:pPr>
        <w:tabs>
          <w:tab w:val="left" w:pos="425"/>
        </w:tabs>
        <w:ind w:left="425" w:hanging="425"/>
      </w:pPr>
      <w:rPr>
        <w:rFonts w:hint="default"/>
      </w:rPr>
    </w:lvl>
  </w:abstractNum>
  <w:abstractNum w:abstractNumId="60">
    <w:nsid w:val="639A281F"/>
    <w:multiLevelType w:val="singleLevel"/>
    <w:tmpl w:val="639A281F"/>
    <w:lvl w:ilvl="0">
      <w:start w:val="1"/>
      <w:numFmt w:val="decimal"/>
      <w:lvlText w:val="%1."/>
      <w:lvlJc w:val="left"/>
      <w:pPr>
        <w:tabs>
          <w:tab w:val="left" w:pos="425"/>
        </w:tabs>
        <w:ind w:left="425" w:hanging="425"/>
      </w:pPr>
      <w:rPr>
        <w:rFonts w:hint="default"/>
      </w:rPr>
    </w:lvl>
  </w:abstractNum>
  <w:abstractNum w:abstractNumId="61">
    <w:nsid w:val="64735D88"/>
    <w:multiLevelType w:val="singleLevel"/>
    <w:tmpl w:val="D678EB0F"/>
    <w:lvl w:ilvl="0">
      <w:start w:val="1"/>
      <w:numFmt w:val="decimal"/>
      <w:lvlText w:val="%1)"/>
      <w:lvlJc w:val="left"/>
      <w:pPr>
        <w:tabs>
          <w:tab w:val="left" w:pos="425"/>
        </w:tabs>
        <w:ind w:left="425" w:hanging="425"/>
      </w:pPr>
      <w:rPr>
        <w:rFonts w:hint="default"/>
      </w:rPr>
    </w:lvl>
  </w:abstractNum>
  <w:abstractNum w:abstractNumId="62">
    <w:nsid w:val="67707333"/>
    <w:multiLevelType w:val="singleLevel"/>
    <w:tmpl w:val="67707333"/>
    <w:lvl w:ilvl="0">
      <w:start w:val="1"/>
      <w:numFmt w:val="decimal"/>
      <w:lvlText w:val="%1."/>
      <w:lvlJc w:val="left"/>
      <w:pPr>
        <w:tabs>
          <w:tab w:val="left" w:pos="425"/>
        </w:tabs>
        <w:ind w:left="425" w:hanging="425"/>
      </w:pPr>
      <w:rPr>
        <w:rFonts w:hint="default"/>
      </w:rPr>
    </w:lvl>
  </w:abstractNum>
  <w:abstractNum w:abstractNumId="63">
    <w:nsid w:val="6813637C"/>
    <w:multiLevelType w:val="singleLevel"/>
    <w:tmpl w:val="6813637C"/>
    <w:lvl w:ilvl="0">
      <w:start w:val="1"/>
      <w:numFmt w:val="decimal"/>
      <w:lvlText w:val="%1."/>
      <w:lvlJc w:val="left"/>
      <w:pPr>
        <w:tabs>
          <w:tab w:val="left" w:pos="425"/>
        </w:tabs>
        <w:ind w:left="425" w:hanging="425"/>
      </w:pPr>
      <w:rPr>
        <w:rFonts w:hint="default"/>
      </w:rPr>
    </w:lvl>
  </w:abstractNum>
  <w:abstractNum w:abstractNumId="64">
    <w:nsid w:val="69384F64"/>
    <w:multiLevelType w:val="singleLevel"/>
    <w:tmpl w:val="69384F64"/>
    <w:lvl w:ilvl="0">
      <w:start w:val="1"/>
      <w:numFmt w:val="decimal"/>
      <w:lvlText w:val="%1."/>
      <w:lvlJc w:val="left"/>
      <w:pPr>
        <w:tabs>
          <w:tab w:val="left" w:pos="425"/>
        </w:tabs>
        <w:ind w:left="425" w:hanging="425"/>
      </w:pPr>
      <w:rPr>
        <w:rFonts w:hint="default"/>
      </w:rPr>
    </w:lvl>
  </w:abstractNum>
  <w:abstractNum w:abstractNumId="65">
    <w:nsid w:val="70FABBE6"/>
    <w:multiLevelType w:val="singleLevel"/>
    <w:tmpl w:val="70FABBE6"/>
    <w:lvl w:ilvl="0">
      <w:start w:val="1"/>
      <w:numFmt w:val="decimal"/>
      <w:lvlText w:val="%1."/>
      <w:lvlJc w:val="left"/>
      <w:pPr>
        <w:tabs>
          <w:tab w:val="left" w:pos="425"/>
        </w:tabs>
        <w:ind w:left="425" w:hanging="425"/>
      </w:pPr>
      <w:rPr>
        <w:rFonts w:hint="default"/>
      </w:rPr>
    </w:lvl>
  </w:abstractNum>
  <w:abstractNum w:abstractNumId="66">
    <w:nsid w:val="724872FE"/>
    <w:multiLevelType w:val="singleLevel"/>
    <w:tmpl w:val="4D0C9A05"/>
    <w:lvl w:ilvl="0">
      <w:start w:val="1"/>
      <w:numFmt w:val="decimal"/>
      <w:lvlText w:val="%1."/>
      <w:lvlJc w:val="left"/>
      <w:pPr>
        <w:tabs>
          <w:tab w:val="left" w:pos="425"/>
        </w:tabs>
        <w:ind w:left="425" w:hanging="425"/>
      </w:pPr>
      <w:rPr>
        <w:rFonts w:hint="default"/>
      </w:rPr>
    </w:lvl>
  </w:abstractNum>
  <w:abstractNum w:abstractNumId="67">
    <w:nsid w:val="7302716A"/>
    <w:multiLevelType w:val="singleLevel"/>
    <w:tmpl w:val="D678EB0F"/>
    <w:lvl w:ilvl="0">
      <w:start w:val="1"/>
      <w:numFmt w:val="decimal"/>
      <w:lvlText w:val="%1)"/>
      <w:lvlJc w:val="left"/>
      <w:pPr>
        <w:tabs>
          <w:tab w:val="left" w:pos="425"/>
        </w:tabs>
        <w:ind w:left="425" w:hanging="425"/>
      </w:pPr>
      <w:rPr>
        <w:rFonts w:hint="default"/>
      </w:rPr>
    </w:lvl>
  </w:abstractNum>
  <w:abstractNum w:abstractNumId="68">
    <w:nsid w:val="75451B64"/>
    <w:multiLevelType w:val="singleLevel"/>
    <w:tmpl w:val="202317B3"/>
    <w:lvl w:ilvl="0">
      <w:start w:val="1"/>
      <w:numFmt w:val="decimal"/>
      <w:lvlText w:val="%1."/>
      <w:lvlJc w:val="left"/>
      <w:pPr>
        <w:tabs>
          <w:tab w:val="left" w:pos="425"/>
        </w:tabs>
        <w:ind w:left="425" w:hanging="425"/>
      </w:pPr>
      <w:rPr>
        <w:rFonts w:hint="default"/>
      </w:rPr>
    </w:lvl>
  </w:abstractNum>
  <w:abstractNum w:abstractNumId="69">
    <w:nsid w:val="75B1522A"/>
    <w:multiLevelType w:val="singleLevel"/>
    <w:tmpl w:val="26D31EDA"/>
    <w:lvl w:ilvl="0">
      <w:start w:val="1"/>
      <w:numFmt w:val="decimal"/>
      <w:lvlText w:val="%1."/>
      <w:lvlJc w:val="left"/>
      <w:pPr>
        <w:tabs>
          <w:tab w:val="left" w:pos="425"/>
        </w:tabs>
        <w:ind w:left="425" w:hanging="425"/>
      </w:pPr>
      <w:rPr>
        <w:rFonts w:hint="default"/>
      </w:rPr>
    </w:lvl>
  </w:abstractNum>
  <w:abstractNum w:abstractNumId="70">
    <w:nsid w:val="75CE2FA0"/>
    <w:multiLevelType w:val="singleLevel"/>
    <w:tmpl w:val="1D7A7DAD"/>
    <w:lvl w:ilvl="0">
      <w:start w:val="1"/>
      <w:numFmt w:val="decimal"/>
      <w:lvlText w:val="%1."/>
      <w:lvlJc w:val="left"/>
      <w:pPr>
        <w:tabs>
          <w:tab w:val="left" w:pos="425"/>
        </w:tabs>
        <w:ind w:left="425" w:hanging="425"/>
      </w:pPr>
      <w:rPr>
        <w:rFonts w:hint="default"/>
      </w:rPr>
    </w:lvl>
  </w:abstractNum>
  <w:abstractNum w:abstractNumId="71">
    <w:nsid w:val="77B22509"/>
    <w:multiLevelType w:val="singleLevel"/>
    <w:tmpl w:val="77B22509"/>
    <w:lvl w:ilvl="0">
      <w:start w:val="1"/>
      <w:numFmt w:val="decimal"/>
      <w:lvlText w:val="%1."/>
      <w:lvlJc w:val="left"/>
      <w:pPr>
        <w:tabs>
          <w:tab w:val="left" w:pos="425"/>
        </w:tabs>
        <w:ind w:left="425" w:hanging="425"/>
      </w:pPr>
      <w:rPr>
        <w:rFonts w:hint="default"/>
      </w:rPr>
    </w:lvl>
  </w:abstractNum>
  <w:abstractNum w:abstractNumId="72">
    <w:nsid w:val="781B0753"/>
    <w:multiLevelType w:val="singleLevel"/>
    <w:tmpl w:val="781B0753"/>
    <w:lvl w:ilvl="0">
      <w:start w:val="1"/>
      <w:numFmt w:val="decimal"/>
      <w:lvlText w:val="%1."/>
      <w:lvlJc w:val="left"/>
      <w:pPr>
        <w:tabs>
          <w:tab w:val="left" w:pos="425"/>
        </w:tabs>
        <w:ind w:left="425" w:hanging="425"/>
      </w:pPr>
      <w:rPr>
        <w:rFonts w:hint="default"/>
      </w:rPr>
    </w:lvl>
  </w:abstractNum>
  <w:abstractNum w:abstractNumId="73">
    <w:nsid w:val="78B911E9"/>
    <w:multiLevelType w:val="singleLevel"/>
    <w:tmpl w:val="79A8DD1A"/>
    <w:lvl w:ilvl="0">
      <w:start w:val="1"/>
      <w:numFmt w:val="decimal"/>
      <w:lvlText w:val="%1."/>
      <w:lvlJc w:val="left"/>
      <w:pPr>
        <w:tabs>
          <w:tab w:val="left" w:pos="425"/>
        </w:tabs>
        <w:ind w:left="425" w:hanging="425"/>
      </w:pPr>
      <w:rPr>
        <w:rFonts w:hint="default"/>
      </w:rPr>
    </w:lvl>
  </w:abstractNum>
  <w:abstractNum w:abstractNumId="74">
    <w:nsid w:val="79A8DD1A"/>
    <w:multiLevelType w:val="singleLevel"/>
    <w:tmpl w:val="79A8DD1A"/>
    <w:lvl w:ilvl="0">
      <w:start w:val="1"/>
      <w:numFmt w:val="decimal"/>
      <w:lvlText w:val="%1."/>
      <w:lvlJc w:val="left"/>
      <w:pPr>
        <w:tabs>
          <w:tab w:val="left" w:pos="425"/>
        </w:tabs>
        <w:ind w:left="425" w:hanging="425"/>
      </w:pPr>
      <w:rPr>
        <w:rFonts w:hint="default"/>
      </w:rPr>
    </w:lvl>
  </w:abstractNum>
  <w:abstractNum w:abstractNumId="75">
    <w:nsid w:val="7A75C6E7"/>
    <w:multiLevelType w:val="singleLevel"/>
    <w:tmpl w:val="7A75C6E7"/>
    <w:lvl w:ilvl="0">
      <w:start w:val="1"/>
      <w:numFmt w:val="decimal"/>
      <w:lvlText w:val="%1."/>
      <w:lvlJc w:val="left"/>
      <w:pPr>
        <w:tabs>
          <w:tab w:val="left" w:pos="425"/>
        </w:tabs>
        <w:ind w:left="425" w:hanging="425"/>
      </w:pPr>
      <w:rPr>
        <w:rFonts w:hint="default"/>
      </w:rPr>
    </w:lvl>
  </w:abstractNum>
  <w:abstractNum w:abstractNumId="76">
    <w:nsid w:val="7C7276E5"/>
    <w:multiLevelType w:val="singleLevel"/>
    <w:tmpl w:val="7C7276E5"/>
    <w:lvl w:ilvl="0">
      <w:start w:val="1"/>
      <w:numFmt w:val="decimal"/>
      <w:lvlText w:val="%1."/>
      <w:lvlJc w:val="left"/>
      <w:pPr>
        <w:tabs>
          <w:tab w:val="left" w:pos="425"/>
        </w:tabs>
        <w:ind w:left="425" w:hanging="425"/>
      </w:pPr>
      <w:rPr>
        <w:rFonts w:hint="default"/>
      </w:rPr>
    </w:lvl>
  </w:abstractNum>
  <w:abstractNum w:abstractNumId="77">
    <w:nsid w:val="7DCD9C15"/>
    <w:multiLevelType w:val="singleLevel"/>
    <w:tmpl w:val="7DCD9C15"/>
    <w:lvl w:ilvl="0">
      <w:start w:val="1"/>
      <w:numFmt w:val="decimal"/>
      <w:lvlText w:val="%1."/>
      <w:lvlJc w:val="left"/>
      <w:pPr>
        <w:tabs>
          <w:tab w:val="left" w:pos="425"/>
        </w:tabs>
        <w:ind w:left="425" w:hanging="425"/>
      </w:pPr>
      <w:rPr>
        <w:rFonts w:hint="default"/>
      </w:rPr>
    </w:lvl>
  </w:abstractNum>
  <w:abstractNum w:abstractNumId="78">
    <w:nsid w:val="7E0D79FF"/>
    <w:multiLevelType w:val="singleLevel"/>
    <w:tmpl w:val="D678EB0F"/>
    <w:lvl w:ilvl="0">
      <w:start w:val="1"/>
      <w:numFmt w:val="decimal"/>
      <w:lvlText w:val="%1)"/>
      <w:lvlJc w:val="left"/>
      <w:pPr>
        <w:tabs>
          <w:tab w:val="left" w:pos="425"/>
        </w:tabs>
        <w:ind w:left="425" w:hanging="425"/>
      </w:pPr>
      <w:rPr>
        <w:rFonts w:hint="default"/>
      </w:rPr>
    </w:lvl>
  </w:abstractNum>
  <w:num w:numId="1">
    <w:abstractNumId w:val="25"/>
  </w:num>
  <w:num w:numId="2">
    <w:abstractNumId w:val="0"/>
  </w:num>
  <w:num w:numId="3">
    <w:abstractNumId w:val="15"/>
  </w:num>
  <w:num w:numId="4">
    <w:abstractNumId w:val="48"/>
  </w:num>
  <w:num w:numId="5">
    <w:abstractNumId w:val="14"/>
  </w:num>
  <w:num w:numId="6">
    <w:abstractNumId w:val="11"/>
  </w:num>
  <w:num w:numId="7">
    <w:abstractNumId w:val="5"/>
  </w:num>
  <w:num w:numId="8">
    <w:abstractNumId w:val="60"/>
  </w:num>
  <w:num w:numId="9">
    <w:abstractNumId w:val="49"/>
  </w:num>
  <w:num w:numId="10">
    <w:abstractNumId w:val="9"/>
  </w:num>
  <w:num w:numId="11">
    <w:abstractNumId w:val="36"/>
  </w:num>
  <w:num w:numId="12">
    <w:abstractNumId w:val="1"/>
  </w:num>
  <w:num w:numId="13">
    <w:abstractNumId w:val="55"/>
  </w:num>
  <w:num w:numId="14">
    <w:abstractNumId w:val="72"/>
  </w:num>
  <w:num w:numId="15">
    <w:abstractNumId w:val="71"/>
  </w:num>
  <w:num w:numId="16">
    <w:abstractNumId w:val="74"/>
  </w:num>
  <w:num w:numId="17">
    <w:abstractNumId w:val="2"/>
  </w:num>
  <w:num w:numId="18">
    <w:abstractNumId w:val="75"/>
  </w:num>
  <w:num w:numId="19">
    <w:abstractNumId w:val="64"/>
  </w:num>
  <w:num w:numId="20">
    <w:abstractNumId w:val="46"/>
  </w:num>
  <w:num w:numId="21">
    <w:abstractNumId w:val="33"/>
  </w:num>
  <w:num w:numId="22">
    <w:abstractNumId w:val="16"/>
  </w:num>
  <w:num w:numId="23">
    <w:abstractNumId w:val="6"/>
  </w:num>
  <w:num w:numId="24">
    <w:abstractNumId w:val="3"/>
  </w:num>
  <w:num w:numId="25">
    <w:abstractNumId w:val="65"/>
  </w:num>
  <w:num w:numId="26">
    <w:abstractNumId w:val="4"/>
  </w:num>
  <w:num w:numId="27">
    <w:abstractNumId w:val="10"/>
  </w:num>
  <w:num w:numId="28">
    <w:abstractNumId w:val="8"/>
  </w:num>
  <w:num w:numId="29">
    <w:abstractNumId w:val="17"/>
  </w:num>
  <w:num w:numId="30">
    <w:abstractNumId w:val="7"/>
  </w:num>
  <w:num w:numId="31">
    <w:abstractNumId w:val="76"/>
  </w:num>
  <w:num w:numId="32">
    <w:abstractNumId w:val="31"/>
  </w:num>
  <w:num w:numId="33">
    <w:abstractNumId w:val="63"/>
  </w:num>
  <w:num w:numId="34">
    <w:abstractNumId w:val="13"/>
  </w:num>
  <w:num w:numId="35">
    <w:abstractNumId w:val="12"/>
  </w:num>
  <w:num w:numId="36">
    <w:abstractNumId w:val="40"/>
  </w:num>
  <w:num w:numId="37">
    <w:abstractNumId w:val="19"/>
  </w:num>
  <w:num w:numId="38">
    <w:abstractNumId w:val="23"/>
  </w:num>
  <w:num w:numId="39">
    <w:abstractNumId w:val="32"/>
  </w:num>
  <w:num w:numId="40">
    <w:abstractNumId w:val="53"/>
  </w:num>
  <w:num w:numId="41">
    <w:abstractNumId w:val="47"/>
  </w:num>
  <w:num w:numId="42">
    <w:abstractNumId w:val="26"/>
  </w:num>
  <w:num w:numId="43">
    <w:abstractNumId w:val="22"/>
  </w:num>
  <w:num w:numId="44">
    <w:abstractNumId w:val="30"/>
  </w:num>
  <w:num w:numId="45">
    <w:abstractNumId w:val="41"/>
  </w:num>
  <w:num w:numId="46">
    <w:abstractNumId w:val="62"/>
  </w:num>
  <w:num w:numId="47">
    <w:abstractNumId w:val="39"/>
  </w:num>
  <w:num w:numId="48">
    <w:abstractNumId w:val="52"/>
  </w:num>
  <w:num w:numId="49">
    <w:abstractNumId w:val="27"/>
  </w:num>
  <w:num w:numId="50">
    <w:abstractNumId w:val="77"/>
  </w:num>
  <w:num w:numId="51">
    <w:abstractNumId w:val="50"/>
  </w:num>
  <w:num w:numId="52">
    <w:abstractNumId w:val="34"/>
  </w:num>
  <w:num w:numId="53">
    <w:abstractNumId w:val="67"/>
  </w:num>
  <w:num w:numId="54">
    <w:abstractNumId w:val="61"/>
  </w:num>
  <w:num w:numId="55">
    <w:abstractNumId w:val="66"/>
  </w:num>
  <w:num w:numId="56">
    <w:abstractNumId w:val="35"/>
  </w:num>
  <w:num w:numId="57">
    <w:abstractNumId w:val="78"/>
  </w:num>
  <w:num w:numId="58">
    <w:abstractNumId w:val="54"/>
  </w:num>
  <w:num w:numId="59">
    <w:abstractNumId w:val="70"/>
  </w:num>
  <w:num w:numId="60">
    <w:abstractNumId w:val="43"/>
  </w:num>
  <w:num w:numId="61">
    <w:abstractNumId w:val="18"/>
  </w:num>
  <w:num w:numId="62">
    <w:abstractNumId w:val="73"/>
  </w:num>
  <w:num w:numId="63">
    <w:abstractNumId w:val="38"/>
  </w:num>
  <w:num w:numId="64">
    <w:abstractNumId w:val="24"/>
  </w:num>
  <w:num w:numId="65">
    <w:abstractNumId w:val="44"/>
  </w:num>
  <w:num w:numId="66">
    <w:abstractNumId w:val="21"/>
  </w:num>
  <w:num w:numId="67">
    <w:abstractNumId w:val="57"/>
  </w:num>
  <w:num w:numId="68">
    <w:abstractNumId w:val="28"/>
  </w:num>
  <w:num w:numId="69">
    <w:abstractNumId w:val="37"/>
  </w:num>
  <w:num w:numId="70">
    <w:abstractNumId w:val="56"/>
  </w:num>
  <w:num w:numId="71">
    <w:abstractNumId w:val="42"/>
  </w:num>
  <w:num w:numId="72">
    <w:abstractNumId w:val="29"/>
  </w:num>
  <w:num w:numId="73">
    <w:abstractNumId w:val="45"/>
  </w:num>
  <w:num w:numId="74">
    <w:abstractNumId w:val="20"/>
  </w:num>
  <w:num w:numId="75">
    <w:abstractNumId w:val="59"/>
  </w:num>
  <w:num w:numId="76">
    <w:abstractNumId w:val="69"/>
  </w:num>
  <w:num w:numId="77">
    <w:abstractNumId w:val="58"/>
  </w:num>
  <w:num w:numId="78">
    <w:abstractNumId w:val="68"/>
  </w:num>
  <w:num w:numId="79">
    <w:abstractNumId w:val="51"/>
  </w:num>
  <w:numIdMacAtCleanup w:val="7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gidu Kifle - Manager, IT Projects &amp; Standards">
    <w15:presenceInfo w15:providerId="AD" w15:userId="S-1-5-21-3401033968-3847674994-1788951991-158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2A"/>
    <w:rsid w:val="000002D9"/>
    <w:rsid w:val="00000C0F"/>
    <w:rsid w:val="00004042"/>
    <w:rsid w:val="00007E66"/>
    <w:rsid w:val="000107EA"/>
    <w:rsid w:val="00011034"/>
    <w:rsid w:val="0001130C"/>
    <w:rsid w:val="000129D9"/>
    <w:rsid w:val="00014C34"/>
    <w:rsid w:val="00016023"/>
    <w:rsid w:val="000234C9"/>
    <w:rsid w:val="00023A52"/>
    <w:rsid w:val="000248BD"/>
    <w:rsid w:val="00024AF3"/>
    <w:rsid w:val="00027188"/>
    <w:rsid w:val="00027226"/>
    <w:rsid w:val="0002759D"/>
    <w:rsid w:val="000300DA"/>
    <w:rsid w:val="00030F09"/>
    <w:rsid w:val="0003227E"/>
    <w:rsid w:val="00033899"/>
    <w:rsid w:val="000347B0"/>
    <w:rsid w:val="00041DD4"/>
    <w:rsid w:val="00042E87"/>
    <w:rsid w:val="000439EF"/>
    <w:rsid w:val="0004444D"/>
    <w:rsid w:val="000450C6"/>
    <w:rsid w:val="00046F8A"/>
    <w:rsid w:val="00050BF2"/>
    <w:rsid w:val="0005134C"/>
    <w:rsid w:val="0005244B"/>
    <w:rsid w:val="000543E8"/>
    <w:rsid w:val="000546EC"/>
    <w:rsid w:val="00056979"/>
    <w:rsid w:val="00056C7D"/>
    <w:rsid w:val="00060224"/>
    <w:rsid w:val="00060D9E"/>
    <w:rsid w:val="00062818"/>
    <w:rsid w:val="0006429F"/>
    <w:rsid w:val="000654C7"/>
    <w:rsid w:val="00066D5A"/>
    <w:rsid w:val="00067145"/>
    <w:rsid w:val="0007157B"/>
    <w:rsid w:val="00072D2E"/>
    <w:rsid w:val="00074E4D"/>
    <w:rsid w:val="000750A2"/>
    <w:rsid w:val="00077E1B"/>
    <w:rsid w:val="00081144"/>
    <w:rsid w:val="00081519"/>
    <w:rsid w:val="0008169A"/>
    <w:rsid w:val="00082158"/>
    <w:rsid w:val="0008293F"/>
    <w:rsid w:val="000837F8"/>
    <w:rsid w:val="00083974"/>
    <w:rsid w:val="000844EE"/>
    <w:rsid w:val="0008555A"/>
    <w:rsid w:val="00086C97"/>
    <w:rsid w:val="0008773C"/>
    <w:rsid w:val="000901C0"/>
    <w:rsid w:val="000901C7"/>
    <w:rsid w:val="000914D1"/>
    <w:rsid w:val="00092725"/>
    <w:rsid w:val="00092EE8"/>
    <w:rsid w:val="00093FF2"/>
    <w:rsid w:val="00094088"/>
    <w:rsid w:val="00094384"/>
    <w:rsid w:val="00094816"/>
    <w:rsid w:val="00097568"/>
    <w:rsid w:val="0009788A"/>
    <w:rsid w:val="000A0FA9"/>
    <w:rsid w:val="000A11A3"/>
    <w:rsid w:val="000A1383"/>
    <w:rsid w:val="000A1F04"/>
    <w:rsid w:val="000A2671"/>
    <w:rsid w:val="000A2E8F"/>
    <w:rsid w:val="000A357F"/>
    <w:rsid w:val="000A3F6C"/>
    <w:rsid w:val="000B0C88"/>
    <w:rsid w:val="000B1413"/>
    <w:rsid w:val="000B2BF4"/>
    <w:rsid w:val="000B3779"/>
    <w:rsid w:val="000B7884"/>
    <w:rsid w:val="000C07CF"/>
    <w:rsid w:val="000C2401"/>
    <w:rsid w:val="000C2A15"/>
    <w:rsid w:val="000C2E9F"/>
    <w:rsid w:val="000C5F9F"/>
    <w:rsid w:val="000C6D4F"/>
    <w:rsid w:val="000C7470"/>
    <w:rsid w:val="000C7B79"/>
    <w:rsid w:val="000D10E3"/>
    <w:rsid w:val="000D3505"/>
    <w:rsid w:val="000D4FD5"/>
    <w:rsid w:val="000D5443"/>
    <w:rsid w:val="000D6ECA"/>
    <w:rsid w:val="000D71CB"/>
    <w:rsid w:val="000E4700"/>
    <w:rsid w:val="000E59C8"/>
    <w:rsid w:val="000E6A13"/>
    <w:rsid w:val="000E6A50"/>
    <w:rsid w:val="000F0D20"/>
    <w:rsid w:val="000F21FE"/>
    <w:rsid w:val="000F48EF"/>
    <w:rsid w:val="000F513A"/>
    <w:rsid w:val="000F6A2D"/>
    <w:rsid w:val="000F743D"/>
    <w:rsid w:val="000F74A1"/>
    <w:rsid w:val="0010068A"/>
    <w:rsid w:val="00100D63"/>
    <w:rsid w:val="00101317"/>
    <w:rsid w:val="001016F3"/>
    <w:rsid w:val="00103003"/>
    <w:rsid w:val="00103134"/>
    <w:rsid w:val="00103300"/>
    <w:rsid w:val="00103F3F"/>
    <w:rsid w:val="00104045"/>
    <w:rsid w:val="00107E35"/>
    <w:rsid w:val="00112417"/>
    <w:rsid w:val="0011332B"/>
    <w:rsid w:val="00115407"/>
    <w:rsid w:val="00117FFC"/>
    <w:rsid w:val="00120311"/>
    <w:rsid w:val="0012036C"/>
    <w:rsid w:val="001208B2"/>
    <w:rsid w:val="00121C91"/>
    <w:rsid w:val="0012242A"/>
    <w:rsid w:val="001226A0"/>
    <w:rsid w:val="001227E9"/>
    <w:rsid w:val="0012316F"/>
    <w:rsid w:val="0012371A"/>
    <w:rsid w:val="00123979"/>
    <w:rsid w:val="00124A22"/>
    <w:rsid w:val="001250AA"/>
    <w:rsid w:val="00125C35"/>
    <w:rsid w:val="00127586"/>
    <w:rsid w:val="00127E5C"/>
    <w:rsid w:val="00134A29"/>
    <w:rsid w:val="0013558B"/>
    <w:rsid w:val="00137839"/>
    <w:rsid w:val="0014025D"/>
    <w:rsid w:val="001408A5"/>
    <w:rsid w:val="00141324"/>
    <w:rsid w:val="001419CE"/>
    <w:rsid w:val="00143DF9"/>
    <w:rsid w:val="00147505"/>
    <w:rsid w:val="00147517"/>
    <w:rsid w:val="00147995"/>
    <w:rsid w:val="00150263"/>
    <w:rsid w:val="001520F4"/>
    <w:rsid w:val="00154F8E"/>
    <w:rsid w:val="00156C40"/>
    <w:rsid w:val="00156DFE"/>
    <w:rsid w:val="00157046"/>
    <w:rsid w:val="00163698"/>
    <w:rsid w:val="0016416B"/>
    <w:rsid w:val="001652C7"/>
    <w:rsid w:val="00165675"/>
    <w:rsid w:val="00165BA3"/>
    <w:rsid w:val="00171362"/>
    <w:rsid w:val="001739F2"/>
    <w:rsid w:val="001741A1"/>
    <w:rsid w:val="00176BFB"/>
    <w:rsid w:val="001775E4"/>
    <w:rsid w:val="001801D1"/>
    <w:rsid w:val="00182218"/>
    <w:rsid w:val="00182727"/>
    <w:rsid w:val="00187D82"/>
    <w:rsid w:val="001901E3"/>
    <w:rsid w:val="00190DCC"/>
    <w:rsid w:val="001915AF"/>
    <w:rsid w:val="00194F72"/>
    <w:rsid w:val="001956CD"/>
    <w:rsid w:val="001A0B8D"/>
    <w:rsid w:val="001A1461"/>
    <w:rsid w:val="001A166D"/>
    <w:rsid w:val="001A1954"/>
    <w:rsid w:val="001A3885"/>
    <w:rsid w:val="001A407C"/>
    <w:rsid w:val="001A45C7"/>
    <w:rsid w:val="001A4C55"/>
    <w:rsid w:val="001A5892"/>
    <w:rsid w:val="001A6872"/>
    <w:rsid w:val="001A742C"/>
    <w:rsid w:val="001A74BC"/>
    <w:rsid w:val="001B358F"/>
    <w:rsid w:val="001B572C"/>
    <w:rsid w:val="001C096C"/>
    <w:rsid w:val="001C1268"/>
    <w:rsid w:val="001C42D6"/>
    <w:rsid w:val="001C5E51"/>
    <w:rsid w:val="001D0457"/>
    <w:rsid w:val="001D0B97"/>
    <w:rsid w:val="001D243E"/>
    <w:rsid w:val="001D32FF"/>
    <w:rsid w:val="001D3951"/>
    <w:rsid w:val="001D54A5"/>
    <w:rsid w:val="001D58F5"/>
    <w:rsid w:val="001E0BE7"/>
    <w:rsid w:val="001E11E5"/>
    <w:rsid w:val="001E2721"/>
    <w:rsid w:val="001E3669"/>
    <w:rsid w:val="001E402C"/>
    <w:rsid w:val="001E41CD"/>
    <w:rsid w:val="001E4301"/>
    <w:rsid w:val="001E52D3"/>
    <w:rsid w:val="001E5C63"/>
    <w:rsid w:val="001F04C8"/>
    <w:rsid w:val="001F20D4"/>
    <w:rsid w:val="001F2B04"/>
    <w:rsid w:val="001F4C2E"/>
    <w:rsid w:val="001F53DC"/>
    <w:rsid w:val="001F60F9"/>
    <w:rsid w:val="001F6BBC"/>
    <w:rsid w:val="00203D22"/>
    <w:rsid w:val="00204AD9"/>
    <w:rsid w:val="00206D74"/>
    <w:rsid w:val="002119AB"/>
    <w:rsid w:val="00213882"/>
    <w:rsid w:val="002138D7"/>
    <w:rsid w:val="0021465E"/>
    <w:rsid w:val="00215A25"/>
    <w:rsid w:val="00215B2E"/>
    <w:rsid w:val="002166F2"/>
    <w:rsid w:val="002168F3"/>
    <w:rsid w:val="002205A4"/>
    <w:rsid w:val="00224CBA"/>
    <w:rsid w:val="0022662C"/>
    <w:rsid w:val="0023539D"/>
    <w:rsid w:val="002362F4"/>
    <w:rsid w:val="00237A1A"/>
    <w:rsid w:val="00240FF6"/>
    <w:rsid w:val="00243DD0"/>
    <w:rsid w:val="00250583"/>
    <w:rsid w:val="00254B5B"/>
    <w:rsid w:val="00254DDF"/>
    <w:rsid w:val="00257FF7"/>
    <w:rsid w:val="00260812"/>
    <w:rsid w:val="00260E88"/>
    <w:rsid w:val="00262BFD"/>
    <w:rsid w:val="00263AB5"/>
    <w:rsid w:val="00264C01"/>
    <w:rsid w:val="00270147"/>
    <w:rsid w:val="00271233"/>
    <w:rsid w:val="00273B26"/>
    <w:rsid w:val="00273D6B"/>
    <w:rsid w:val="0027457F"/>
    <w:rsid w:val="00275A00"/>
    <w:rsid w:val="00276C42"/>
    <w:rsid w:val="002802C9"/>
    <w:rsid w:val="00280438"/>
    <w:rsid w:val="00281362"/>
    <w:rsid w:val="00281FF3"/>
    <w:rsid w:val="00282246"/>
    <w:rsid w:val="00282DEF"/>
    <w:rsid w:val="002853E8"/>
    <w:rsid w:val="00286400"/>
    <w:rsid w:val="00286B44"/>
    <w:rsid w:val="00291E7A"/>
    <w:rsid w:val="00295523"/>
    <w:rsid w:val="00297EBB"/>
    <w:rsid w:val="002A0194"/>
    <w:rsid w:val="002A10BE"/>
    <w:rsid w:val="002A1440"/>
    <w:rsid w:val="002A1612"/>
    <w:rsid w:val="002A1835"/>
    <w:rsid w:val="002A1A74"/>
    <w:rsid w:val="002A331D"/>
    <w:rsid w:val="002A38C0"/>
    <w:rsid w:val="002A39C0"/>
    <w:rsid w:val="002A4673"/>
    <w:rsid w:val="002A5050"/>
    <w:rsid w:val="002A646A"/>
    <w:rsid w:val="002A7460"/>
    <w:rsid w:val="002A7C51"/>
    <w:rsid w:val="002B3F44"/>
    <w:rsid w:val="002B4222"/>
    <w:rsid w:val="002B5862"/>
    <w:rsid w:val="002B69AF"/>
    <w:rsid w:val="002B71D9"/>
    <w:rsid w:val="002B74CD"/>
    <w:rsid w:val="002B7781"/>
    <w:rsid w:val="002C1E0A"/>
    <w:rsid w:val="002C3B1F"/>
    <w:rsid w:val="002C3FC6"/>
    <w:rsid w:val="002C480B"/>
    <w:rsid w:val="002C4EBD"/>
    <w:rsid w:val="002C5053"/>
    <w:rsid w:val="002C547B"/>
    <w:rsid w:val="002C57FE"/>
    <w:rsid w:val="002C6EE1"/>
    <w:rsid w:val="002C7CDC"/>
    <w:rsid w:val="002D1050"/>
    <w:rsid w:val="002D2063"/>
    <w:rsid w:val="002D2C59"/>
    <w:rsid w:val="002D4DBB"/>
    <w:rsid w:val="002D5072"/>
    <w:rsid w:val="002E0A75"/>
    <w:rsid w:val="002E1863"/>
    <w:rsid w:val="002E723C"/>
    <w:rsid w:val="002E72A3"/>
    <w:rsid w:val="002E77A3"/>
    <w:rsid w:val="002E7C52"/>
    <w:rsid w:val="002F28A1"/>
    <w:rsid w:val="002F50BF"/>
    <w:rsid w:val="002F68B6"/>
    <w:rsid w:val="00303313"/>
    <w:rsid w:val="00303413"/>
    <w:rsid w:val="00303B3F"/>
    <w:rsid w:val="0030449C"/>
    <w:rsid w:val="00304B3F"/>
    <w:rsid w:val="00304E47"/>
    <w:rsid w:val="0030715D"/>
    <w:rsid w:val="00307ED0"/>
    <w:rsid w:val="00310191"/>
    <w:rsid w:val="00310C87"/>
    <w:rsid w:val="0031151C"/>
    <w:rsid w:val="00315014"/>
    <w:rsid w:val="00316991"/>
    <w:rsid w:val="00321CC8"/>
    <w:rsid w:val="003223C1"/>
    <w:rsid w:val="00322B51"/>
    <w:rsid w:val="00322CB2"/>
    <w:rsid w:val="00324F29"/>
    <w:rsid w:val="003276F4"/>
    <w:rsid w:val="00327D71"/>
    <w:rsid w:val="00327EBB"/>
    <w:rsid w:val="00331729"/>
    <w:rsid w:val="003332D9"/>
    <w:rsid w:val="003338D6"/>
    <w:rsid w:val="003342CA"/>
    <w:rsid w:val="003352E5"/>
    <w:rsid w:val="003356C7"/>
    <w:rsid w:val="00336D5E"/>
    <w:rsid w:val="00341D8C"/>
    <w:rsid w:val="00342292"/>
    <w:rsid w:val="00343B1E"/>
    <w:rsid w:val="0034493F"/>
    <w:rsid w:val="00345625"/>
    <w:rsid w:val="00345827"/>
    <w:rsid w:val="0035241E"/>
    <w:rsid w:val="00352675"/>
    <w:rsid w:val="003549D8"/>
    <w:rsid w:val="00354BD7"/>
    <w:rsid w:val="00356ACD"/>
    <w:rsid w:val="00363B55"/>
    <w:rsid w:val="0036405B"/>
    <w:rsid w:val="003656F4"/>
    <w:rsid w:val="00370062"/>
    <w:rsid w:val="003724E1"/>
    <w:rsid w:val="00372A5A"/>
    <w:rsid w:val="00373518"/>
    <w:rsid w:val="00373AFB"/>
    <w:rsid w:val="003741E0"/>
    <w:rsid w:val="00374AA2"/>
    <w:rsid w:val="00374B40"/>
    <w:rsid w:val="00374E0C"/>
    <w:rsid w:val="00377CAF"/>
    <w:rsid w:val="00380495"/>
    <w:rsid w:val="0038137B"/>
    <w:rsid w:val="003815EB"/>
    <w:rsid w:val="00384735"/>
    <w:rsid w:val="00385992"/>
    <w:rsid w:val="00385DA4"/>
    <w:rsid w:val="0038655F"/>
    <w:rsid w:val="00386E7E"/>
    <w:rsid w:val="00387020"/>
    <w:rsid w:val="0038715F"/>
    <w:rsid w:val="003873A0"/>
    <w:rsid w:val="003908F5"/>
    <w:rsid w:val="0039100D"/>
    <w:rsid w:val="003924A9"/>
    <w:rsid w:val="003925F3"/>
    <w:rsid w:val="00394534"/>
    <w:rsid w:val="0039555A"/>
    <w:rsid w:val="00395F7B"/>
    <w:rsid w:val="00396923"/>
    <w:rsid w:val="0039798F"/>
    <w:rsid w:val="00397C3E"/>
    <w:rsid w:val="003A0510"/>
    <w:rsid w:val="003A0949"/>
    <w:rsid w:val="003A0C90"/>
    <w:rsid w:val="003A202D"/>
    <w:rsid w:val="003A72C1"/>
    <w:rsid w:val="003B078B"/>
    <w:rsid w:val="003B07E4"/>
    <w:rsid w:val="003B0C21"/>
    <w:rsid w:val="003B4462"/>
    <w:rsid w:val="003B57C3"/>
    <w:rsid w:val="003B5D93"/>
    <w:rsid w:val="003B6D67"/>
    <w:rsid w:val="003B7354"/>
    <w:rsid w:val="003C06A7"/>
    <w:rsid w:val="003C151E"/>
    <w:rsid w:val="003C4ACC"/>
    <w:rsid w:val="003C7125"/>
    <w:rsid w:val="003C78B4"/>
    <w:rsid w:val="003C7CE0"/>
    <w:rsid w:val="003D0871"/>
    <w:rsid w:val="003D0A02"/>
    <w:rsid w:val="003D16DD"/>
    <w:rsid w:val="003D40FB"/>
    <w:rsid w:val="003D46EF"/>
    <w:rsid w:val="003D502B"/>
    <w:rsid w:val="003D512B"/>
    <w:rsid w:val="003D772C"/>
    <w:rsid w:val="003D7E59"/>
    <w:rsid w:val="003E0A68"/>
    <w:rsid w:val="003E20F0"/>
    <w:rsid w:val="003E25C1"/>
    <w:rsid w:val="003E2C6D"/>
    <w:rsid w:val="003E2D9E"/>
    <w:rsid w:val="003E54F3"/>
    <w:rsid w:val="003E5B9C"/>
    <w:rsid w:val="003E5BBD"/>
    <w:rsid w:val="003E6342"/>
    <w:rsid w:val="003E6FF3"/>
    <w:rsid w:val="003F003B"/>
    <w:rsid w:val="003F0D90"/>
    <w:rsid w:val="003F12EE"/>
    <w:rsid w:val="003F3368"/>
    <w:rsid w:val="003F4559"/>
    <w:rsid w:val="003F46FA"/>
    <w:rsid w:val="004018F9"/>
    <w:rsid w:val="00404872"/>
    <w:rsid w:val="00405E1B"/>
    <w:rsid w:val="00405ED2"/>
    <w:rsid w:val="00406795"/>
    <w:rsid w:val="00406E59"/>
    <w:rsid w:val="00406EA5"/>
    <w:rsid w:val="0040722E"/>
    <w:rsid w:val="00410651"/>
    <w:rsid w:val="00410EE8"/>
    <w:rsid w:val="004116B1"/>
    <w:rsid w:val="004125E2"/>
    <w:rsid w:val="00412A4C"/>
    <w:rsid w:val="004131CB"/>
    <w:rsid w:val="00413675"/>
    <w:rsid w:val="00414A2C"/>
    <w:rsid w:val="004150BD"/>
    <w:rsid w:val="00415CF2"/>
    <w:rsid w:val="00416B6F"/>
    <w:rsid w:val="00417615"/>
    <w:rsid w:val="0043017D"/>
    <w:rsid w:val="00430729"/>
    <w:rsid w:val="004321E8"/>
    <w:rsid w:val="00434B26"/>
    <w:rsid w:val="00435408"/>
    <w:rsid w:val="00435A75"/>
    <w:rsid w:val="004363CB"/>
    <w:rsid w:val="004365D3"/>
    <w:rsid w:val="004374D6"/>
    <w:rsid w:val="00437710"/>
    <w:rsid w:val="004427C6"/>
    <w:rsid w:val="00443856"/>
    <w:rsid w:val="0044393D"/>
    <w:rsid w:val="00443BD1"/>
    <w:rsid w:val="00446A52"/>
    <w:rsid w:val="00446DF5"/>
    <w:rsid w:val="00450540"/>
    <w:rsid w:val="00450B80"/>
    <w:rsid w:val="0045118B"/>
    <w:rsid w:val="00452160"/>
    <w:rsid w:val="0045258D"/>
    <w:rsid w:val="00452746"/>
    <w:rsid w:val="0045432E"/>
    <w:rsid w:val="004546DE"/>
    <w:rsid w:val="00454F68"/>
    <w:rsid w:val="004564CF"/>
    <w:rsid w:val="00456B89"/>
    <w:rsid w:val="00456F26"/>
    <w:rsid w:val="004579D7"/>
    <w:rsid w:val="004624C1"/>
    <w:rsid w:val="004626A6"/>
    <w:rsid w:val="00463CAC"/>
    <w:rsid w:val="00463E82"/>
    <w:rsid w:val="004656E8"/>
    <w:rsid w:val="00467A81"/>
    <w:rsid w:val="00470675"/>
    <w:rsid w:val="00472EFC"/>
    <w:rsid w:val="0047453E"/>
    <w:rsid w:val="00475263"/>
    <w:rsid w:val="00476545"/>
    <w:rsid w:val="00477C50"/>
    <w:rsid w:val="00483246"/>
    <w:rsid w:val="00484642"/>
    <w:rsid w:val="00485923"/>
    <w:rsid w:val="00485BAE"/>
    <w:rsid w:val="00487041"/>
    <w:rsid w:val="0049017B"/>
    <w:rsid w:val="004901A0"/>
    <w:rsid w:val="004909F0"/>
    <w:rsid w:val="00493DFD"/>
    <w:rsid w:val="004963B9"/>
    <w:rsid w:val="004A3003"/>
    <w:rsid w:val="004A3319"/>
    <w:rsid w:val="004A388F"/>
    <w:rsid w:val="004A4949"/>
    <w:rsid w:val="004A4AF3"/>
    <w:rsid w:val="004A585C"/>
    <w:rsid w:val="004A5C7A"/>
    <w:rsid w:val="004A72F8"/>
    <w:rsid w:val="004B06DA"/>
    <w:rsid w:val="004B4A63"/>
    <w:rsid w:val="004B6C99"/>
    <w:rsid w:val="004B6F14"/>
    <w:rsid w:val="004B7D3E"/>
    <w:rsid w:val="004C1F64"/>
    <w:rsid w:val="004C5E8C"/>
    <w:rsid w:val="004D165B"/>
    <w:rsid w:val="004D1C5E"/>
    <w:rsid w:val="004D24C3"/>
    <w:rsid w:val="004D7E6E"/>
    <w:rsid w:val="004D7E7A"/>
    <w:rsid w:val="004E05F3"/>
    <w:rsid w:val="004E12A5"/>
    <w:rsid w:val="004E1C60"/>
    <w:rsid w:val="004E2144"/>
    <w:rsid w:val="004E2600"/>
    <w:rsid w:val="004E406A"/>
    <w:rsid w:val="004E4AD1"/>
    <w:rsid w:val="004E5591"/>
    <w:rsid w:val="004E6F4D"/>
    <w:rsid w:val="004E6FBF"/>
    <w:rsid w:val="004F0D5C"/>
    <w:rsid w:val="004F2A26"/>
    <w:rsid w:val="004F51DF"/>
    <w:rsid w:val="004F6322"/>
    <w:rsid w:val="004F65EA"/>
    <w:rsid w:val="004F68D5"/>
    <w:rsid w:val="004F6D36"/>
    <w:rsid w:val="00504BA9"/>
    <w:rsid w:val="00505027"/>
    <w:rsid w:val="00505A40"/>
    <w:rsid w:val="00505E16"/>
    <w:rsid w:val="005063A7"/>
    <w:rsid w:val="00506D42"/>
    <w:rsid w:val="00511276"/>
    <w:rsid w:val="0051189F"/>
    <w:rsid w:val="00511F0F"/>
    <w:rsid w:val="00515247"/>
    <w:rsid w:val="00515C25"/>
    <w:rsid w:val="005167C4"/>
    <w:rsid w:val="005175F3"/>
    <w:rsid w:val="0051771C"/>
    <w:rsid w:val="005178BC"/>
    <w:rsid w:val="005211A4"/>
    <w:rsid w:val="00521E7F"/>
    <w:rsid w:val="00527CD3"/>
    <w:rsid w:val="005312C0"/>
    <w:rsid w:val="00531471"/>
    <w:rsid w:val="00531F36"/>
    <w:rsid w:val="00534D89"/>
    <w:rsid w:val="00536633"/>
    <w:rsid w:val="00536B2F"/>
    <w:rsid w:val="00536DE1"/>
    <w:rsid w:val="005413A5"/>
    <w:rsid w:val="005415B6"/>
    <w:rsid w:val="005415E0"/>
    <w:rsid w:val="00541735"/>
    <w:rsid w:val="00541C7C"/>
    <w:rsid w:val="00542197"/>
    <w:rsid w:val="00542E45"/>
    <w:rsid w:val="005447C6"/>
    <w:rsid w:val="005449B3"/>
    <w:rsid w:val="00546C7E"/>
    <w:rsid w:val="00547A17"/>
    <w:rsid w:val="00550D51"/>
    <w:rsid w:val="00552B71"/>
    <w:rsid w:val="00553823"/>
    <w:rsid w:val="005538F8"/>
    <w:rsid w:val="00554BBF"/>
    <w:rsid w:val="00557E09"/>
    <w:rsid w:val="00560946"/>
    <w:rsid w:val="005616AF"/>
    <w:rsid w:val="00567213"/>
    <w:rsid w:val="00567772"/>
    <w:rsid w:val="005751D2"/>
    <w:rsid w:val="005758DE"/>
    <w:rsid w:val="0057665F"/>
    <w:rsid w:val="00577DC8"/>
    <w:rsid w:val="00580EDA"/>
    <w:rsid w:val="00580FC2"/>
    <w:rsid w:val="005826BD"/>
    <w:rsid w:val="00582B67"/>
    <w:rsid w:val="00583191"/>
    <w:rsid w:val="00583CD9"/>
    <w:rsid w:val="00584AD4"/>
    <w:rsid w:val="00584EF8"/>
    <w:rsid w:val="0058540C"/>
    <w:rsid w:val="0058680B"/>
    <w:rsid w:val="00586960"/>
    <w:rsid w:val="00593F4C"/>
    <w:rsid w:val="0059561D"/>
    <w:rsid w:val="005957BB"/>
    <w:rsid w:val="00595D30"/>
    <w:rsid w:val="00596A37"/>
    <w:rsid w:val="005A02D9"/>
    <w:rsid w:val="005A0DF0"/>
    <w:rsid w:val="005A510C"/>
    <w:rsid w:val="005A5CD7"/>
    <w:rsid w:val="005A5CDA"/>
    <w:rsid w:val="005A7EFF"/>
    <w:rsid w:val="005B0D15"/>
    <w:rsid w:val="005B463C"/>
    <w:rsid w:val="005B59E9"/>
    <w:rsid w:val="005B62FD"/>
    <w:rsid w:val="005B6F47"/>
    <w:rsid w:val="005C0DA8"/>
    <w:rsid w:val="005C177C"/>
    <w:rsid w:val="005C408C"/>
    <w:rsid w:val="005C5412"/>
    <w:rsid w:val="005D0152"/>
    <w:rsid w:val="005D229A"/>
    <w:rsid w:val="005D2694"/>
    <w:rsid w:val="005D3C29"/>
    <w:rsid w:val="005D3FBB"/>
    <w:rsid w:val="005D5447"/>
    <w:rsid w:val="005D5ECF"/>
    <w:rsid w:val="005D7BEA"/>
    <w:rsid w:val="005E1C8D"/>
    <w:rsid w:val="005E3156"/>
    <w:rsid w:val="005E319F"/>
    <w:rsid w:val="005E380D"/>
    <w:rsid w:val="005E48E4"/>
    <w:rsid w:val="005E536C"/>
    <w:rsid w:val="005E6176"/>
    <w:rsid w:val="005E7758"/>
    <w:rsid w:val="005E788C"/>
    <w:rsid w:val="005E7ACC"/>
    <w:rsid w:val="005E7BAD"/>
    <w:rsid w:val="005F11CA"/>
    <w:rsid w:val="005F1CD7"/>
    <w:rsid w:val="005F22C1"/>
    <w:rsid w:val="005F269F"/>
    <w:rsid w:val="005F3A53"/>
    <w:rsid w:val="005F4D53"/>
    <w:rsid w:val="005F6550"/>
    <w:rsid w:val="005F7491"/>
    <w:rsid w:val="0060010C"/>
    <w:rsid w:val="0060115B"/>
    <w:rsid w:val="00602E27"/>
    <w:rsid w:val="00603223"/>
    <w:rsid w:val="00604C6D"/>
    <w:rsid w:val="00605351"/>
    <w:rsid w:val="00605BE6"/>
    <w:rsid w:val="006068F5"/>
    <w:rsid w:val="00606B91"/>
    <w:rsid w:val="00610096"/>
    <w:rsid w:val="006108EB"/>
    <w:rsid w:val="00610BB6"/>
    <w:rsid w:val="00610D9A"/>
    <w:rsid w:val="0061294E"/>
    <w:rsid w:val="00613150"/>
    <w:rsid w:val="006214C1"/>
    <w:rsid w:val="0062172A"/>
    <w:rsid w:val="0062476D"/>
    <w:rsid w:val="00624DEF"/>
    <w:rsid w:val="0062588D"/>
    <w:rsid w:val="006262E1"/>
    <w:rsid w:val="006276DC"/>
    <w:rsid w:val="006333F6"/>
    <w:rsid w:val="006351A5"/>
    <w:rsid w:val="00635BC8"/>
    <w:rsid w:val="0063776E"/>
    <w:rsid w:val="00637ED8"/>
    <w:rsid w:val="00640524"/>
    <w:rsid w:val="0064155D"/>
    <w:rsid w:val="006430BE"/>
    <w:rsid w:val="00643F4C"/>
    <w:rsid w:val="00644E8D"/>
    <w:rsid w:val="00645286"/>
    <w:rsid w:val="0064612D"/>
    <w:rsid w:val="0064637F"/>
    <w:rsid w:val="00646946"/>
    <w:rsid w:val="00646BCB"/>
    <w:rsid w:val="0064732C"/>
    <w:rsid w:val="00650932"/>
    <w:rsid w:val="00652B7C"/>
    <w:rsid w:val="00652E97"/>
    <w:rsid w:val="00653711"/>
    <w:rsid w:val="00653966"/>
    <w:rsid w:val="00654952"/>
    <w:rsid w:val="00656880"/>
    <w:rsid w:val="00657D10"/>
    <w:rsid w:val="0066056D"/>
    <w:rsid w:val="00662149"/>
    <w:rsid w:val="00662331"/>
    <w:rsid w:val="00662622"/>
    <w:rsid w:val="006640F2"/>
    <w:rsid w:val="0066573D"/>
    <w:rsid w:val="0066630A"/>
    <w:rsid w:val="00670B47"/>
    <w:rsid w:val="00673B62"/>
    <w:rsid w:val="00674543"/>
    <w:rsid w:val="00675CCB"/>
    <w:rsid w:val="00675F53"/>
    <w:rsid w:val="006774F2"/>
    <w:rsid w:val="006777AD"/>
    <w:rsid w:val="006804CD"/>
    <w:rsid w:val="006850FE"/>
    <w:rsid w:val="00685257"/>
    <w:rsid w:val="00685380"/>
    <w:rsid w:val="00685647"/>
    <w:rsid w:val="00692DAC"/>
    <w:rsid w:val="0069425D"/>
    <w:rsid w:val="00694832"/>
    <w:rsid w:val="006958F2"/>
    <w:rsid w:val="00695D3C"/>
    <w:rsid w:val="00696CC0"/>
    <w:rsid w:val="006A19F9"/>
    <w:rsid w:val="006A2514"/>
    <w:rsid w:val="006A262B"/>
    <w:rsid w:val="006A524D"/>
    <w:rsid w:val="006A68F4"/>
    <w:rsid w:val="006B1FD3"/>
    <w:rsid w:val="006B2DEA"/>
    <w:rsid w:val="006B304C"/>
    <w:rsid w:val="006B44AB"/>
    <w:rsid w:val="006B5E0E"/>
    <w:rsid w:val="006B5E57"/>
    <w:rsid w:val="006B6E64"/>
    <w:rsid w:val="006B78F0"/>
    <w:rsid w:val="006C14F8"/>
    <w:rsid w:val="006C3A57"/>
    <w:rsid w:val="006C5E93"/>
    <w:rsid w:val="006D03B8"/>
    <w:rsid w:val="006D05C6"/>
    <w:rsid w:val="006D1B84"/>
    <w:rsid w:val="006D262A"/>
    <w:rsid w:val="006D3618"/>
    <w:rsid w:val="006D46C5"/>
    <w:rsid w:val="006D56BA"/>
    <w:rsid w:val="006D70B6"/>
    <w:rsid w:val="006E0201"/>
    <w:rsid w:val="006E0266"/>
    <w:rsid w:val="006E0F4C"/>
    <w:rsid w:val="006E4119"/>
    <w:rsid w:val="006E50E2"/>
    <w:rsid w:val="006E53EF"/>
    <w:rsid w:val="006F14E4"/>
    <w:rsid w:val="006F1A8B"/>
    <w:rsid w:val="006F32FE"/>
    <w:rsid w:val="006F3624"/>
    <w:rsid w:val="006F524E"/>
    <w:rsid w:val="006F5C76"/>
    <w:rsid w:val="007019E7"/>
    <w:rsid w:val="00702977"/>
    <w:rsid w:val="00704577"/>
    <w:rsid w:val="0070475F"/>
    <w:rsid w:val="00705981"/>
    <w:rsid w:val="00706AED"/>
    <w:rsid w:val="00706D1B"/>
    <w:rsid w:val="00712300"/>
    <w:rsid w:val="00712BC1"/>
    <w:rsid w:val="00712DCC"/>
    <w:rsid w:val="00713617"/>
    <w:rsid w:val="0071562A"/>
    <w:rsid w:val="00715C43"/>
    <w:rsid w:val="007178A8"/>
    <w:rsid w:val="00717EB6"/>
    <w:rsid w:val="00720A1D"/>
    <w:rsid w:val="00721AAA"/>
    <w:rsid w:val="00721FA2"/>
    <w:rsid w:val="007230B9"/>
    <w:rsid w:val="0072376D"/>
    <w:rsid w:val="007245CB"/>
    <w:rsid w:val="00724829"/>
    <w:rsid w:val="00724A60"/>
    <w:rsid w:val="00725A2A"/>
    <w:rsid w:val="00726035"/>
    <w:rsid w:val="007270F5"/>
    <w:rsid w:val="007276FA"/>
    <w:rsid w:val="00727946"/>
    <w:rsid w:val="00731CC0"/>
    <w:rsid w:val="007334A5"/>
    <w:rsid w:val="00733616"/>
    <w:rsid w:val="00734FDF"/>
    <w:rsid w:val="00736DF6"/>
    <w:rsid w:val="0073705C"/>
    <w:rsid w:val="0073764A"/>
    <w:rsid w:val="00737A1F"/>
    <w:rsid w:val="007441A3"/>
    <w:rsid w:val="007451AB"/>
    <w:rsid w:val="00745417"/>
    <w:rsid w:val="00745B3A"/>
    <w:rsid w:val="00746675"/>
    <w:rsid w:val="00747666"/>
    <w:rsid w:val="00750D7D"/>
    <w:rsid w:val="007511C8"/>
    <w:rsid w:val="00751FAC"/>
    <w:rsid w:val="00752B25"/>
    <w:rsid w:val="007541FC"/>
    <w:rsid w:val="00754C70"/>
    <w:rsid w:val="00755240"/>
    <w:rsid w:val="00755F73"/>
    <w:rsid w:val="00761251"/>
    <w:rsid w:val="007626F5"/>
    <w:rsid w:val="00766E69"/>
    <w:rsid w:val="00770590"/>
    <w:rsid w:val="0077096B"/>
    <w:rsid w:val="007722B5"/>
    <w:rsid w:val="007731AF"/>
    <w:rsid w:val="007734E3"/>
    <w:rsid w:val="007744B4"/>
    <w:rsid w:val="007749EB"/>
    <w:rsid w:val="007750AD"/>
    <w:rsid w:val="00776121"/>
    <w:rsid w:val="007764B9"/>
    <w:rsid w:val="00776813"/>
    <w:rsid w:val="00781461"/>
    <w:rsid w:val="00784E6D"/>
    <w:rsid w:val="00784FB7"/>
    <w:rsid w:val="00785247"/>
    <w:rsid w:val="00786767"/>
    <w:rsid w:val="007910B6"/>
    <w:rsid w:val="007933F8"/>
    <w:rsid w:val="00794128"/>
    <w:rsid w:val="0079458A"/>
    <w:rsid w:val="00794DEC"/>
    <w:rsid w:val="0079518C"/>
    <w:rsid w:val="007958B9"/>
    <w:rsid w:val="00795E63"/>
    <w:rsid w:val="007966F9"/>
    <w:rsid w:val="00797C9A"/>
    <w:rsid w:val="007A1F60"/>
    <w:rsid w:val="007A2573"/>
    <w:rsid w:val="007A3463"/>
    <w:rsid w:val="007A3D28"/>
    <w:rsid w:val="007A4D39"/>
    <w:rsid w:val="007A5AD2"/>
    <w:rsid w:val="007B07C8"/>
    <w:rsid w:val="007B1501"/>
    <w:rsid w:val="007B2106"/>
    <w:rsid w:val="007B2CC0"/>
    <w:rsid w:val="007B3ABC"/>
    <w:rsid w:val="007B5668"/>
    <w:rsid w:val="007C17A3"/>
    <w:rsid w:val="007C2CF6"/>
    <w:rsid w:val="007C53F0"/>
    <w:rsid w:val="007C6327"/>
    <w:rsid w:val="007C70AB"/>
    <w:rsid w:val="007C71D6"/>
    <w:rsid w:val="007C7A72"/>
    <w:rsid w:val="007D06C2"/>
    <w:rsid w:val="007D0771"/>
    <w:rsid w:val="007D1BEB"/>
    <w:rsid w:val="007D2A3A"/>
    <w:rsid w:val="007D2DB8"/>
    <w:rsid w:val="007D305C"/>
    <w:rsid w:val="007D371E"/>
    <w:rsid w:val="007D4925"/>
    <w:rsid w:val="007D53E2"/>
    <w:rsid w:val="007D6437"/>
    <w:rsid w:val="007D750E"/>
    <w:rsid w:val="007E0936"/>
    <w:rsid w:val="007E09F1"/>
    <w:rsid w:val="007E0A7E"/>
    <w:rsid w:val="007E0C2F"/>
    <w:rsid w:val="007E4A37"/>
    <w:rsid w:val="007E5CD5"/>
    <w:rsid w:val="007E6449"/>
    <w:rsid w:val="007E75B1"/>
    <w:rsid w:val="007E7933"/>
    <w:rsid w:val="007F11AE"/>
    <w:rsid w:val="007F22C4"/>
    <w:rsid w:val="007F4A26"/>
    <w:rsid w:val="007F53BF"/>
    <w:rsid w:val="007F709B"/>
    <w:rsid w:val="0080109B"/>
    <w:rsid w:val="00802A01"/>
    <w:rsid w:val="0080511D"/>
    <w:rsid w:val="00805263"/>
    <w:rsid w:val="0080602A"/>
    <w:rsid w:val="00810D08"/>
    <w:rsid w:val="00813143"/>
    <w:rsid w:val="00814200"/>
    <w:rsid w:val="00815CE8"/>
    <w:rsid w:val="0081766C"/>
    <w:rsid w:val="0081786F"/>
    <w:rsid w:val="00817D1B"/>
    <w:rsid w:val="008230B1"/>
    <w:rsid w:val="008232DC"/>
    <w:rsid w:val="00832938"/>
    <w:rsid w:val="00833EDE"/>
    <w:rsid w:val="00834A07"/>
    <w:rsid w:val="00834C74"/>
    <w:rsid w:val="00834DCF"/>
    <w:rsid w:val="00837A7D"/>
    <w:rsid w:val="0084110D"/>
    <w:rsid w:val="008417A1"/>
    <w:rsid w:val="00841C33"/>
    <w:rsid w:val="00842739"/>
    <w:rsid w:val="00843550"/>
    <w:rsid w:val="00844DE3"/>
    <w:rsid w:val="00844E0D"/>
    <w:rsid w:val="00845955"/>
    <w:rsid w:val="00851101"/>
    <w:rsid w:val="008513E3"/>
    <w:rsid w:val="00854BE2"/>
    <w:rsid w:val="00855B20"/>
    <w:rsid w:val="00856E23"/>
    <w:rsid w:val="00857503"/>
    <w:rsid w:val="00857694"/>
    <w:rsid w:val="0086181F"/>
    <w:rsid w:val="008619A9"/>
    <w:rsid w:val="0086251E"/>
    <w:rsid w:val="00862595"/>
    <w:rsid w:val="00863793"/>
    <w:rsid w:val="008646E1"/>
    <w:rsid w:val="008648F6"/>
    <w:rsid w:val="00864ABA"/>
    <w:rsid w:val="00865891"/>
    <w:rsid w:val="008666A8"/>
    <w:rsid w:val="008709BE"/>
    <w:rsid w:val="00871B2D"/>
    <w:rsid w:val="0087276C"/>
    <w:rsid w:val="008731E1"/>
    <w:rsid w:val="00873AAD"/>
    <w:rsid w:val="00873CB7"/>
    <w:rsid w:val="00874B7A"/>
    <w:rsid w:val="008750AC"/>
    <w:rsid w:val="0087529E"/>
    <w:rsid w:val="0087542E"/>
    <w:rsid w:val="008766A5"/>
    <w:rsid w:val="00876FD4"/>
    <w:rsid w:val="00877B88"/>
    <w:rsid w:val="00877D9E"/>
    <w:rsid w:val="00880242"/>
    <w:rsid w:val="00880763"/>
    <w:rsid w:val="00880FBA"/>
    <w:rsid w:val="00885D7F"/>
    <w:rsid w:val="00887FB8"/>
    <w:rsid w:val="008903B4"/>
    <w:rsid w:val="008911C1"/>
    <w:rsid w:val="0089137B"/>
    <w:rsid w:val="0089265D"/>
    <w:rsid w:val="00893BA6"/>
    <w:rsid w:val="008961DE"/>
    <w:rsid w:val="00897162"/>
    <w:rsid w:val="008A19D2"/>
    <w:rsid w:val="008A5A5C"/>
    <w:rsid w:val="008A6322"/>
    <w:rsid w:val="008B23E3"/>
    <w:rsid w:val="008B25E7"/>
    <w:rsid w:val="008B40C9"/>
    <w:rsid w:val="008B5796"/>
    <w:rsid w:val="008B5930"/>
    <w:rsid w:val="008B67B5"/>
    <w:rsid w:val="008B797A"/>
    <w:rsid w:val="008C3352"/>
    <w:rsid w:val="008C33A1"/>
    <w:rsid w:val="008C3747"/>
    <w:rsid w:val="008C3BC3"/>
    <w:rsid w:val="008C4137"/>
    <w:rsid w:val="008C46B7"/>
    <w:rsid w:val="008C5031"/>
    <w:rsid w:val="008D0608"/>
    <w:rsid w:val="008D08AA"/>
    <w:rsid w:val="008D0DC7"/>
    <w:rsid w:val="008D2254"/>
    <w:rsid w:val="008D2472"/>
    <w:rsid w:val="008D3478"/>
    <w:rsid w:val="008D5C11"/>
    <w:rsid w:val="008E21C0"/>
    <w:rsid w:val="008E30F9"/>
    <w:rsid w:val="008E3679"/>
    <w:rsid w:val="008E3C2D"/>
    <w:rsid w:val="008E3F58"/>
    <w:rsid w:val="008E46D7"/>
    <w:rsid w:val="008E4881"/>
    <w:rsid w:val="008E61AD"/>
    <w:rsid w:val="008E67E3"/>
    <w:rsid w:val="008F0019"/>
    <w:rsid w:val="008F1CCA"/>
    <w:rsid w:val="008F1F4F"/>
    <w:rsid w:val="008F21D1"/>
    <w:rsid w:val="008F2415"/>
    <w:rsid w:val="008F28EA"/>
    <w:rsid w:val="008F418C"/>
    <w:rsid w:val="008F665C"/>
    <w:rsid w:val="008F7891"/>
    <w:rsid w:val="00900BB6"/>
    <w:rsid w:val="00902368"/>
    <w:rsid w:val="00903086"/>
    <w:rsid w:val="00904642"/>
    <w:rsid w:val="00905C8F"/>
    <w:rsid w:val="009076E5"/>
    <w:rsid w:val="009107C1"/>
    <w:rsid w:val="00911A76"/>
    <w:rsid w:val="00911F10"/>
    <w:rsid w:val="00913715"/>
    <w:rsid w:val="00913995"/>
    <w:rsid w:val="009153B0"/>
    <w:rsid w:val="00915E5A"/>
    <w:rsid w:val="0091786D"/>
    <w:rsid w:val="00917EA4"/>
    <w:rsid w:val="00921C2C"/>
    <w:rsid w:val="00922BB1"/>
    <w:rsid w:val="009240BA"/>
    <w:rsid w:val="00925635"/>
    <w:rsid w:val="00927311"/>
    <w:rsid w:val="0092769F"/>
    <w:rsid w:val="00930117"/>
    <w:rsid w:val="00932B9A"/>
    <w:rsid w:val="00932F31"/>
    <w:rsid w:val="009361F9"/>
    <w:rsid w:val="00936BC4"/>
    <w:rsid w:val="00936C96"/>
    <w:rsid w:val="00936E88"/>
    <w:rsid w:val="009401F8"/>
    <w:rsid w:val="00941373"/>
    <w:rsid w:val="00941D52"/>
    <w:rsid w:val="0094286B"/>
    <w:rsid w:val="00943A5E"/>
    <w:rsid w:val="00943D65"/>
    <w:rsid w:val="0094676C"/>
    <w:rsid w:val="009474EF"/>
    <w:rsid w:val="009475B4"/>
    <w:rsid w:val="00950D2F"/>
    <w:rsid w:val="00951ADB"/>
    <w:rsid w:val="00951B11"/>
    <w:rsid w:val="00951CC4"/>
    <w:rsid w:val="00952206"/>
    <w:rsid w:val="009524ED"/>
    <w:rsid w:val="009531BF"/>
    <w:rsid w:val="0095360C"/>
    <w:rsid w:val="00956259"/>
    <w:rsid w:val="00957BED"/>
    <w:rsid w:val="00957C5D"/>
    <w:rsid w:val="00964360"/>
    <w:rsid w:val="009644E8"/>
    <w:rsid w:val="00964BB0"/>
    <w:rsid w:val="00966565"/>
    <w:rsid w:val="009673F4"/>
    <w:rsid w:val="00967A89"/>
    <w:rsid w:val="00967D22"/>
    <w:rsid w:val="00967E7B"/>
    <w:rsid w:val="009704F9"/>
    <w:rsid w:val="00970A65"/>
    <w:rsid w:val="009710DE"/>
    <w:rsid w:val="009711A0"/>
    <w:rsid w:val="0097136C"/>
    <w:rsid w:val="00972AF4"/>
    <w:rsid w:val="009739B1"/>
    <w:rsid w:val="00973A0C"/>
    <w:rsid w:val="00973B72"/>
    <w:rsid w:val="00975407"/>
    <w:rsid w:val="0097709A"/>
    <w:rsid w:val="00980103"/>
    <w:rsid w:val="00980D41"/>
    <w:rsid w:val="00980D46"/>
    <w:rsid w:val="00981432"/>
    <w:rsid w:val="00983DA1"/>
    <w:rsid w:val="00985B1B"/>
    <w:rsid w:val="00986647"/>
    <w:rsid w:val="00987151"/>
    <w:rsid w:val="0098797A"/>
    <w:rsid w:val="00990F89"/>
    <w:rsid w:val="0099130B"/>
    <w:rsid w:val="00994A7B"/>
    <w:rsid w:val="00994B3D"/>
    <w:rsid w:val="0099691E"/>
    <w:rsid w:val="00996B65"/>
    <w:rsid w:val="009A10DF"/>
    <w:rsid w:val="009A1BA2"/>
    <w:rsid w:val="009A4E9A"/>
    <w:rsid w:val="009A5860"/>
    <w:rsid w:val="009A64A5"/>
    <w:rsid w:val="009A6729"/>
    <w:rsid w:val="009A7DC9"/>
    <w:rsid w:val="009B12F1"/>
    <w:rsid w:val="009B223E"/>
    <w:rsid w:val="009B4721"/>
    <w:rsid w:val="009B566E"/>
    <w:rsid w:val="009B5C9E"/>
    <w:rsid w:val="009B694D"/>
    <w:rsid w:val="009B6D2E"/>
    <w:rsid w:val="009B6EBB"/>
    <w:rsid w:val="009B78B1"/>
    <w:rsid w:val="009C14A2"/>
    <w:rsid w:val="009C233A"/>
    <w:rsid w:val="009C2452"/>
    <w:rsid w:val="009C6942"/>
    <w:rsid w:val="009C6DBD"/>
    <w:rsid w:val="009D10F9"/>
    <w:rsid w:val="009D1666"/>
    <w:rsid w:val="009D4DE4"/>
    <w:rsid w:val="009D526B"/>
    <w:rsid w:val="009E0D8A"/>
    <w:rsid w:val="009E10A6"/>
    <w:rsid w:val="009E167B"/>
    <w:rsid w:val="009E19A5"/>
    <w:rsid w:val="009E6FB7"/>
    <w:rsid w:val="009E7113"/>
    <w:rsid w:val="009E74D0"/>
    <w:rsid w:val="009E7E17"/>
    <w:rsid w:val="009F2A42"/>
    <w:rsid w:val="009F3174"/>
    <w:rsid w:val="009F4535"/>
    <w:rsid w:val="009F564D"/>
    <w:rsid w:val="009F5A5C"/>
    <w:rsid w:val="009F5B33"/>
    <w:rsid w:val="00A00434"/>
    <w:rsid w:val="00A01486"/>
    <w:rsid w:val="00A01493"/>
    <w:rsid w:val="00A01962"/>
    <w:rsid w:val="00A01DFE"/>
    <w:rsid w:val="00A0278A"/>
    <w:rsid w:val="00A0351D"/>
    <w:rsid w:val="00A05603"/>
    <w:rsid w:val="00A057A2"/>
    <w:rsid w:val="00A07EE3"/>
    <w:rsid w:val="00A10EBD"/>
    <w:rsid w:val="00A1428E"/>
    <w:rsid w:val="00A15046"/>
    <w:rsid w:val="00A15A3B"/>
    <w:rsid w:val="00A1645A"/>
    <w:rsid w:val="00A168CE"/>
    <w:rsid w:val="00A16EF2"/>
    <w:rsid w:val="00A1787F"/>
    <w:rsid w:val="00A20738"/>
    <w:rsid w:val="00A20B18"/>
    <w:rsid w:val="00A23AB2"/>
    <w:rsid w:val="00A23FC9"/>
    <w:rsid w:val="00A23FFF"/>
    <w:rsid w:val="00A259FB"/>
    <w:rsid w:val="00A25D5D"/>
    <w:rsid w:val="00A25FF1"/>
    <w:rsid w:val="00A27B66"/>
    <w:rsid w:val="00A27E39"/>
    <w:rsid w:val="00A3029C"/>
    <w:rsid w:val="00A30ACC"/>
    <w:rsid w:val="00A34358"/>
    <w:rsid w:val="00A3784F"/>
    <w:rsid w:val="00A412C4"/>
    <w:rsid w:val="00A41740"/>
    <w:rsid w:val="00A42DB0"/>
    <w:rsid w:val="00A431B2"/>
    <w:rsid w:val="00A4427F"/>
    <w:rsid w:val="00A44F9E"/>
    <w:rsid w:val="00A473ED"/>
    <w:rsid w:val="00A47E55"/>
    <w:rsid w:val="00A50EB6"/>
    <w:rsid w:val="00A51629"/>
    <w:rsid w:val="00A51C7A"/>
    <w:rsid w:val="00A5678A"/>
    <w:rsid w:val="00A57202"/>
    <w:rsid w:val="00A578DC"/>
    <w:rsid w:val="00A60B4C"/>
    <w:rsid w:val="00A61EBA"/>
    <w:rsid w:val="00A62AB6"/>
    <w:rsid w:val="00A63B74"/>
    <w:rsid w:val="00A64135"/>
    <w:rsid w:val="00A64160"/>
    <w:rsid w:val="00A655EF"/>
    <w:rsid w:val="00A66EE6"/>
    <w:rsid w:val="00A67128"/>
    <w:rsid w:val="00A67413"/>
    <w:rsid w:val="00A67CE4"/>
    <w:rsid w:val="00A71EA8"/>
    <w:rsid w:val="00A72B1D"/>
    <w:rsid w:val="00A74D5D"/>
    <w:rsid w:val="00A759D9"/>
    <w:rsid w:val="00A80714"/>
    <w:rsid w:val="00A82946"/>
    <w:rsid w:val="00A833A4"/>
    <w:rsid w:val="00A84161"/>
    <w:rsid w:val="00A85F02"/>
    <w:rsid w:val="00A86A9A"/>
    <w:rsid w:val="00A92B52"/>
    <w:rsid w:val="00A95560"/>
    <w:rsid w:val="00A95DA3"/>
    <w:rsid w:val="00A970DB"/>
    <w:rsid w:val="00AA2505"/>
    <w:rsid w:val="00AA250B"/>
    <w:rsid w:val="00AA270A"/>
    <w:rsid w:val="00AA5B67"/>
    <w:rsid w:val="00AA5F8C"/>
    <w:rsid w:val="00AA7F95"/>
    <w:rsid w:val="00AB06AA"/>
    <w:rsid w:val="00AB1538"/>
    <w:rsid w:val="00AB28C8"/>
    <w:rsid w:val="00AB50F8"/>
    <w:rsid w:val="00AB5C26"/>
    <w:rsid w:val="00AB5FC4"/>
    <w:rsid w:val="00AB62A3"/>
    <w:rsid w:val="00AC090D"/>
    <w:rsid w:val="00AC52E9"/>
    <w:rsid w:val="00AC54F4"/>
    <w:rsid w:val="00AC5C49"/>
    <w:rsid w:val="00AC6AF1"/>
    <w:rsid w:val="00AC6B12"/>
    <w:rsid w:val="00AC71A0"/>
    <w:rsid w:val="00AC7CA8"/>
    <w:rsid w:val="00AD4083"/>
    <w:rsid w:val="00AD4428"/>
    <w:rsid w:val="00AD4E6A"/>
    <w:rsid w:val="00AD5AA4"/>
    <w:rsid w:val="00AE0E12"/>
    <w:rsid w:val="00AE3304"/>
    <w:rsid w:val="00AE35EE"/>
    <w:rsid w:val="00AE3E61"/>
    <w:rsid w:val="00AE4332"/>
    <w:rsid w:val="00AE4DC1"/>
    <w:rsid w:val="00AE5067"/>
    <w:rsid w:val="00AE583A"/>
    <w:rsid w:val="00AE584F"/>
    <w:rsid w:val="00AE6822"/>
    <w:rsid w:val="00AF2067"/>
    <w:rsid w:val="00AF2A79"/>
    <w:rsid w:val="00AF2BC2"/>
    <w:rsid w:val="00AF346C"/>
    <w:rsid w:val="00AF7BC3"/>
    <w:rsid w:val="00AF7E70"/>
    <w:rsid w:val="00B01AD6"/>
    <w:rsid w:val="00B03FAA"/>
    <w:rsid w:val="00B05A7E"/>
    <w:rsid w:val="00B07700"/>
    <w:rsid w:val="00B111FC"/>
    <w:rsid w:val="00B11F75"/>
    <w:rsid w:val="00B143D2"/>
    <w:rsid w:val="00B15598"/>
    <w:rsid w:val="00B1706E"/>
    <w:rsid w:val="00B17449"/>
    <w:rsid w:val="00B22638"/>
    <w:rsid w:val="00B2442A"/>
    <w:rsid w:val="00B25620"/>
    <w:rsid w:val="00B25ADD"/>
    <w:rsid w:val="00B25AFC"/>
    <w:rsid w:val="00B30D95"/>
    <w:rsid w:val="00B30D99"/>
    <w:rsid w:val="00B312D5"/>
    <w:rsid w:val="00B31724"/>
    <w:rsid w:val="00B32D90"/>
    <w:rsid w:val="00B34502"/>
    <w:rsid w:val="00B349F7"/>
    <w:rsid w:val="00B35BDA"/>
    <w:rsid w:val="00B3600F"/>
    <w:rsid w:val="00B40009"/>
    <w:rsid w:val="00B4125E"/>
    <w:rsid w:val="00B43546"/>
    <w:rsid w:val="00B45C3F"/>
    <w:rsid w:val="00B47177"/>
    <w:rsid w:val="00B475BE"/>
    <w:rsid w:val="00B47D07"/>
    <w:rsid w:val="00B47E77"/>
    <w:rsid w:val="00B504C7"/>
    <w:rsid w:val="00B50805"/>
    <w:rsid w:val="00B51BDD"/>
    <w:rsid w:val="00B523A3"/>
    <w:rsid w:val="00B5263D"/>
    <w:rsid w:val="00B52BBC"/>
    <w:rsid w:val="00B52F51"/>
    <w:rsid w:val="00B53D0B"/>
    <w:rsid w:val="00B5415F"/>
    <w:rsid w:val="00B55B9E"/>
    <w:rsid w:val="00B56CED"/>
    <w:rsid w:val="00B5764E"/>
    <w:rsid w:val="00B636A2"/>
    <w:rsid w:val="00B64809"/>
    <w:rsid w:val="00B64C93"/>
    <w:rsid w:val="00B65519"/>
    <w:rsid w:val="00B65678"/>
    <w:rsid w:val="00B65BC0"/>
    <w:rsid w:val="00B67884"/>
    <w:rsid w:val="00B70ED0"/>
    <w:rsid w:val="00B71059"/>
    <w:rsid w:val="00B7139A"/>
    <w:rsid w:val="00B7165F"/>
    <w:rsid w:val="00B72F0D"/>
    <w:rsid w:val="00B7310E"/>
    <w:rsid w:val="00B74506"/>
    <w:rsid w:val="00B746D8"/>
    <w:rsid w:val="00B749AD"/>
    <w:rsid w:val="00B7686C"/>
    <w:rsid w:val="00B77521"/>
    <w:rsid w:val="00B8061A"/>
    <w:rsid w:val="00B80828"/>
    <w:rsid w:val="00B81169"/>
    <w:rsid w:val="00B81F61"/>
    <w:rsid w:val="00B82019"/>
    <w:rsid w:val="00B82040"/>
    <w:rsid w:val="00B82D85"/>
    <w:rsid w:val="00B8601E"/>
    <w:rsid w:val="00B861CE"/>
    <w:rsid w:val="00B86597"/>
    <w:rsid w:val="00B905F5"/>
    <w:rsid w:val="00B932C8"/>
    <w:rsid w:val="00B934B7"/>
    <w:rsid w:val="00B958C7"/>
    <w:rsid w:val="00B9613C"/>
    <w:rsid w:val="00B96BB0"/>
    <w:rsid w:val="00B974E1"/>
    <w:rsid w:val="00BA18B3"/>
    <w:rsid w:val="00BA323A"/>
    <w:rsid w:val="00BA509D"/>
    <w:rsid w:val="00BA6B4F"/>
    <w:rsid w:val="00BA7507"/>
    <w:rsid w:val="00BA7E84"/>
    <w:rsid w:val="00BB228F"/>
    <w:rsid w:val="00BB248B"/>
    <w:rsid w:val="00BB3DC5"/>
    <w:rsid w:val="00BB75E0"/>
    <w:rsid w:val="00BC082B"/>
    <w:rsid w:val="00BC4907"/>
    <w:rsid w:val="00BC4B31"/>
    <w:rsid w:val="00BC5159"/>
    <w:rsid w:val="00BC5DBC"/>
    <w:rsid w:val="00BC7302"/>
    <w:rsid w:val="00BC798F"/>
    <w:rsid w:val="00BD005D"/>
    <w:rsid w:val="00BD03FB"/>
    <w:rsid w:val="00BD0D0A"/>
    <w:rsid w:val="00BD2C3B"/>
    <w:rsid w:val="00BD321C"/>
    <w:rsid w:val="00BD4463"/>
    <w:rsid w:val="00BE0CC4"/>
    <w:rsid w:val="00BE208E"/>
    <w:rsid w:val="00BE27F5"/>
    <w:rsid w:val="00BE5919"/>
    <w:rsid w:val="00BE5A53"/>
    <w:rsid w:val="00BE5E63"/>
    <w:rsid w:val="00BE6BEB"/>
    <w:rsid w:val="00BE6EA1"/>
    <w:rsid w:val="00BE73E0"/>
    <w:rsid w:val="00BF05B2"/>
    <w:rsid w:val="00BF28FA"/>
    <w:rsid w:val="00BF63C0"/>
    <w:rsid w:val="00BF6BB9"/>
    <w:rsid w:val="00BF7120"/>
    <w:rsid w:val="00C015F5"/>
    <w:rsid w:val="00C023AD"/>
    <w:rsid w:val="00C02AD1"/>
    <w:rsid w:val="00C031C1"/>
    <w:rsid w:val="00C032B7"/>
    <w:rsid w:val="00C0370C"/>
    <w:rsid w:val="00C0391B"/>
    <w:rsid w:val="00C03DD4"/>
    <w:rsid w:val="00C05159"/>
    <w:rsid w:val="00C05B55"/>
    <w:rsid w:val="00C075E3"/>
    <w:rsid w:val="00C1106C"/>
    <w:rsid w:val="00C12165"/>
    <w:rsid w:val="00C1443D"/>
    <w:rsid w:val="00C1497D"/>
    <w:rsid w:val="00C14DAC"/>
    <w:rsid w:val="00C15BFA"/>
    <w:rsid w:val="00C16710"/>
    <w:rsid w:val="00C16AB3"/>
    <w:rsid w:val="00C1704B"/>
    <w:rsid w:val="00C17790"/>
    <w:rsid w:val="00C22053"/>
    <w:rsid w:val="00C23A94"/>
    <w:rsid w:val="00C24FAB"/>
    <w:rsid w:val="00C27C54"/>
    <w:rsid w:val="00C3092D"/>
    <w:rsid w:val="00C3101B"/>
    <w:rsid w:val="00C31D3B"/>
    <w:rsid w:val="00C343FE"/>
    <w:rsid w:val="00C3524B"/>
    <w:rsid w:val="00C35402"/>
    <w:rsid w:val="00C35774"/>
    <w:rsid w:val="00C35F33"/>
    <w:rsid w:val="00C3785D"/>
    <w:rsid w:val="00C4188C"/>
    <w:rsid w:val="00C4602B"/>
    <w:rsid w:val="00C50D1A"/>
    <w:rsid w:val="00C50D4F"/>
    <w:rsid w:val="00C50F5B"/>
    <w:rsid w:val="00C5411B"/>
    <w:rsid w:val="00C5512B"/>
    <w:rsid w:val="00C56615"/>
    <w:rsid w:val="00C5726A"/>
    <w:rsid w:val="00C57992"/>
    <w:rsid w:val="00C57D86"/>
    <w:rsid w:val="00C618B2"/>
    <w:rsid w:val="00C62C3D"/>
    <w:rsid w:val="00C63BF3"/>
    <w:rsid w:val="00C6438E"/>
    <w:rsid w:val="00C6581A"/>
    <w:rsid w:val="00C66CB5"/>
    <w:rsid w:val="00C67A9D"/>
    <w:rsid w:val="00C706E6"/>
    <w:rsid w:val="00C715BC"/>
    <w:rsid w:val="00C723A5"/>
    <w:rsid w:val="00C72A2E"/>
    <w:rsid w:val="00C7530F"/>
    <w:rsid w:val="00C75B74"/>
    <w:rsid w:val="00C80B75"/>
    <w:rsid w:val="00C81988"/>
    <w:rsid w:val="00C82659"/>
    <w:rsid w:val="00C82E6D"/>
    <w:rsid w:val="00C82F2F"/>
    <w:rsid w:val="00C8316F"/>
    <w:rsid w:val="00C849CB"/>
    <w:rsid w:val="00C87461"/>
    <w:rsid w:val="00C92B71"/>
    <w:rsid w:val="00C938C9"/>
    <w:rsid w:val="00C941A4"/>
    <w:rsid w:val="00C95BCE"/>
    <w:rsid w:val="00C96C96"/>
    <w:rsid w:val="00C974D7"/>
    <w:rsid w:val="00CA3184"/>
    <w:rsid w:val="00CA3631"/>
    <w:rsid w:val="00CA48B4"/>
    <w:rsid w:val="00CA4E9F"/>
    <w:rsid w:val="00CA5D0B"/>
    <w:rsid w:val="00CA663D"/>
    <w:rsid w:val="00CA677A"/>
    <w:rsid w:val="00CA7183"/>
    <w:rsid w:val="00CA7BBC"/>
    <w:rsid w:val="00CB146A"/>
    <w:rsid w:val="00CB24D2"/>
    <w:rsid w:val="00CB28D8"/>
    <w:rsid w:val="00CB4115"/>
    <w:rsid w:val="00CB4627"/>
    <w:rsid w:val="00CB4F8E"/>
    <w:rsid w:val="00CB6A47"/>
    <w:rsid w:val="00CB77EB"/>
    <w:rsid w:val="00CC3377"/>
    <w:rsid w:val="00CC34D5"/>
    <w:rsid w:val="00CC4624"/>
    <w:rsid w:val="00CC4C65"/>
    <w:rsid w:val="00CC5062"/>
    <w:rsid w:val="00CC56E8"/>
    <w:rsid w:val="00CC62E8"/>
    <w:rsid w:val="00CC7C4C"/>
    <w:rsid w:val="00CD06B5"/>
    <w:rsid w:val="00CD6E74"/>
    <w:rsid w:val="00CD7A37"/>
    <w:rsid w:val="00CE14F5"/>
    <w:rsid w:val="00CE2F4A"/>
    <w:rsid w:val="00CE2F68"/>
    <w:rsid w:val="00CE348A"/>
    <w:rsid w:val="00CE4B67"/>
    <w:rsid w:val="00CE6146"/>
    <w:rsid w:val="00CE7D27"/>
    <w:rsid w:val="00CF0EF1"/>
    <w:rsid w:val="00CF131D"/>
    <w:rsid w:val="00CF13DC"/>
    <w:rsid w:val="00CF1757"/>
    <w:rsid w:val="00CF1EAC"/>
    <w:rsid w:val="00CF2289"/>
    <w:rsid w:val="00CF4DC8"/>
    <w:rsid w:val="00CF5FCB"/>
    <w:rsid w:val="00D00D95"/>
    <w:rsid w:val="00D02450"/>
    <w:rsid w:val="00D034DB"/>
    <w:rsid w:val="00D0375E"/>
    <w:rsid w:val="00D040DB"/>
    <w:rsid w:val="00D046E5"/>
    <w:rsid w:val="00D057F4"/>
    <w:rsid w:val="00D06686"/>
    <w:rsid w:val="00D071D6"/>
    <w:rsid w:val="00D10F58"/>
    <w:rsid w:val="00D1289B"/>
    <w:rsid w:val="00D13088"/>
    <w:rsid w:val="00D136DE"/>
    <w:rsid w:val="00D14660"/>
    <w:rsid w:val="00D14B5B"/>
    <w:rsid w:val="00D15C8F"/>
    <w:rsid w:val="00D15CC1"/>
    <w:rsid w:val="00D1673F"/>
    <w:rsid w:val="00D1744D"/>
    <w:rsid w:val="00D20085"/>
    <w:rsid w:val="00D20840"/>
    <w:rsid w:val="00D20FF5"/>
    <w:rsid w:val="00D21023"/>
    <w:rsid w:val="00D21687"/>
    <w:rsid w:val="00D22FD0"/>
    <w:rsid w:val="00D2566A"/>
    <w:rsid w:val="00D26D7F"/>
    <w:rsid w:val="00D319D4"/>
    <w:rsid w:val="00D3388C"/>
    <w:rsid w:val="00D37967"/>
    <w:rsid w:val="00D401C1"/>
    <w:rsid w:val="00D40AF2"/>
    <w:rsid w:val="00D41585"/>
    <w:rsid w:val="00D47BB5"/>
    <w:rsid w:val="00D50495"/>
    <w:rsid w:val="00D51802"/>
    <w:rsid w:val="00D518B5"/>
    <w:rsid w:val="00D51EDB"/>
    <w:rsid w:val="00D52F35"/>
    <w:rsid w:val="00D5514D"/>
    <w:rsid w:val="00D5519C"/>
    <w:rsid w:val="00D552CC"/>
    <w:rsid w:val="00D55D3C"/>
    <w:rsid w:val="00D60047"/>
    <w:rsid w:val="00D62D96"/>
    <w:rsid w:val="00D63C15"/>
    <w:rsid w:val="00D65061"/>
    <w:rsid w:val="00D660B3"/>
    <w:rsid w:val="00D6612B"/>
    <w:rsid w:val="00D704D8"/>
    <w:rsid w:val="00D71881"/>
    <w:rsid w:val="00D7309A"/>
    <w:rsid w:val="00D733A4"/>
    <w:rsid w:val="00D743A3"/>
    <w:rsid w:val="00D772D2"/>
    <w:rsid w:val="00D80220"/>
    <w:rsid w:val="00D831A5"/>
    <w:rsid w:val="00D83295"/>
    <w:rsid w:val="00D85E40"/>
    <w:rsid w:val="00D92AA4"/>
    <w:rsid w:val="00D9344D"/>
    <w:rsid w:val="00D9641D"/>
    <w:rsid w:val="00D96833"/>
    <w:rsid w:val="00D97758"/>
    <w:rsid w:val="00D97F5D"/>
    <w:rsid w:val="00DA045F"/>
    <w:rsid w:val="00DA0F32"/>
    <w:rsid w:val="00DA10EE"/>
    <w:rsid w:val="00DA1C5A"/>
    <w:rsid w:val="00DA4429"/>
    <w:rsid w:val="00DB0471"/>
    <w:rsid w:val="00DB1913"/>
    <w:rsid w:val="00DB4500"/>
    <w:rsid w:val="00DB4807"/>
    <w:rsid w:val="00DB4E22"/>
    <w:rsid w:val="00DB5E00"/>
    <w:rsid w:val="00DB7748"/>
    <w:rsid w:val="00DB7951"/>
    <w:rsid w:val="00DB7B23"/>
    <w:rsid w:val="00DB7BAA"/>
    <w:rsid w:val="00DC0D82"/>
    <w:rsid w:val="00DC20BC"/>
    <w:rsid w:val="00DC21AC"/>
    <w:rsid w:val="00DC35B3"/>
    <w:rsid w:val="00DC3F4B"/>
    <w:rsid w:val="00DC46AF"/>
    <w:rsid w:val="00DC5757"/>
    <w:rsid w:val="00DC6992"/>
    <w:rsid w:val="00DD0304"/>
    <w:rsid w:val="00DD4C68"/>
    <w:rsid w:val="00DD4F4D"/>
    <w:rsid w:val="00DD54D2"/>
    <w:rsid w:val="00DD5F73"/>
    <w:rsid w:val="00DE0E0C"/>
    <w:rsid w:val="00DE11E3"/>
    <w:rsid w:val="00DE1245"/>
    <w:rsid w:val="00DE40A3"/>
    <w:rsid w:val="00DE4132"/>
    <w:rsid w:val="00DE6C67"/>
    <w:rsid w:val="00DF0718"/>
    <w:rsid w:val="00DF2972"/>
    <w:rsid w:val="00DF4055"/>
    <w:rsid w:val="00DF60FA"/>
    <w:rsid w:val="00DF7B96"/>
    <w:rsid w:val="00DF7F87"/>
    <w:rsid w:val="00E00B3E"/>
    <w:rsid w:val="00E020C5"/>
    <w:rsid w:val="00E04A2C"/>
    <w:rsid w:val="00E06BBB"/>
    <w:rsid w:val="00E07330"/>
    <w:rsid w:val="00E07751"/>
    <w:rsid w:val="00E07A68"/>
    <w:rsid w:val="00E10249"/>
    <w:rsid w:val="00E12037"/>
    <w:rsid w:val="00E13CB5"/>
    <w:rsid w:val="00E14EF1"/>
    <w:rsid w:val="00E15918"/>
    <w:rsid w:val="00E15E7E"/>
    <w:rsid w:val="00E16D94"/>
    <w:rsid w:val="00E23FE1"/>
    <w:rsid w:val="00E24E33"/>
    <w:rsid w:val="00E24FC6"/>
    <w:rsid w:val="00E25991"/>
    <w:rsid w:val="00E27B53"/>
    <w:rsid w:val="00E31093"/>
    <w:rsid w:val="00E31E78"/>
    <w:rsid w:val="00E3501E"/>
    <w:rsid w:val="00E36757"/>
    <w:rsid w:val="00E41120"/>
    <w:rsid w:val="00E41AF5"/>
    <w:rsid w:val="00E41F69"/>
    <w:rsid w:val="00E4233A"/>
    <w:rsid w:val="00E43F65"/>
    <w:rsid w:val="00E44A40"/>
    <w:rsid w:val="00E44B95"/>
    <w:rsid w:val="00E458F4"/>
    <w:rsid w:val="00E47319"/>
    <w:rsid w:val="00E47D16"/>
    <w:rsid w:val="00E5006D"/>
    <w:rsid w:val="00E5035F"/>
    <w:rsid w:val="00E511EC"/>
    <w:rsid w:val="00E51BB5"/>
    <w:rsid w:val="00E528A1"/>
    <w:rsid w:val="00E52B3E"/>
    <w:rsid w:val="00E55973"/>
    <w:rsid w:val="00E55B4B"/>
    <w:rsid w:val="00E55C3D"/>
    <w:rsid w:val="00E5600D"/>
    <w:rsid w:val="00E62EED"/>
    <w:rsid w:val="00E66729"/>
    <w:rsid w:val="00E67A76"/>
    <w:rsid w:val="00E70F57"/>
    <w:rsid w:val="00E71CFE"/>
    <w:rsid w:val="00E74879"/>
    <w:rsid w:val="00E74F8D"/>
    <w:rsid w:val="00E7519E"/>
    <w:rsid w:val="00E769E9"/>
    <w:rsid w:val="00E76C24"/>
    <w:rsid w:val="00E77881"/>
    <w:rsid w:val="00E800ED"/>
    <w:rsid w:val="00E8087A"/>
    <w:rsid w:val="00E826FD"/>
    <w:rsid w:val="00E827BC"/>
    <w:rsid w:val="00E82EC4"/>
    <w:rsid w:val="00E834AC"/>
    <w:rsid w:val="00E83ACF"/>
    <w:rsid w:val="00E8450F"/>
    <w:rsid w:val="00E84C1F"/>
    <w:rsid w:val="00E851FB"/>
    <w:rsid w:val="00E866EF"/>
    <w:rsid w:val="00E86EA6"/>
    <w:rsid w:val="00E9026C"/>
    <w:rsid w:val="00E90772"/>
    <w:rsid w:val="00E91213"/>
    <w:rsid w:val="00E914B0"/>
    <w:rsid w:val="00E91A52"/>
    <w:rsid w:val="00E941A6"/>
    <w:rsid w:val="00E94E9B"/>
    <w:rsid w:val="00E95497"/>
    <w:rsid w:val="00E9694F"/>
    <w:rsid w:val="00EA0F8D"/>
    <w:rsid w:val="00EA106E"/>
    <w:rsid w:val="00EA167A"/>
    <w:rsid w:val="00EA2C9A"/>
    <w:rsid w:val="00EA6AB6"/>
    <w:rsid w:val="00EB190F"/>
    <w:rsid w:val="00EB33C2"/>
    <w:rsid w:val="00EC02EA"/>
    <w:rsid w:val="00EC5556"/>
    <w:rsid w:val="00EC744A"/>
    <w:rsid w:val="00ED040D"/>
    <w:rsid w:val="00ED153A"/>
    <w:rsid w:val="00ED3C02"/>
    <w:rsid w:val="00ED54A1"/>
    <w:rsid w:val="00ED5E1A"/>
    <w:rsid w:val="00ED63BC"/>
    <w:rsid w:val="00ED7840"/>
    <w:rsid w:val="00ED7C89"/>
    <w:rsid w:val="00EE00F3"/>
    <w:rsid w:val="00EE4C99"/>
    <w:rsid w:val="00EE668B"/>
    <w:rsid w:val="00EF26F2"/>
    <w:rsid w:val="00EF3672"/>
    <w:rsid w:val="00EF5062"/>
    <w:rsid w:val="00EF514A"/>
    <w:rsid w:val="00EF7038"/>
    <w:rsid w:val="00EF75A0"/>
    <w:rsid w:val="00F00DC3"/>
    <w:rsid w:val="00F01907"/>
    <w:rsid w:val="00F01973"/>
    <w:rsid w:val="00F03109"/>
    <w:rsid w:val="00F03527"/>
    <w:rsid w:val="00F0398F"/>
    <w:rsid w:val="00F042B1"/>
    <w:rsid w:val="00F05965"/>
    <w:rsid w:val="00F05A3B"/>
    <w:rsid w:val="00F226A9"/>
    <w:rsid w:val="00F22838"/>
    <w:rsid w:val="00F23EA5"/>
    <w:rsid w:val="00F25E38"/>
    <w:rsid w:val="00F27751"/>
    <w:rsid w:val="00F3203B"/>
    <w:rsid w:val="00F329EB"/>
    <w:rsid w:val="00F32E4C"/>
    <w:rsid w:val="00F347EF"/>
    <w:rsid w:val="00F40ADC"/>
    <w:rsid w:val="00F42108"/>
    <w:rsid w:val="00F42576"/>
    <w:rsid w:val="00F44C3C"/>
    <w:rsid w:val="00F45929"/>
    <w:rsid w:val="00F45A1D"/>
    <w:rsid w:val="00F45A34"/>
    <w:rsid w:val="00F4683D"/>
    <w:rsid w:val="00F51A7D"/>
    <w:rsid w:val="00F53062"/>
    <w:rsid w:val="00F53754"/>
    <w:rsid w:val="00F54049"/>
    <w:rsid w:val="00F543B7"/>
    <w:rsid w:val="00F54E9A"/>
    <w:rsid w:val="00F54FA2"/>
    <w:rsid w:val="00F55B23"/>
    <w:rsid w:val="00F55F3A"/>
    <w:rsid w:val="00F56BF9"/>
    <w:rsid w:val="00F5729F"/>
    <w:rsid w:val="00F575E0"/>
    <w:rsid w:val="00F575FB"/>
    <w:rsid w:val="00F61490"/>
    <w:rsid w:val="00F63A3A"/>
    <w:rsid w:val="00F648C3"/>
    <w:rsid w:val="00F661CD"/>
    <w:rsid w:val="00F6677C"/>
    <w:rsid w:val="00F67FDC"/>
    <w:rsid w:val="00F703FA"/>
    <w:rsid w:val="00F718CC"/>
    <w:rsid w:val="00F733DB"/>
    <w:rsid w:val="00F73C1C"/>
    <w:rsid w:val="00F73EFE"/>
    <w:rsid w:val="00F74E83"/>
    <w:rsid w:val="00F753EE"/>
    <w:rsid w:val="00F77A98"/>
    <w:rsid w:val="00F81409"/>
    <w:rsid w:val="00F84DAE"/>
    <w:rsid w:val="00F85107"/>
    <w:rsid w:val="00F87356"/>
    <w:rsid w:val="00F87981"/>
    <w:rsid w:val="00F91947"/>
    <w:rsid w:val="00F93CBE"/>
    <w:rsid w:val="00F9471A"/>
    <w:rsid w:val="00F96368"/>
    <w:rsid w:val="00F972C5"/>
    <w:rsid w:val="00FA0C75"/>
    <w:rsid w:val="00FA354C"/>
    <w:rsid w:val="00FA623E"/>
    <w:rsid w:val="00FB04ED"/>
    <w:rsid w:val="00FB10AD"/>
    <w:rsid w:val="00FB182B"/>
    <w:rsid w:val="00FB245F"/>
    <w:rsid w:val="00FB5831"/>
    <w:rsid w:val="00FB7921"/>
    <w:rsid w:val="00FC0794"/>
    <w:rsid w:val="00FC1B1C"/>
    <w:rsid w:val="00FC371D"/>
    <w:rsid w:val="00FC3C5A"/>
    <w:rsid w:val="00FC4488"/>
    <w:rsid w:val="00FC4512"/>
    <w:rsid w:val="00FC5B1D"/>
    <w:rsid w:val="00FC5E2A"/>
    <w:rsid w:val="00FD1571"/>
    <w:rsid w:val="00FD3B57"/>
    <w:rsid w:val="00FD3E62"/>
    <w:rsid w:val="00FD45EC"/>
    <w:rsid w:val="00FD465C"/>
    <w:rsid w:val="00FD5C1F"/>
    <w:rsid w:val="00FD671A"/>
    <w:rsid w:val="00FD7A05"/>
    <w:rsid w:val="00FE15D1"/>
    <w:rsid w:val="00FE3B50"/>
    <w:rsid w:val="00FE4A17"/>
    <w:rsid w:val="00FE6FC2"/>
    <w:rsid w:val="00FE7107"/>
    <w:rsid w:val="00FF12F1"/>
    <w:rsid w:val="00FF3959"/>
    <w:rsid w:val="00FF4FEB"/>
    <w:rsid w:val="00FF5E93"/>
    <w:rsid w:val="00FF66BA"/>
    <w:rsid w:val="00FF7D8B"/>
    <w:rsid w:val="011821E2"/>
    <w:rsid w:val="01A45D82"/>
    <w:rsid w:val="01CA1E09"/>
    <w:rsid w:val="01FF4329"/>
    <w:rsid w:val="02383699"/>
    <w:rsid w:val="032722DA"/>
    <w:rsid w:val="03460B12"/>
    <w:rsid w:val="03927390"/>
    <w:rsid w:val="039B2BE0"/>
    <w:rsid w:val="03DA57DC"/>
    <w:rsid w:val="03F43574"/>
    <w:rsid w:val="03F8290D"/>
    <w:rsid w:val="04080D58"/>
    <w:rsid w:val="04720687"/>
    <w:rsid w:val="047A265E"/>
    <w:rsid w:val="04AE14F1"/>
    <w:rsid w:val="04AF0C30"/>
    <w:rsid w:val="051A572F"/>
    <w:rsid w:val="056D6860"/>
    <w:rsid w:val="0698553E"/>
    <w:rsid w:val="069A151D"/>
    <w:rsid w:val="06E122AD"/>
    <w:rsid w:val="06EF2D25"/>
    <w:rsid w:val="072F3358"/>
    <w:rsid w:val="07381A14"/>
    <w:rsid w:val="076B5B87"/>
    <w:rsid w:val="07B85E7C"/>
    <w:rsid w:val="07D33EE1"/>
    <w:rsid w:val="0827635E"/>
    <w:rsid w:val="08ED08B5"/>
    <w:rsid w:val="09054048"/>
    <w:rsid w:val="0A764F0C"/>
    <w:rsid w:val="0AC53D97"/>
    <w:rsid w:val="0BA81C98"/>
    <w:rsid w:val="0BB3774E"/>
    <w:rsid w:val="0BFB74C3"/>
    <w:rsid w:val="0CD177ED"/>
    <w:rsid w:val="0CDC5462"/>
    <w:rsid w:val="0CE25C72"/>
    <w:rsid w:val="0D1A43A3"/>
    <w:rsid w:val="0D2B2EA8"/>
    <w:rsid w:val="0D430272"/>
    <w:rsid w:val="0D76599D"/>
    <w:rsid w:val="0D945088"/>
    <w:rsid w:val="0D972E1D"/>
    <w:rsid w:val="0DC9712E"/>
    <w:rsid w:val="0E324AF5"/>
    <w:rsid w:val="0E6E0171"/>
    <w:rsid w:val="0E9E0D99"/>
    <w:rsid w:val="0EB94DDD"/>
    <w:rsid w:val="0EDA6AAE"/>
    <w:rsid w:val="0F1F11CC"/>
    <w:rsid w:val="0F5F5616"/>
    <w:rsid w:val="0FBC7470"/>
    <w:rsid w:val="0FCA34A6"/>
    <w:rsid w:val="109E1F23"/>
    <w:rsid w:val="10EB05FB"/>
    <w:rsid w:val="11041B3B"/>
    <w:rsid w:val="115177B2"/>
    <w:rsid w:val="11B25A75"/>
    <w:rsid w:val="11DF30AC"/>
    <w:rsid w:val="11F23E1A"/>
    <w:rsid w:val="11FA45CC"/>
    <w:rsid w:val="12142DEC"/>
    <w:rsid w:val="12893D52"/>
    <w:rsid w:val="12A4272A"/>
    <w:rsid w:val="1339431A"/>
    <w:rsid w:val="13BD5833"/>
    <w:rsid w:val="13BE2A13"/>
    <w:rsid w:val="142666A9"/>
    <w:rsid w:val="1499520A"/>
    <w:rsid w:val="14C47B7C"/>
    <w:rsid w:val="14FF352E"/>
    <w:rsid w:val="156E39C2"/>
    <w:rsid w:val="158308B9"/>
    <w:rsid w:val="15B0629D"/>
    <w:rsid w:val="161238FA"/>
    <w:rsid w:val="164C120E"/>
    <w:rsid w:val="166B07DC"/>
    <w:rsid w:val="1672641F"/>
    <w:rsid w:val="167F0421"/>
    <w:rsid w:val="17080AEB"/>
    <w:rsid w:val="17143A30"/>
    <w:rsid w:val="173D5FB7"/>
    <w:rsid w:val="1792280F"/>
    <w:rsid w:val="17AF1D64"/>
    <w:rsid w:val="180D6F5D"/>
    <w:rsid w:val="18405BB6"/>
    <w:rsid w:val="184D67E0"/>
    <w:rsid w:val="18B53A3A"/>
    <w:rsid w:val="193974CD"/>
    <w:rsid w:val="193A3C25"/>
    <w:rsid w:val="19544130"/>
    <w:rsid w:val="19B95847"/>
    <w:rsid w:val="19BF542B"/>
    <w:rsid w:val="1AC04835"/>
    <w:rsid w:val="1ACD63EA"/>
    <w:rsid w:val="1AEE5383"/>
    <w:rsid w:val="1AEF6AD0"/>
    <w:rsid w:val="1B2F4374"/>
    <w:rsid w:val="1B5B674D"/>
    <w:rsid w:val="1B890588"/>
    <w:rsid w:val="1BBB0095"/>
    <w:rsid w:val="1C090F82"/>
    <w:rsid w:val="1C2038D4"/>
    <w:rsid w:val="1C9554B0"/>
    <w:rsid w:val="1CC35638"/>
    <w:rsid w:val="1D0362DC"/>
    <w:rsid w:val="1D0F175E"/>
    <w:rsid w:val="1D4C5E45"/>
    <w:rsid w:val="1E0A366C"/>
    <w:rsid w:val="1E183CBD"/>
    <w:rsid w:val="1E7B2D2F"/>
    <w:rsid w:val="1EC413C3"/>
    <w:rsid w:val="1EF02B78"/>
    <w:rsid w:val="1EF13365"/>
    <w:rsid w:val="1F0A0F59"/>
    <w:rsid w:val="1F4D525D"/>
    <w:rsid w:val="1F5934A5"/>
    <w:rsid w:val="1F6D6FEE"/>
    <w:rsid w:val="1F8843A5"/>
    <w:rsid w:val="1F9C61FA"/>
    <w:rsid w:val="1FBE66DE"/>
    <w:rsid w:val="200B2151"/>
    <w:rsid w:val="20155C9E"/>
    <w:rsid w:val="20C44FF3"/>
    <w:rsid w:val="20F142A9"/>
    <w:rsid w:val="21247B64"/>
    <w:rsid w:val="21350962"/>
    <w:rsid w:val="21595EA1"/>
    <w:rsid w:val="21732CBF"/>
    <w:rsid w:val="225123AF"/>
    <w:rsid w:val="228E42D6"/>
    <w:rsid w:val="22A96D30"/>
    <w:rsid w:val="233C3175"/>
    <w:rsid w:val="233D2390"/>
    <w:rsid w:val="235C6567"/>
    <w:rsid w:val="23BC1D3A"/>
    <w:rsid w:val="23D511C1"/>
    <w:rsid w:val="242741AF"/>
    <w:rsid w:val="24321460"/>
    <w:rsid w:val="24363EAE"/>
    <w:rsid w:val="24925613"/>
    <w:rsid w:val="24E75C0A"/>
    <w:rsid w:val="256F4AB3"/>
    <w:rsid w:val="25B86BBF"/>
    <w:rsid w:val="25C65873"/>
    <w:rsid w:val="26311010"/>
    <w:rsid w:val="267E2529"/>
    <w:rsid w:val="26875C39"/>
    <w:rsid w:val="26A95462"/>
    <w:rsid w:val="26CF0E67"/>
    <w:rsid w:val="26E36AF2"/>
    <w:rsid w:val="27D3632F"/>
    <w:rsid w:val="28003C87"/>
    <w:rsid w:val="284B182B"/>
    <w:rsid w:val="28B177CA"/>
    <w:rsid w:val="28B800F7"/>
    <w:rsid w:val="28E3399E"/>
    <w:rsid w:val="29F32688"/>
    <w:rsid w:val="2A0D15B6"/>
    <w:rsid w:val="2A9A7DB0"/>
    <w:rsid w:val="2C060B6B"/>
    <w:rsid w:val="2C635BD1"/>
    <w:rsid w:val="2CA86EAD"/>
    <w:rsid w:val="2D21646F"/>
    <w:rsid w:val="2DC641FD"/>
    <w:rsid w:val="2E1623A7"/>
    <w:rsid w:val="2EC56415"/>
    <w:rsid w:val="2F540D23"/>
    <w:rsid w:val="2F641742"/>
    <w:rsid w:val="2FAC2202"/>
    <w:rsid w:val="30A43C7C"/>
    <w:rsid w:val="316A3676"/>
    <w:rsid w:val="319B0737"/>
    <w:rsid w:val="31B97525"/>
    <w:rsid w:val="327D21CB"/>
    <w:rsid w:val="32A23906"/>
    <w:rsid w:val="33436CBB"/>
    <w:rsid w:val="337E3EB8"/>
    <w:rsid w:val="33BD56CB"/>
    <w:rsid w:val="33D87767"/>
    <w:rsid w:val="33DA3D38"/>
    <w:rsid w:val="34185533"/>
    <w:rsid w:val="34374748"/>
    <w:rsid w:val="34AA62DC"/>
    <w:rsid w:val="34E0788A"/>
    <w:rsid w:val="35D12493"/>
    <w:rsid w:val="36A57F39"/>
    <w:rsid w:val="37BB4519"/>
    <w:rsid w:val="389149DE"/>
    <w:rsid w:val="38B90F42"/>
    <w:rsid w:val="39046C42"/>
    <w:rsid w:val="39DD5F93"/>
    <w:rsid w:val="3A1613F0"/>
    <w:rsid w:val="3A220541"/>
    <w:rsid w:val="3A660515"/>
    <w:rsid w:val="3ABD5B0C"/>
    <w:rsid w:val="3AF0355E"/>
    <w:rsid w:val="3BB35EA4"/>
    <w:rsid w:val="3C1F2314"/>
    <w:rsid w:val="3C411A54"/>
    <w:rsid w:val="3C767260"/>
    <w:rsid w:val="3C8839D2"/>
    <w:rsid w:val="3D4E120A"/>
    <w:rsid w:val="3DB32ADB"/>
    <w:rsid w:val="3E27112B"/>
    <w:rsid w:val="3E2B5080"/>
    <w:rsid w:val="3E301E77"/>
    <w:rsid w:val="3E600B53"/>
    <w:rsid w:val="3EA3494B"/>
    <w:rsid w:val="3EEC3E76"/>
    <w:rsid w:val="3EF17A7E"/>
    <w:rsid w:val="3F1467DE"/>
    <w:rsid w:val="3FD57BC8"/>
    <w:rsid w:val="3FE074AC"/>
    <w:rsid w:val="40041CEC"/>
    <w:rsid w:val="4025025F"/>
    <w:rsid w:val="40324447"/>
    <w:rsid w:val="404C7906"/>
    <w:rsid w:val="4069015C"/>
    <w:rsid w:val="40745565"/>
    <w:rsid w:val="41114EF4"/>
    <w:rsid w:val="416848E3"/>
    <w:rsid w:val="41804CE6"/>
    <w:rsid w:val="42682C61"/>
    <w:rsid w:val="428A604E"/>
    <w:rsid w:val="4291441C"/>
    <w:rsid w:val="42ED4B5A"/>
    <w:rsid w:val="42FF533D"/>
    <w:rsid w:val="434F3CFB"/>
    <w:rsid w:val="437A4FE8"/>
    <w:rsid w:val="43CF17F0"/>
    <w:rsid w:val="43D651A6"/>
    <w:rsid w:val="43E958D8"/>
    <w:rsid w:val="43FB6A09"/>
    <w:rsid w:val="45711995"/>
    <w:rsid w:val="45D279F2"/>
    <w:rsid w:val="47E67980"/>
    <w:rsid w:val="482D6046"/>
    <w:rsid w:val="48FF31BF"/>
    <w:rsid w:val="4A6A7A15"/>
    <w:rsid w:val="4A72615C"/>
    <w:rsid w:val="4AC75B71"/>
    <w:rsid w:val="4AD74038"/>
    <w:rsid w:val="4B8F63C8"/>
    <w:rsid w:val="4B97316F"/>
    <w:rsid w:val="4BAE3267"/>
    <w:rsid w:val="4BBB3804"/>
    <w:rsid w:val="4C5A24F5"/>
    <w:rsid w:val="4C964011"/>
    <w:rsid w:val="4D6676E2"/>
    <w:rsid w:val="4D7D3402"/>
    <w:rsid w:val="4D8D0A72"/>
    <w:rsid w:val="4E5C39CE"/>
    <w:rsid w:val="4E9C2513"/>
    <w:rsid w:val="4F091433"/>
    <w:rsid w:val="4F8374CD"/>
    <w:rsid w:val="502464A9"/>
    <w:rsid w:val="50253F19"/>
    <w:rsid w:val="50776261"/>
    <w:rsid w:val="50B115DF"/>
    <w:rsid w:val="518C4FD8"/>
    <w:rsid w:val="51E4175A"/>
    <w:rsid w:val="52B835D4"/>
    <w:rsid w:val="52D13FC4"/>
    <w:rsid w:val="52DA591D"/>
    <w:rsid w:val="52E36F34"/>
    <w:rsid w:val="52EA7270"/>
    <w:rsid w:val="53B02E0E"/>
    <w:rsid w:val="53EE2997"/>
    <w:rsid w:val="53F0411E"/>
    <w:rsid w:val="545A32A3"/>
    <w:rsid w:val="54BF33BF"/>
    <w:rsid w:val="55535D68"/>
    <w:rsid w:val="557D554C"/>
    <w:rsid w:val="55873512"/>
    <w:rsid w:val="558B1A60"/>
    <w:rsid w:val="558B1D12"/>
    <w:rsid w:val="55A043DE"/>
    <w:rsid w:val="565A52C2"/>
    <w:rsid w:val="56676161"/>
    <w:rsid w:val="568E1317"/>
    <w:rsid w:val="57820F5D"/>
    <w:rsid w:val="57D550F6"/>
    <w:rsid w:val="5819399A"/>
    <w:rsid w:val="58282D44"/>
    <w:rsid w:val="58685C0A"/>
    <w:rsid w:val="586941E1"/>
    <w:rsid w:val="58C46B67"/>
    <w:rsid w:val="58DC140F"/>
    <w:rsid w:val="59636BA5"/>
    <w:rsid w:val="59760268"/>
    <w:rsid w:val="59AC0214"/>
    <w:rsid w:val="5A2274DE"/>
    <w:rsid w:val="5A444BA3"/>
    <w:rsid w:val="5A742925"/>
    <w:rsid w:val="5A7912E1"/>
    <w:rsid w:val="5A815979"/>
    <w:rsid w:val="5A841AAF"/>
    <w:rsid w:val="5A984782"/>
    <w:rsid w:val="5ABF2C01"/>
    <w:rsid w:val="5AE9637E"/>
    <w:rsid w:val="5B0E0B02"/>
    <w:rsid w:val="5C831A6E"/>
    <w:rsid w:val="5CCD639C"/>
    <w:rsid w:val="5D037773"/>
    <w:rsid w:val="5D045394"/>
    <w:rsid w:val="5D5235A5"/>
    <w:rsid w:val="5D652867"/>
    <w:rsid w:val="5D6913F4"/>
    <w:rsid w:val="5DFA10FE"/>
    <w:rsid w:val="5E203F4F"/>
    <w:rsid w:val="5E3D0D09"/>
    <w:rsid w:val="5F025F7A"/>
    <w:rsid w:val="5F8861C8"/>
    <w:rsid w:val="5FAE575B"/>
    <w:rsid w:val="5FB84015"/>
    <w:rsid w:val="608A6838"/>
    <w:rsid w:val="6091370F"/>
    <w:rsid w:val="60A06ACE"/>
    <w:rsid w:val="61646705"/>
    <w:rsid w:val="617F6EDD"/>
    <w:rsid w:val="6215081E"/>
    <w:rsid w:val="63691F0E"/>
    <w:rsid w:val="63A636D0"/>
    <w:rsid w:val="63E34202"/>
    <w:rsid w:val="63EF3B47"/>
    <w:rsid w:val="63F223B2"/>
    <w:rsid w:val="64FF7F43"/>
    <w:rsid w:val="66102DD2"/>
    <w:rsid w:val="664E0EDF"/>
    <w:rsid w:val="668C66BF"/>
    <w:rsid w:val="66A950AE"/>
    <w:rsid w:val="66E74C2E"/>
    <w:rsid w:val="671D39CB"/>
    <w:rsid w:val="67371E80"/>
    <w:rsid w:val="673F14F1"/>
    <w:rsid w:val="67617570"/>
    <w:rsid w:val="67AD2941"/>
    <w:rsid w:val="68213103"/>
    <w:rsid w:val="68641AD6"/>
    <w:rsid w:val="68767426"/>
    <w:rsid w:val="68B40C9E"/>
    <w:rsid w:val="6958426E"/>
    <w:rsid w:val="699D05EE"/>
    <w:rsid w:val="6A0B1D7B"/>
    <w:rsid w:val="6A4E7BA8"/>
    <w:rsid w:val="6AA15307"/>
    <w:rsid w:val="6B4F14D9"/>
    <w:rsid w:val="6B603096"/>
    <w:rsid w:val="6BC46521"/>
    <w:rsid w:val="6C2E3ED6"/>
    <w:rsid w:val="6C980110"/>
    <w:rsid w:val="6C9C23C5"/>
    <w:rsid w:val="6C9E5A96"/>
    <w:rsid w:val="6CB80E1A"/>
    <w:rsid w:val="6D796238"/>
    <w:rsid w:val="6DCC1B61"/>
    <w:rsid w:val="6E2815F9"/>
    <w:rsid w:val="6E822EAB"/>
    <w:rsid w:val="6E8332B0"/>
    <w:rsid w:val="6F925755"/>
    <w:rsid w:val="6FE613C4"/>
    <w:rsid w:val="706C6311"/>
    <w:rsid w:val="70B9067D"/>
    <w:rsid w:val="70F839C3"/>
    <w:rsid w:val="70FF12BB"/>
    <w:rsid w:val="71020130"/>
    <w:rsid w:val="71C84418"/>
    <w:rsid w:val="722D6D86"/>
    <w:rsid w:val="72760121"/>
    <w:rsid w:val="72B11C49"/>
    <w:rsid w:val="72C72201"/>
    <w:rsid w:val="72CA77DD"/>
    <w:rsid w:val="72DF4513"/>
    <w:rsid w:val="72F4761F"/>
    <w:rsid w:val="733727E6"/>
    <w:rsid w:val="73510756"/>
    <w:rsid w:val="735A6CE9"/>
    <w:rsid w:val="735E4602"/>
    <w:rsid w:val="7391754F"/>
    <w:rsid w:val="73EC4D89"/>
    <w:rsid w:val="73ED4839"/>
    <w:rsid w:val="74010F7F"/>
    <w:rsid w:val="743E3FD9"/>
    <w:rsid w:val="74720499"/>
    <w:rsid w:val="75152118"/>
    <w:rsid w:val="75843EF0"/>
    <w:rsid w:val="75AB29EC"/>
    <w:rsid w:val="7654219F"/>
    <w:rsid w:val="76865845"/>
    <w:rsid w:val="77AB6BE4"/>
    <w:rsid w:val="77D964FC"/>
    <w:rsid w:val="780B78CC"/>
    <w:rsid w:val="78A02ED6"/>
    <w:rsid w:val="78A80B66"/>
    <w:rsid w:val="78B926C8"/>
    <w:rsid w:val="78D8753F"/>
    <w:rsid w:val="790055E2"/>
    <w:rsid w:val="794C5C92"/>
    <w:rsid w:val="79524D63"/>
    <w:rsid w:val="797C41DB"/>
    <w:rsid w:val="7A2165B7"/>
    <w:rsid w:val="7AC221BD"/>
    <w:rsid w:val="7B3B1E56"/>
    <w:rsid w:val="7BC43486"/>
    <w:rsid w:val="7BD00E04"/>
    <w:rsid w:val="7C27655D"/>
    <w:rsid w:val="7CC16FA2"/>
    <w:rsid w:val="7D0E6CC8"/>
    <w:rsid w:val="7D0E7DDD"/>
    <w:rsid w:val="7D1725EC"/>
    <w:rsid w:val="7D1A4EFD"/>
    <w:rsid w:val="7D3F134B"/>
    <w:rsid w:val="7D636B62"/>
    <w:rsid w:val="7D640BAA"/>
    <w:rsid w:val="7DFD2DFE"/>
    <w:rsid w:val="7E044711"/>
    <w:rsid w:val="7E890F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C48C"/>
  <w15:docId w15:val="{01CA6345-0C57-4D97-AAF3-DB0F3115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65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microsoft.com/office/2011/relationships/people" Target="peop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9.jpeg"/><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33D908-0986-45AF-8DB0-9C460002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2981</TotalTime>
  <Pages>55</Pages>
  <Words>8376</Words>
  <Characters>47744</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111</cp:revision>
  <dcterms:created xsi:type="dcterms:W3CDTF">2020-10-28T08:12:00Z</dcterms:created>
  <dcterms:modified xsi:type="dcterms:W3CDTF">2020-11-02T11:02:00Z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